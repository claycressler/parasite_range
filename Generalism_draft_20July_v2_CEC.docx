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B6098" w14:textId="77777777" w:rsidR="004E1607" w:rsidRDefault="004E1607" w:rsidP="00EE0AED">
      <w:pPr>
        <w:pStyle w:val="Title"/>
      </w:pPr>
    </w:p>
    <w:p w14:paraId="4D0566AF" w14:textId="77777777" w:rsidR="006473CD" w:rsidRPr="00EE0AED" w:rsidRDefault="006473CD" w:rsidP="00EE0AED">
      <w:pPr>
        <w:pStyle w:val="Title"/>
      </w:pPr>
      <w:r w:rsidRPr="00EE0AED">
        <w:t xml:space="preserve">Host </w:t>
      </w:r>
      <w:proofErr w:type="spellStart"/>
      <w:r w:rsidRPr="00EE0AED">
        <w:t>allometry</w:t>
      </w:r>
      <w:proofErr w:type="spellEnd"/>
      <w:r w:rsidRPr="00EE0AED">
        <w:t xml:space="preserve"> influence</w:t>
      </w:r>
      <w:r w:rsidR="001E7B91" w:rsidRPr="00EE0AED">
        <w:t>s</w:t>
      </w:r>
      <w:r w:rsidRPr="00EE0AED">
        <w:t xml:space="preserve"> the evolution of host range: theory and meta-analysis</w:t>
      </w:r>
    </w:p>
    <w:p w14:paraId="63411BA4" w14:textId="7279DE28" w:rsidR="006473CD" w:rsidRPr="006473CD" w:rsidRDefault="006473CD" w:rsidP="00A45A9A">
      <w:pPr>
        <w:pStyle w:val="02Authornames"/>
      </w:pPr>
      <w:r w:rsidRPr="006473CD">
        <w:t>Josephine G. Walker, Amy Hurford,</w:t>
      </w:r>
      <w:r w:rsidR="0087542F">
        <w:t xml:space="preserve"> Jo Cable, Amy R. Ellison, Stephen J. Price, </w:t>
      </w:r>
      <w:r w:rsidRPr="006473CD">
        <w:t>Mark Viney, and Clayton E. Cressler</w:t>
      </w:r>
      <w:r w:rsidR="00EE1532">
        <w:t>*</w:t>
      </w:r>
    </w:p>
    <w:p w14:paraId="53CE5B23" w14:textId="0BB25C30" w:rsidR="006473CD" w:rsidRDefault="006473CD" w:rsidP="006473CD">
      <w:pPr>
        <w:pStyle w:val="05Keywords"/>
        <w:rPr>
          <w:sz w:val="24"/>
          <w:szCs w:val="24"/>
        </w:rPr>
      </w:pPr>
      <w:r w:rsidRPr="006473CD">
        <w:rPr>
          <w:b/>
          <w:sz w:val="24"/>
          <w:szCs w:val="24"/>
        </w:rPr>
        <w:t>Keywords:</w:t>
      </w:r>
      <w:r w:rsidRPr="006473CD">
        <w:rPr>
          <w:sz w:val="24"/>
          <w:szCs w:val="24"/>
        </w:rPr>
        <w:t xml:space="preserve"> </w:t>
      </w:r>
      <w:r w:rsidR="00961C62">
        <w:rPr>
          <w:sz w:val="24"/>
          <w:szCs w:val="24"/>
        </w:rPr>
        <w:t>fish</w:t>
      </w:r>
      <w:r w:rsidR="0010775A">
        <w:rPr>
          <w:sz w:val="24"/>
          <w:szCs w:val="24"/>
        </w:rPr>
        <w:t xml:space="preserve"> parasites</w:t>
      </w:r>
      <w:r w:rsidR="005E6190">
        <w:rPr>
          <w:sz w:val="24"/>
          <w:szCs w:val="24"/>
        </w:rPr>
        <w:t xml:space="preserve">, </w:t>
      </w:r>
      <w:r w:rsidR="0010775A">
        <w:rPr>
          <w:sz w:val="24"/>
          <w:szCs w:val="24"/>
        </w:rPr>
        <w:t>transmission</w:t>
      </w:r>
      <w:r w:rsidR="005E6190">
        <w:rPr>
          <w:sz w:val="24"/>
          <w:szCs w:val="24"/>
        </w:rPr>
        <w:t xml:space="preserve">, </w:t>
      </w:r>
      <w:proofErr w:type="spellStart"/>
      <w:r w:rsidR="00437A17">
        <w:rPr>
          <w:sz w:val="24"/>
          <w:szCs w:val="24"/>
        </w:rPr>
        <w:t>generalis</w:t>
      </w:r>
      <w:r w:rsidR="00C30ACA">
        <w:rPr>
          <w:sz w:val="24"/>
          <w:szCs w:val="24"/>
        </w:rPr>
        <w:t>m</w:t>
      </w:r>
      <w:proofErr w:type="spellEnd"/>
      <w:r w:rsidR="00C30ACA">
        <w:rPr>
          <w:sz w:val="24"/>
          <w:szCs w:val="24"/>
        </w:rPr>
        <w:t>, specialism</w:t>
      </w:r>
      <w:r w:rsidR="00B57645">
        <w:rPr>
          <w:sz w:val="24"/>
          <w:szCs w:val="24"/>
        </w:rPr>
        <w:t xml:space="preserve">, </w:t>
      </w:r>
      <w:proofErr w:type="gramStart"/>
      <w:r w:rsidR="008231C6">
        <w:rPr>
          <w:sz w:val="24"/>
          <w:szCs w:val="24"/>
        </w:rPr>
        <w:t>evolutionary</w:t>
      </w:r>
      <w:proofErr w:type="gramEnd"/>
      <w:r w:rsidR="008231C6">
        <w:rPr>
          <w:sz w:val="24"/>
          <w:szCs w:val="24"/>
        </w:rPr>
        <w:t xml:space="preserve"> invasion</w:t>
      </w:r>
    </w:p>
    <w:p w14:paraId="2E8B3185" w14:textId="77777777" w:rsidR="004D246A" w:rsidRPr="006473CD" w:rsidRDefault="004D246A" w:rsidP="004D246A">
      <w:pPr>
        <w:pStyle w:val="05Keywords"/>
        <w:jc w:val="left"/>
        <w:rPr>
          <w:sz w:val="24"/>
          <w:szCs w:val="24"/>
        </w:rPr>
      </w:pPr>
    </w:p>
    <w:p w14:paraId="2CF7930F" w14:textId="77777777" w:rsidR="006473CD" w:rsidRPr="006473CD" w:rsidRDefault="006473CD" w:rsidP="006473CD">
      <w:pPr>
        <w:pStyle w:val="X1Textlinedonotuse"/>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095"/>
        <w:gridCol w:w="1355"/>
      </w:tblGrid>
      <w:tr w:rsidR="006473CD" w:rsidRPr="006473CD" w14:paraId="32E09E06" w14:textId="77777777" w:rsidTr="00D774E2">
        <w:tc>
          <w:tcPr>
            <w:tcW w:w="2235" w:type="dxa"/>
            <w:shd w:val="clear" w:color="auto" w:fill="auto"/>
          </w:tcPr>
          <w:p w14:paraId="30D174D3" w14:textId="77777777" w:rsidR="006473CD" w:rsidRPr="006473CD" w:rsidRDefault="006473CD" w:rsidP="00D774E2">
            <w:pPr>
              <w:jc w:val="both"/>
            </w:pPr>
            <w:commentRangeStart w:id="0"/>
            <w:r w:rsidRPr="006473CD">
              <w:t>Name</w:t>
            </w:r>
            <w:commentRangeEnd w:id="0"/>
            <w:r w:rsidR="00194D56">
              <w:rPr>
                <w:rStyle w:val="CommentReference"/>
              </w:rPr>
              <w:commentReference w:id="0"/>
            </w:r>
          </w:p>
        </w:tc>
        <w:tc>
          <w:tcPr>
            <w:tcW w:w="6095" w:type="dxa"/>
            <w:shd w:val="clear" w:color="auto" w:fill="auto"/>
          </w:tcPr>
          <w:p w14:paraId="6E7B9C57" w14:textId="77777777" w:rsidR="006473CD" w:rsidRPr="006473CD" w:rsidRDefault="006473CD" w:rsidP="00D774E2">
            <w:pPr>
              <w:jc w:val="both"/>
            </w:pPr>
            <w:r w:rsidRPr="006473CD">
              <w:t>Affiliations</w:t>
            </w:r>
          </w:p>
        </w:tc>
        <w:tc>
          <w:tcPr>
            <w:tcW w:w="1355" w:type="dxa"/>
            <w:shd w:val="clear" w:color="auto" w:fill="auto"/>
          </w:tcPr>
          <w:p w14:paraId="17299FB5" w14:textId="77777777" w:rsidR="006473CD" w:rsidRPr="006473CD" w:rsidRDefault="006473CD" w:rsidP="00D774E2">
            <w:pPr>
              <w:jc w:val="both"/>
            </w:pPr>
            <w:r w:rsidRPr="006473CD">
              <w:t>ORCID</w:t>
            </w:r>
          </w:p>
        </w:tc>
      </w:tr>
      <w:tr w:rsidR="006473CD" w:rsidRPr="006473CD" w14:paraId="245B101D" w14:textId="77777777" w:rsidTr="00D774E2">
        <w:tc>
          <w:tcPr>
            <w:tcW w:w="2235" w:type="dxa"/>
            <w:shd w:val="clear" w:color="auto" w:fill="auto"/>
          </w:tcPr>
          <w:p w14:paraId="6E1B19A7" w14:textId="77777777" w:rsidR="006473CD" w:rsidRPr="006473CD" w:rsidRDefault="006473CD" w:rsidP="00D774E2">
            <w:pPr>
              <w:jc w:val="both"/>
            </w:pPr>
            <w:r w:rsidRPr="006473CD">
              <w:t>Jo Cable</w:t>
            </w:r>
          </w:p>
        </w:tc>
        <w:tc>
          <w:tcPr>
            <w:tcW w:w="6095" w:type="dxa"/>
            <w:shd w:val="clear" w:color="auto" w:fill="auto"/>
          </w:tcPr>
          <w:p w14:paraId="20B414D4" w14:textId="77777777" w:rsidR="006473CD" w:rsidRPr="006473CD" w:rsidRDefault="006473CD" w:rsidP="00D774E2">
            <w:pPr>
              <w:jc w:val="both"/>
            </w:pPr>
            <w:r w:rsidRPr="006473CD">
              <w:t>School of Biosciences, Cardiff University, Cardiff CF10 3AX, UK</w:t>
            </w:r>
          </w:p>
        </w:tc>
        <w:tc>
          <w:tcPr>
            <w:tcW w:w="1355" w:type="dxa"/>
            <w:shd w:val="clear" w:color="auto" w:fill="auto"/>
          </w:tcPr>
          <w:p w14:paraId="378FD7EA" w14:textId="77777777" w:rsidR="006473CD" w:rsidRPr="006473CD" w:rsidRDefault="006473CD" w:rsidP="00D774E2">
            <w:pPr>
              <w:jc w:val="both"/>
            </w:pPr>
            <w:r w:rsidRPr="006473CD">
              <w:t>0000-0002-8510-7055</w:t>
            </w:r>
          </w:p>
        </w:tc>
      </w:tr>
      <w:tr w:rsidR="006473CD" w:rsidRPr="006473CD" w14:paraId="79B1A568" w14:textId="77777777" w:rsidTr="00D774E2">
        <w:tc>
          <w:tcPr>
            <w:tcW w:w="2235" w:type="dxa"/>
            <w:shd w:val="clear" w:color="auto" w:fill="auto"/>
          </w:tcPr>
          <w:p w14:paraId="5485F5C9" w14:textId="77777777" w:rsidR="006473CD" w:rsidRPr="006473CD" w:rsidRDefault="006473CD" w:rsidP="00D774E2">
            <w:pPr>
              <w:jc w:val="both"/>
            </w:pPr>
            <w:r w:rsidRPr="006473CD">
              <w:t>Clay Cressler</w:t>
            </w:r>
          </w:p>
        </w:tc>
        <w:tc>
          <w:tcPr>
            <w:tcW w:w="6095" w:type="dxa"/>
            <w:shd w:val="clear" w:color="auto" w:fill="auto"/>
          </w:tcPr>
          <w:p w14:paraId="32330446" w14:textId="77777777" w:rsidR="006473CD" w:rsidRPr="00CB63FD" w:rsidRDefault="00CB63FD" w:rsidP="00EE0AED">
            <w:r w:rsidRPr="00EE0AED">
              <w:t>School of Biological Sciences, University of Nebraska-Lincoln</w:t>
            </w:r>
            <w:r w:rsidRPr="00CB63FD">
              <w:t xml:space="preserve">, </w:t>
            </w:r>
            <w:r w:rsidRPr="00EE0AED">
              <w:t xml:space="preserve">424 </w:t>
            </w:r>
            <w:proofErr w:type="spellStart"/>
            <w:r w:rsidRPr="00EE0AED">
              <w:t>Manter</w:t>
            </w:r>
            <w:proofErr w:type="spellEnd"/>
            <w:r w:rsidRPr="00EE0AED">
              <w:t xml:space="preserve"> Hall</w:t>
            </w:r>
            <w:r w:rsidRPr="00CB63FD">
              <w:t xml:space="preserve">, </w:t>
            </w:r>
            <w:r w:rsidRPr="00EE0AED">
              <w:t>1104 T St.</w:t>
            </w:r>
            <w:r w:rsidRPr="00CB63FD">
              <w:t xml:space="preserve">, </w:t>
            </w:r>
            <w:r w:rsidRPr="00EE0AED">
              <w:t>Lincoln, NE 68588-0118</w:t>
            </w:r>
            <w:r>
              <w:t>, USA</w:t>
            </w:r>
          </w:p>
        </w:tc>
        <w:tc>
          <w:tcPr>
            <w:tcW w:w="1355" w:type="dxa"/>
            <w:shd w:val="clear" w:color="auto" w:fill="auto"/>
          </w:tcPr>
          <w:p w14:paraId="6A37CC9D" w14:textId="77777777" w:rsidR="006473CD" w:rsidRPr="006473CD" w:rsidRDefault="006473CD" w:rsidP="00D774E2">
            <w:pPr>
              <w:jc w:val="both"/>
            </w:pPr>
          </w:p>
        </w:tc>
      </w:tr>
      <w:tr w:rsidR="006473CD" w:rsidRPr="006473CD" w14:paraId="5FA6EE17" w14:textId="77777777" w:rsidTr="00D774E2">
        <w:tc>
          <w:tcPr>
            <w:tcW w:w="2235" w:type="dxa"/>
            <w:shd w:val="clear" w:color="auto" w:fill="auto"/>
          </w:tcPr>
          <w:p w14:paraId="2F238915" w14:textId="77777777" w:rsidR="006473CD" w:rsidRPr="006473CD" w:rsidRDefault="006473CD" w:rsidP="00D774E2">
            <w:pPr>
              <w:jc w:val="both"/>
            </w:pPr>
            <w:r w:rsidRPr="006473CD">
              <w:t>Amy Ellison</w:t>
            </w:r>
          </w:p>
        </w:tc>
        <w:tc>
          <w:tcPr>
            <w:tcW w:w="6095" w:type="dxa"/>
            <w:shd w:val="clear" w:color="auto" w:fill="auto"/>
          </w:tcPr>
          <w:p w14:paraId="014EBFAD" w14:textId="77777777" w:rsidR="006473CD" w:rsidRPr="006473CD" w:rsidRDefault="006473CD" w:rsidP="00D774E2">
            <w:pPr>
              <w:jc w:val="both"/>
            </w:pPr>
            <w:r w:rsidRPr="006473CD">
              <w:t>School of Biosciences, Cardiff University, Cardiff CF10 3AX, UK</w:t>
            </w:r>
          </w:p>
        </w:tc>
        <w:tc>
          <w:tcPr>
            <w:tcW w:w="1355" w:type="dxa"/>
            <w:shd w:val="clear" w:color="auto" w:fill="auto"/>
          </w:tcPr>
          <w:p w14:paraId="451C098B" w14:textId="6F5097BD" w:rsidR="006473CD" w:rsidRPr="006473CD" w:rsidRDefault="002101E7" w:rsidP="00D774E2">
            <w:pPr>
              <w:jc w:val="both"/>
            </w:pPr>
            <w:r w:rsidRPr="001F1979">
              <w:t>0000-0003-3885-6077</w:t>
            </w:r>
          </w:p>
        </w:tc>
      </w:tr>
      <w:tr w:rsidR="006473CD" w:rsidRPr="006473CD" w14:paraId="6A3CCFA0" w14:textId="77777777" w:rsidTr="00D774E2">
        <w:tc>
          <w:tcPr>
            <w:tcW w:w="2235" w:type="dxa"/>
            <w:shd w:val="clear" w:color="auto" w:fill="auto"/>
          </w:tcPr>
          <w:p w14:paraId="2208D06F" w14:textId="77777777" w:rsidR="006473CD" w:rsidRPr="006473CD" w:rsidRDefault="006473CD" w:rsidP="00D774E2">
            <w:pPr>
              <w:jc w:val="both"/>
            </w:pPr>
            <w:r w:rsidRPr="006473CD">
              <w:t xml:space="preserve">Amy </w:t>
            </w:r>
            <w:proofErr w:type="spellStart"/>
            <w:r w:rsidRPr="006473CD">
              <w:t>Hurford</w:t>
            </w:r>
            <w:proofErr w:type="spellEnd"/>
          </w:p>
        </w:tc>
        <w:tc>
          <w:tcPr>
            <w:tcW w:w="6095" w:type="dxa"/>
            <w:shd w:val="clear" w:color="auto" w:fill="auto"/>
          </w:tcPr>
          <w:p w14:paraId="4730F144" w14:textId="77777777" w:rsidR="00D603F3" w:rsidRPr="00EE0AED" w:rsidRDefault="00D603F3" w:rsidP="00CB63FD">
            <w:r w:rsidRPr="00CB63FD">
              <w:t xml:space="preserve">- </w:t>
            </w:r>
            <w:r w:rsidRPr="00EE0AED">
              <w:t>Department of Biology, Memorial University of Newfoundland, St. John's, NL, A1B 3X9</w:t>
            </w:r>
            <w:r w:rsidR="005E3143">
              <w:t>, Canada</w:t>
            </w:r>
          </w:p>
          <w:p w14:paraId="3BA4875C" w14:textId="77777777" w:rsidR="006473CD" w:rsidRPr="00EE0AED" w:rsidRDefault="00D603F3" w:rsidP="00EE0AED">
            <w:pPr>
              <w:rPr>
                <w:rFonts w:ascii="Times" w:hAnsi="Times"/>
                <w:lang w:eastAsia="en-US"/>
              </w:rPr>
            </w:pPr>
            <w:r w:rsidRPr="00CB63FD">
              <w:t xml:space="preserve">- </w:t>
            </w:r>
            <w:r w:rsidRPr="00EE0AED">
              <w:t>Department of Mathematics and Statistics, Memorial University of Newfoundland, St. John's, NL, A1C 5S7</w:t>
            </w:r>
            <w:r w:rsidR="005E3143">
              <w:t>, Canada</w:t>
            </w:r>
          </w:p>
        </w:tc>
        <w:tc>
          <w:tcPr>
            <w:tcW w:w="1355" w:type="dxa"/>
            <w:shd w:val="clear" w:color="auto" w:fill="auto"/>
          </w:tcPr>
          <w:p w14:paraId="31E99D1A" w14:textId="77777777" w:rsidR="006473CD" w:rsidRPr="006473CD" w:rsidRDefault="006473CD" w:rsidP="00D774E2">
            <w:pPr>
              <w:jc w:val="both"/>
            </w:pPr>
          </w:p>
        </w:tc>
      </w:tr>
      <w:tr w:rsidR="006473CD" w:rsidRPr="006473CD" w14:paraId="5FBBA375" w14:textId="77777777" w:rsidTr="00D774E2">
        <w:tc>
          <w:tcPr>
            <w:tcW w:w="2235" w:type="dxa"/>
            <w:shd w:val="clear" w:color="auto" w:fill="auto"/>
          </w:tcPr>
          <w:p w14:paraId="39F61D85" w14:textId="77777777" w:rsidR="006473CD" w:rsidRPr="006473CD" w:rsidRDefault="006473CD" w:rsidP="00D774E2">
            <w:pPr>
              <w:jc w:val="both"/>
            </w:pPr>
            <w:r w:rsidRPr="006473CD">
              <w:t>Stephen J. Price</w:t>
            </w:r>
          </w:p>
        </w:tc>
        <w:tc>
          <w:tcPr>
            <w:tcW w:w="6095" w:type="dxa"/>
            <w:shd w:val="clear" w:color="auto" w:fill="auto"/>
          </w:tcPr>
          <w:p w14:paraId="31D73C7A" w14:textId="77777777" w:rsidR="006473CD" w:rsidRPr="006473CD" w:rsidRDefault="006473CD" w:rsidP="00D774E2">
            <w:pPr>
              <w:jc w:val="both"/>
            </w:pPr>
            <w:r w:rsidRPr="006473CD">
              <w:t>UCL Genetics Institute, Gower Street, London WC1E 6BT, UK</w:t>
            </w:r>
          </w:p>
        </w:tc>
        <w:tc>
          <w:tcPr>
            <w:tcW w:w="1355" w:type="dxa"/>
            <w:shd w:val="clear" w:color="auto" w:fill="auto"/>
          </w:tcPr>
          <w:p w14:paraId="2937E0E6" w14:textId="77777777" w:rsidR="006473CD" w:rsidRPr="006473CD" w:rsidRDefault="006473CD" w:rsidP="00D774E2">
            <w:pPr>
              <w:jc w:val="both"/>
            </w:pPr>
            <w:r w:rsidRPr="006473CD">
              <w:t>0000-0001-6983-6250</w:t>
            </w:r>
          </w:p>
        </w:tc>
      </w:tr>
      <w:tr w:rsidR="006473CD" w:rsidRPr="006473CD" w14:paraId="53334A85" w14:textId="77777777" w:rsidTr="00D774E2">
        <w:tc>
          <w:tcPr>
            <w:tcW w:w="2235" w:type="dxa"/>
            <w:shd w:val="clear" w:color="auto" w:fill="auto"/>
          </w:tcPr>
          <w:p w14:paraId="3C7A996B" w14:textId="77777777" w:rsidR="006473CD" w:rsidRPr="00AA16CE" w:rsidRDefault="006473CD" w:rsidP="00D774E2">
            <w:pPr>
              <w:keepNext/>
              <w:keepLines/>
              <w:spacing w:before="200"/>
              <w:jc w:val="both"/>
              <w:outlineLvl w:val="6"/>
              <w:rPr>
                <w:strike/>
                <w:rPrChange w:id="1" w:author="Mark Viney" w:date="2016-07-23T08:12:00Z">
                  <w:rPr>
                    <w:rFonts w:cstheme="majorBidi"/>
                    <w:i/>
                    <w:iCs/>
                    <w:color w:val="404040" w:themeColor="text1" w:themeTint="BF"/>
                  </w:rPr>
                </w:rPrChange>
              </w:rPr>
            </w:pPr>
            <w:r w:rsidRPr="00AA16CE">
              <w:rPr>
                <w:strike/>
                <w:rPrChange w:id="2" w:author="Mark Viney" w:date="2016-07-23T08:12:00Z">
                  <w:rPr/>
                </w:rPrChange>
              </w:rPr>
              <w:t xml:space="preserve">Mark </w:t>
            </w:r>
            <w:proofErr w:type="spellStart"/>
            <w:r w:rsidRPr="00AA16CE">
              <w:rPr>
                <w:strike/>
                <w:rPrChange w:id="3" w:author="Mark Viney" w:date="2016-07-23T08:12:00Z">
                  <w:rPr/>
                </w:rPrChange>
              </w:rPr>
              <w:t>Viney</w:t>
            </w:r>
            <w:proofErr w:type="spellEnd"/>
          </w:p>
        </w:tc>
        <w:tc>
          <w:tcPr>
            <w:tcW w:w="6095" w:type="dxa"/>
            <w:shd w:val="clear" w:color="auto" w:fill="auto"/>
          </w:tcPr>
          <w:p w14:paraId="465C7683" w14:textId="77777777" w:rsidR="006473CD" w:rsidRPr="00AA16CE" w:rsidRDefault="006473CD" w:rsidP="00D774E2">
            <w:pPr>
              <w:keepNext/>
              <w:keepLines/>
              <w:spacing w:before="200"/>
              <w:jc w:val="both"/>
              <w:outlineLvl w:val="6"/>
              <w:rPr>
                <w:strike/>
                <w:rPrChange w:id="4" w:author="Mark Viney" w:date="2016-07-23T08:12:00Z">
                  <w:rPr>
                    <w:rFonts w:cstheme="majorBidi"/>
                    <w:i/>
                    <w:iCs/>
                    <w:color w:val="404040" w:themeColor="text1" w:themeTint="BF"/>
                  </w:rPr>
                </w:rPrChange>
              </w:rPr>
            </w:pPr>
            <w:r w:rsidRPr="00AA16CE">
              <w:rPr>
                <w:strike/>
                <w:rPrChange w:id="5" w:author="Mark Viney" w:date="2016-07-23T08:12:00Z">
                  <w:rPr/>
                </w:rPrChange>
              </w:rPr>
              <w:t>- School of Biological Sciences, University of Bristol, Life Sciences Building, 24 Tyndall Avenue, Bristol, BS8 1TQ, UK</w:t>
            </w:r>
          </w:p>
        </w:tc>
        <w:tc>
          <w:tcPr>
            <w:tcW w:w="1355" w:type="dxa"/>
            <w:shd w:val="clear" w:color="auto" w:fill="auto"/>
          </w:tcPr>
          <w:p w14:paraId="643B54DB" w14:textId="77777777" w:rsidR="006473CD" w:rsidRPr="006473CD" w:rsidRDefault="006473CD" w:rsidP="00D774E2">
            <w:pPr>
              <w:jc w:val="both"/>
            </w:pPr>
          </w:p>
        </w:tc>
      </w:tr>
      <w:tr w:rsidR="006473CD" w:rsidRPr="006473CD" w14:paraId="66C2C49B" w14:textId="77777777" w:rsidTr="00D774E2">
        <w:tc>
          <w:tcPr>
            <w:tcW w:w="2235" w:type="dxa"/>
            <w:shd w:val="clear" w:color="auto" w:fill="auto"/>
          </w:tcPr>
          <w:p w14:paraId="71BEBEE8" w14:textId="77777777" w:rsidR="006473CD" w:rsidRPr="006473CD" w:rsidRDefault="006473CD" w:rsidP="00D774E2">
            <w:pPr>
              <w:jc w:val="both"/>
            </w:pPr>
            <w:r w:rsidRPr="006473CD">
              <w:t>Josephine G. Walker</w:t>
            </w:r>
          </w:p>
        </w:tc>
        <w:tc>
          <w:tcPr>
            <w:tcW w:w="6095" w:type="dxa"/>
            <w:shd w:val="clear" w:color="auto" w:fill="auto"/>
          </w:tcPr>
          <w:p w14:paraId="3DAECE61" w14:textId="77777777" w:rsidR="006473CD" w:rsidRPr="006473CD" w:rsidRDefault="006473CD" w:rsidP="00D774E2">
            <w:pPr>
              <w:jc w:val="both"/>
            </w:pPr>
            <w:r w:rsidRPr="006473CD">
              <w:t>- School of Biological Sciences, University of Bristol, Life Sciences Building, 24 Tyndall Avenue, Bristol, BS8 1TQ, UK</w:t>
            </w:r>
          </w:p>
          <w:p w14:paraId="76304211" w14:textId="77777777" w:rsidR="006473CD" w:rsidRPr="006473CD" w:rsidRDefault="006473CD" w:rsidP="00D774E2">
            <w:pPr>
              <w:jc w:val="both"/>
            </w:pPr>
            <w:r w:rsidRPr="006473CD">
              <w:t>- School of Social and Community Medicine, University of Bristol, Oakfield House, Oakfield Grove, Bristol, BS8 2BN, UK</w:t>
            </w:r>
          </w:p>
        </w:tc>
        <w:tc>
          <w:tcPr>
            <w:tcW w:w="1355" w:type="dxa"/>
            <w:shd w:val="clear" w:color="auto" w:fill="auto"/>
          </w:tcPr>
          <w:p w14:paraId="3463766B" w14:textId="77777777" w:rsidR="006473CD" w:rsidRPr="006473CD" w:rsidRDefault="006473CD" w:rsidP="00D774E2">
            <w:pPr>
              <w:jc w:val="both"/>
            </w:pPr>
            <w:r w:rsidRPr="006473CD">
              <w:t>0000-0002-9732-5738</w:t>
            </w:r>
          </w:p>
        </w:tc>
      </w:tr>
    </w:tbl>
    <w:p w14:paraId="58FD5110" w14:textId="77777777" w:rsidR="006473CD" w:rsidRPr="006473CD" w:rsidRDefault="006473CD" w:rsidP="006473CD">
      <w:pPr>
        <w:jc w:val="both"/>
        <w:sectPr w:rsidR="006473CD" w:rsidRPr="006473CD" w:rsidSect="006473CD">
          <w:headerReference w:type="even" r:id="rId10"/>
          <w:footerReference w:type="even" r:id="rId11"/>
          <w:headerReference w:type="first" r:id="rId12"/>
          <w:footerReference w:type="first" r:id="rId13"/>
          <w:pgSz w:w="11907" w:h="16840" w:code="9"/>
          <w:pgMar w:top="1601" w:right="1134" w:bottom="851" w:left="1304" w:header="720" w:footer="851" w:gutter="0"/>
          <w:cols w:space="708"/>
          <w:titlePg/>
          <w:docGrid w:linePitch="360"/>
        </w:sectPr>
      </w:pPr>
    </w:p>
    <w:p w14:paraId="091BBC17" w14:textId="77777777" w:rsidR="006473CD" w:rsidRPr="006473CD" w:rsidRDefault="006473CD" w:rsidP="006473CD">
      <w:pPr>
        <w:pStyle w:val="07HEADINGA"/>
        <w:widowControl w:val="0"/>
        <w:spacing w:line="240" w:lineRule="auto"/>
        <w:rPr>
          <w:rFonts w:ascii="Times New Roman" w:hAnsi="Times New Roman"/>
          <w:sz w:val="24"/>
        </w:rPr>
        <w:sectPr w:rsidR="006473CD" w:rsidRPr="006473CD" w:rsidSect="00D774E2">
          <w:type w:val="continuous"/>
          <w:pgSz w:w="11907" w:h="16840" w:code="9"/>
          <w:pgMar w:top="1601" w:right="1134" w:bottom="851" w:left="1304" w:header="720" w:footer="680" w:gutter="0"/>
          <w:cols w:space="397"/>
          <w:titlePg/>
          <w:docGrid w:linePitch="360"/>
        </w:sectPr>
      </w:pPr>
    </w:p>
    <w:p w14:paraId="080B79B4" w14:textId="242B1324" w:rsidR="006473CD" w:rsidRPr="006473CD" w:rsidRDefault="006473CD" w:rsidP="006473CD">
      <w:pPr>
        <w:pStyle w:val="A1Footnote"/>
        <w:framePr w:w="9556" w:wrap="notBeside"/>
        <w:widowControl w:val="0"/>
        <w:pBdr>
          <w:top w:val="single" w:sz="4" w:space="1" w:color="auto"/>
        </w:pBdr>
        <w:rPr>
          <w:sz w:val="24"/>
          <w:szCs w:val="24"/>
        </w:rPr>
      </w:pPr>
      <w:r w:rsidRPr="006473CD">
        <w:rPr>
          <w:sz w:val="24"/>
          <w:szCs w:val="24"/>
        </w:rPr>
        <w:t>*Author for correspondence (</w:t>
      </w:r>
      <w:r w:rsidR="007B5F59" w:rsidRPr="007B5F59">
        <w:rPr>
          <w:sz w:val="24"/>
          <w:szCs w:val="24"/>
        </w:rPr>
        <w:t>ccressler2@unl.edu</w:t>
      </w:r>
      <w:r w:rsidRPr="006473CD">
        <w:rPr>
          <w:sz w:val="24"/>
          <w:szCs w:val="24"/>
        </w:rPr>
        <w:t>).</w:t>
      </w:r>
    </w:p>
    <w:p w14:paraId="6BA79CA1" w14:textId="77777777" w:rsidR="006473CD" w:rsidRPr="006473CD" w:rsidRDefault="006473CD" w:rsidP="006473CD">
      <w:pPr>
        <w:pStyle w:val="A1Footnote"/>
        <w:framePr w:w="9556" w:wrap="notBeside"/>
        <w:widowControl w:val="0"/>
        <w:pBdr>
          <w:top w:val="single" w:sz="4" w:space="1" w:color="auto"/>
        </w:pBdr>
        <w:rPr>
          <w:sz w:val="24"/>
          <w:szCs w:val="24"/>
        </w:rPr>
      </w:pPr>
    </w:p>
    <w:p w14:paraId="1830C20E" w14:textId="77777777" w:rsidR="006473CD" w:rsidRPr="006473CD" w:rsidRDefault="006473CD" w:rsidP="006473CD">
      <w:pPr>
        <w:pStyle w:val="titlersos"/>
        <w:numPr>
          <w:ilvl w:val="0"/>
          <w:numId w:val="0"/>
        </w:numPr>
        <w:rPr>
          <w:rFonts w:ascii="Times New Roman" w:hAnsi="Times New Roman"/>
          <w:b w:val="0"/>
          <w:color w:val="323031"/>
          <w:sz w:val="24"/>
          <w:szCs w:val="24"/>
        </w:rPr>
      </w:pPr>
    </w:p>
    <w:p w14:paraId="2191466A" w14:textId="77777777" w:rsidR="004E1607" w:rsidRDefault="004E1607">
      <w:pPr>
        <w:rPr>
          <w:b/>
        </w:rPr>
      </w:pPr>
      <w:r>
        <w:br w:type="page"/>
      </w:r>
    </w:p>
    <w:p w14:paraId="5D47143E" w14:textId="77777777" w:rsidR="006473CD" w:rsidRPr="00EE0AED" w:rsidRDefault="006473CD" w:rsidP="006473CD">
      <w:pPr>
        <w:pStyle w:val="titlersos"/>
        <w:numPr>
          <w:ilvl w:val="0"/>
          <w:numId w:val="0"/>
        </w:numPr>
        <w:rPr>
          <w:rFonts w:ascii="Times New Roman" w:hAnsi="Times New Roman"/>
          <w:sz w:val="24"/>
          <w:szCs w:val="24"/>
        </w:rPr>
      </w:pPr>
      <w:commentRangeStart w:id="6"/>
      <w:commentRangeStart w:id="7"/>
      <w:r w:rsidRPr="00EE0AED">
        <w:rPr>
          <w:rFonts w:ascii="Times New Roman" w:hAnsi="Times New Roman"/>
          <w:sz w:val="24"/>
          <w:szCs w:val="24"/>
        </w:rPr>
        <w:lastRenderedPageBreak/>
        <w:t>Summary</w:t>
      </w:r>
      <w:commentRangeEnd w:id="6"/>
      <w:r w:rsidRPr="00EE0AED">
        <w:rPr>
          <w:rStyle w:val="CommentReference"/>
          <w:rFonts w:ascii="Times New Roman" w:hAnsi="Times New Roman"/>
          <w:sz w:val="24"/>
          <w:szCs w:val="24"/>
        </w:rPr>
        <w:commentReference w:id="6"/>
      </w:r>
      <w:commentRangeEnd w:id="7"/>
      <w:r w:rsidR="005410DB">
        <w:rPr>
          <w:rStyle w:val="CommentReference"/>
          <w:rFonts w:ascii="Times New Roman" w:hAnsi="Times New Roman"/>
          <w:b w:val="0"/>
        </w:rPr>
        <w:commentReference w:id="7"/>
      </w:r>
    </w:p>
    <w:p w14:paraId="0AE07029" w14:textId="77777777" w:rsidR="006473CD" w:rsidRPr="006473CD" w:rsidRDefault="006473CD" w:rsidP="006473CD">
      <w:pPr>
        <w:ind w:left="720"/>
      </w:pPr>
    </w:p>
    <w:p w14:paraId="08112B87" w14:textId="19D848C9" w:rsidR="006473CD" w:rsidRPr="006473CD" w:rsidRDefault="002101E7" w:rsidP="006473CD">
      <w:r w:rsidRPr="002101E7">
        <w:rPr>
          <w:lang w:val="en-US"/>
        </w:rPr>
        <w:t>Parasites vary widely in host specificity</w:t>
      </w:r>
      <w:ins w:id="8" w:author="Mark Viney" w:date="2016-07-23T08:39:00Z">
        <w:r w:rsidR="00102E53">
          <w:rPr>
            <w:lang w:val="en-US"/>
          </w:rPr>
          <w:t>:</w:t>
        </w:r>
      </w:ins>
      <w:del w:id="9" w:author="Mark Viney" w:date="2016-07-23T08:39:00Z">
        <w:r w:rsidRPr="002101E7" w:rsidDel="00102E53">
          <w:rPr>
            <w:lang w:val="en-US"/>
          </w:rPr>
          <w:delText>. S</w:delText>
        </w:r>
      </w:del>
      <w:ins w:id="10" w:author="Mark Viney" w:date="2016-07-23T08:39:00Z">
        <w:r w:rsidR="00102E53">
          <w:rPr>
            <w:lang w:val="en-US"/>
          </w:rPr>
          <w:t xml:space="preserve"> s</w:t>
        </w:r>
      </w:ins>
      <w:r w:rsidRPr="002101E7">
        <w:rPr>
          <w:lang w:val="en-US"/>
        </w:rPr>
        <w:t xml:space="preserve">ome parasite species </w:t>
      </w:r>
      <w:ins w:id="11" w:author="Mark Viney" w:date="2016-07-23T08:13:00Z">
        <w:r w:rsidR="00AA16CE">
          <w:rPr>
            <w:lang w:val="en-US"/>
          </w:rPr>
          <w:t>as</w:t>
        </w:r>
      </w:ins>
      <w:del w:id="12" w:author="Mark Viney" w:date="2016-07-23T08:13:00Z">
        <w:r w:rsidRPr="002101E7" w:rsidDel="00AA16CE">
          <w:rPr>
            <w:lang w:val="en-US"/>
          </w:rPr>
          <w:delText>-</w:delText>
        </w:r>
      </w:del>
      <w:r w:rsidRPr="002101E7">
        <w:rPr>
          <w:lang w:val="en-US"/>
        </w:rPr>
        <w:t xml:space="preserve"> specialists - infect</w:t>
      </w:r>
      <w:ins w:id="13" w:author="Mark Viney" w:date="2016-07-23T08:13:00Z">
        <w:r w:rsidR="00AA16CE">
          <w:rPr>
            <w:lang w:val="en-US"/>
          </w:rPr>
          <w:t>ing</w:t>
        </w:r>
      </w:ins>
      <w:r w:rsidRPr="002101E7">
        <w:rPr>
          <w:lang w:val="en-US"/>
        </w:rPr>
        <w:t xml:space="preserve"> just a single host species, while others </w:t>
      </w:r>
      <w:ins w:id="14" w:author="Mark Viney" w:date="2016-07-23T08:13:00Z">
        <w:r w:rsidR="00AA16CE">
          <w:rPr>
            <w:lang w:val="en-US"/>
          </w:rPr>
          <w:t>are</w:t>
        </w:r>
      </w:ins>
      <w:del w:id="15" w:author="Mark Viney" w:date="2016-07-23T08:13:00Z">
        <w:r w:rsidRPr="002101E7" w:rsidDel="00AA16CE">
          <w:rPr>
            <w:lang w:val="en-US"/>
          </w:rPr>
          <w:delText>-</w:delText>
        </w:r>
      </w:del>
      <w:r w:rsidRPr="002101E7">
        <w:rPr>
          <w:lang w:val="en-US"/>
        </w:rPr>
        <w:t xml:space="preserve"> generalists </w:t>
      </w:r>
      <w:del w:id="16" w:author="Mark Viney" w:date="2016-07-23T08:13:00Z">
        <w:r w:rsidRPr="002101E7" w:rsidDel="00AA16CE">
          <w:rPr>
            <w:lang w:val="en-US"/>
          </w:rPr>
          <w:delText xml:space="preserve">- </w:delText>
        </w:r>
      </w:del>
      <w:ins w:id="17" w:author="Mark Viney" w:date="2016-07-23T08:13:00Z">
        <w:r w:rsidR="00AA16CE">
          <w:rPr>
            <w:lang w:val="en-US"/>
          </w:rPr>
          <w:t>and</w:t>
        </w:r>
        <w:r w:rsidR="00AA16CE" w:rsidRPr="002101E7">
          <w:rPr>
            <w:lang w:val="en-US"/>
          </w:rPr>
          <w:t xml:space="preserve"> </w:t>
        </w:r>
      </w:ins>
      <w:r w:rsidRPr="002101E7">
        <w:rPr>
          <w:lang w:val="en-US"/>
        </w:rPr>
        <w:t>are capable of infecting many. Understanding the factors that drive parasite host specificity is of basic biological interest, but also directly relevant to predicting disease emergence in new host species, identifying parasites that are likely to have unidentified additional hosts, and assessing transmission risk. Here, we use mathematical models to investigate how variation in host body size and environmental temperature a</w:t>
      </w:r>
      <w:r w:rsidR="003F490D">
        <w:rPr>
          <w:lang w:val="en-US"/>
        </w:rPr>
        <w:t xml:space="preserve">ffect the evolution of parasite </w:t>
      </w:r>
      <w:commentRangeStart w:id="18"/>
      <w:r w:rsidR="003F490D">
        <w:rPr>
          <w:lang w:val="en-US"/>
        </w:rPr>
        <w:t>host-</w:t>
      </w:r>
      <w:proofErr w:type="spellStart"/>
      <w:r w:rsidRPr="002101E7">
        <w:rPr>
          <w:lang w:val="en-US"/>
        </w:rPr>
        <w:t>generalism</w:t>
      </w:r>
      <w:commentRangeEnd w:id="18"/>
      <w:proofErr w:type="spellEnd"/>
      <w:r w:rsidR="00102E53">
        <w:rPr>
          <w:rStyle w:val="CommentReference"/>
        </w:rPr>
        <w:commentReference w:id="18"/>
      </w:r>
      <w:r w:rsidRPr="002101E7">
        <w:rPr>
          <w:lang w:val="en-US"/>
        </w:rPr>
        <w:t xml:space="preserve">. </w:t>
      </w:r>
      <w:ins w:id="19" w:author="Mark Viney" w:date="2016-07-23T08:40:00Z">
        <w:r w:rsidR="00102E53">
          <w:rPr>
            <w:lang w:val="en-US"/>
          </w:rPr>
          <w:t xml:space="preserve">We </w:t>
        </w:r>
      </w:ins>
      <w:ins w:id="20" w:author="Mark Viney" w:date="2016-07-23T08:41:00Z">
        <w:r w:rsidR="00102E53">
          <w:rPr>
            <w:lang w:val="en-US"/>
          </w:rPr>
          <w:t>predict</w:t>
        </w:r>
      </w:ins>
      <w:ins w:id="21" w:author="Mark Viney" w:date="2016-07-23T08:40:00Z">
        <w:r w:rsidR="00102E53">
          <w:rPr>
            <w:lang w:val="en-US"/>
          </w:rPr>
          <w:t xml:space="preserve"> that </w:t>
        </w:r>
      </w:ins>
      <w:ins w:id="22" w:author="Mark Viney" w:date="2016-07-23T08:41:00Z">
        <w:r w:rsidR="00102E53">
          <w:rPr>
            <w:lang w:val="en-US"/>
          </w:rPr>
          <w:t>p</w:t>
        </w:r>
      </w:ins>
      <w:del w:id="23" w:author="Mark Viney" w:date="2016-07-23T08:40:00Z">
        <w:r w:rsidRPr="002101E7" w:rsidDel="00102E53">
          <w:rPr>
            <w:lang w:val="en-US"/>
          </w:rPr>
          <w:delText>P</w:delText>
        </w:r>
      </w:del>
      <w:r w:rsidRPr="002101E7">
        <w:rPr>
          <w:lang w:val="en-US"/>
        </w:rPr>
        <w:t xml:space="preserve">arasites are more likely to evolve a generalist strategy when hosts are large-bodied, when variation in host body size is small, and in cooler environments. We then explore these predictions using a newly </w:t>
      </w:r>
      <w:r w:rsidR="003F490D">
        <w:rPr>
          <w:lang w:val="en-US"/>
        </w:rPr>
        <w:t>updated</w:t>
      </w:r>
      <w:r w:rsidRPr="002101E7">
        <w:rPr>
          <w:lang w:val="en-US"/>
        </w:rPr>
        <w:t xml:space="preserve"> database of over 20,000 fish-</w:t>
      </w:r>
      <w:proofErr w:type="spellStart"/>
      <w:r w:rsidRPr="002101E7">
        <w:rPr>
          <w:lang w:val="en-US"/>
        </w:rPr>
        <w:t>macroparasite</w:t>
      </w:r>
      <w:proofErr w:type="spellEnd"/>
      <w:r w:rsidRPr="002101E7">
        <w:rPr>
          <w:lang w:val="en-US"/>
        </w:rPr>
        <w:t xml:space="preserve"> associations. Within the database we see some evidence supporting these predictions, but also highlight mismatches between theory and data. By combining these two approaches, we both establish a theoretical basis for interpreting empirical data on parasites' host specificity and identify key areas for future work</w:t>
      </w:r>
      <w:r w:rsidR="003F490D">
        <w:rPr>
          <w:lang w:val="en-US"/>
        </w:rPr>
        <w:t xml:space="preserve"> that will help untangle the drivers of parasite host-</w:t>
      </w:r>
      <w:proofErr w:type="spellStart"/>
      <w:r w:rsidR="003F490D">
        <w:rPr>
          <w:lang w:val="en-US"/>
        </w:rPr>
        <w:t>generalism</w:t>
      </w:r>
      <w:proofErr w:type="spellEnd"/>
      <w:r w:rsidR="003F490D">
        <w:rPr>
          <w:lang w:val="en-US"/>
        </w:rPr>
        <w:t>.</w:t>
      </w:r>
    </w:p>
    <w:p w14:paraId="15BF8282" w14:textId="77777777" w:rsidR="006473CD" w:rsidRPr="006473CD" w:rsidRDefault="006473CD" w:rsidP="006473CD">
      <w:pPr>
        <w:pStyle w:val="titlersos"/>
        <w:numPr>
          <w:ilvl w:val="0"/>
          <w:numId w:val="0"/>
        </w:numPr>
        <w:rPr>
          <w:rFonts w:ascii="Times New Roman" w:hAnsi="Times New Roman"/>
          <w:b w:val="0"/>
          <w:sz w:val="24"/>
          <w:szCs w:val="24"/>
        </w:rPr>
      </w:pPr>
    </w:p>
    <w:p w14:paraId="6EFE6BFF" w14:textId="77777777" w:rsidR="004E1607" w:rsidRDefault="004E1607">
      <w:pPr>
        <w:rPr>
          <w:b/>
        </w:rPr>
      </w:pPr>
      <w:r>
        <w:br w:type="page"/>
      </w:r>
    </w:p>
    <w:p w14:paraId="31820D60" w14:textId="77777777" w:rsidR="006473CD" w:rsidRDefault="006473CD" w:rsidP="006473CD">
      <w:pPr>
        <w:pStyle w:val="titlersos"/>
        <w:numPr>
          <w:ilvl w:val="0"/>
          <w:numId w:val="0"/>
        </w:numPr>
        <w:spacing w:line="276" w:lineRule="auto"/>
        <w:jc w:val="both"/>
        <w:rPr>
          <w:rFonts w:ascii="Times New Roman" w:hAnsi="Times New Roman"/>
          <w:sz w:val="24"/>
          <w:szCs w:val="24"/>
        </w:rPr>
      </w:pPr>
      <w:r w:rsidRPr="005E6190">
        <w:rPr>
          <w:rFonts w:ascii="Times New Roman" w:hAnsi="Times New Roman"/>
          <w:sz w:val="24"/>
          <w:szCs w:val="24"/>
        </w:rPr>
        <w:lastRenderedPageBreak/>
        <w:t>Introduction</w:t>
      </w:r>
    </w:p>
    <w:p w14:paraId="6547D98A" w14:textId="77777777" w:rsidR="004027E3" w:rsidRPr="005E6190" w:rsidRDefault="004027E3" w:rsidP="006473CD">
      <w:pPr>
        <w:pStyle w:val="titlersos"/>
        <w:numPr>
          <w:ilvl w:val="0"/>
          <w:numId w:val="0"/>
        </w:numPr>
        <w:spacing w:line="276" w:lineRule="auto"/>
        <w:jc w:val="both"/>
        <w:rPr>
          <w:rFonts w:ascii="Times New Roman" w:hAnsi="Times New Roman"/>
          <w:sz w:val="24"/>
          <w:szCs w:val="24"/>
        </w:rPr>
      </w:pPr>
    </w:p>
    <w:p w14:paraId="10716FC8" w14:textId="00D3D440" w:rsidR="006473CD" w:rsidRPr="006473CD" w:rsidRDefault="008C3276" w:rsidP="00115E86">
      <w:pPr>
        <w:spacing w:line="276" w:lineRule="auto"/>
        <w:rPr>
          <w:lang w:val="en-US"/>
        </w:rPr>
      </w:pPr>
      <w:r>
        <w:t>The range of hosts infected by a parasite species is a</w:t>
      </w:r>
      <w:r w:rsidR="00FB0950">
        <w:t xml:space="preserve"> key</w:t>
      </w:r>
      <w:r>
        <w:t xml:space="preserve"> factor affecting transmission</w:t>
      </w:r>
      <w:r w:rsidR="001A18BB">
        <w:t xml:space="preserve">. Parasites that </w:t>
      </w:r>
      <w:commentRangeStart w:id="24"/>
      <w:r w:rsidR="001A18BB">
        <w:t>have</w:t>
      </w:r>
      <w:commentRangeEnd w:id="24"/>
      <w:r w:rsidR="00102E53">
        <w:rPr>
          <w:rStyle w:val="CommentReference"/>
        </w:rPr>
        <w:commentReference w:id="24"/>
      </w:r>
      <w:r w:rsidR="001A18BB">
        <w:t xml:space="preserve"> a diversity of host spec</w:t>
      </w:r>
      <w:r w:rsidR="008231C6">
        <w:t>i</w:t>
      </w:r>
      <w:r w:rsidR="001A18BB">
        <w:t>es</w:t>
      </w:r>
      <w:r w:rsidR="006D4C68">
        <w:t xml:space="preserve"> </w:t>
      </w:r>
      <w:r w:rsidR="002101E7">
        <w:t>are more resilient to changing conditions, and reservoir hosts are often</w:t>
      </w:r>
      <w:r w:rsidR="006D4C68">
        <w:t xml:space="preserve"> crucial for the maintenance of transmission </w:t>
      </w:r>
      <w:r w:rsidR="006D4C68">
        <w:fldChar w:fldCharType="begin" w:fldLock="1"/>
      </w:r>
      <w:r w:rsidR="009E47A0">
        <w:instrText>ADDIN CSL_CITATION { "citationItems" : [ { "id" : "ITEM-1", "itemData" : { "DOI" : "10.1111/ele.12122", "ISBN" : "1461-0248 (Electronic)\\n1461-023X (Linking)", "ISSN" : "1461023X", "PMID" : "23714379", "abstract" : "Controlling parasites that infect multiple host species often requires targeting single species that dominate transmission. Yet, it is rarely recognised that such 'key hosts' can arise through disparate mechanisms, potentially requiring different approaches for control. We identify three distinct, but not mutually exclusive, processes that underlie host species heterogeneity: infection prevalence, population abundance and infectiousness. We construct a theoretical framework to isolate the role of each process from ecological data and to explore the outcome of different control approaches. Applying this framework to data on 11 gastrointestinal parasites in small mammal communities across the eastern United States reveals variation not only in the magnitude of transmission asymmetries among host species but also in the processes driving heterogeneity. These differences influence the efficiency by which different control strategies reduce transmission. Identifying and tailoring interventions to a specific type of key host may therefore enable more effective management of multihost parasites.", "author" : [ { "dropping-particle" : "", "family" : "Streicker", "given" : "Daniel G.", "non-dropping-particle" : "", "parse-names" : false, "suffix" : "" }, { "dropping-particle" : "", "family" : "Fenton", "given" : "Andy", "non-dropping-particle" : "", "parse-names" : false, "suffix" : "" }, { "dropping-particle" : "", "family" : "Pedersen", "given" : "Amy B.", "non-dropping-particle" : "", "parse-names" : false, "suffix" : "" } ], "container-title" : "Ecology Letters", "id" : "ITEM-1", "issue" : "8", "issued" : { "date-parts" : [ [ "2013" ] ] }, "page" : "975-984", "title" : "Differential sources of host species heterogeneity influence the transmission and control of multihost parasites", "type" : "article-journal", "volume" : "16" }, "uris" : [ "http://www.mendeley.com/documents/?uuid=a1e40768-47ec-4912-bd73-340405b19531" ] }, { "id" : "ITEM-2",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"ITEM-2", "issue" : "5", "issued" : { "date-parts" : [ [ "2014", "4" ] ] }, "page" : "270-279", "publisher" : "Elsevier Ltd", "title" : "Assembling evidence for identifying reservoirs of infection", "type" : "article-journal", "volume" : "29" }, "uris" : [ "http://www.mendeley.com/documents/?uuid=20618ca4-bcb5-433c-a238-cdacfcf4ecc1" ] } ], "mendeley" : { "formattedCitation" : "[1,2]", "plainTextFormattedCitation" : "[1,2]", "previouslyFormattedCitation" : "[1,2]" }, "properties" : { "noteIndex" : 0 }, "schema" : "https://github.com/citation-style-language/schema/raw/master/csl-citation.json" }</w:instrText>
      </w:r>
      <w:r w:rsidR="006D4C68">
        <w:fldChar w:fldCharType="separate"/>
      </w:r>
      <w:r w:rsidR="006D4C68" w:rsidRPr="006D4C68">
        <w:rPr>
          <w:noProof/>
        </w:rPr>
        <w:t>[1,2]</w:t>
      </w:r>
      <w:r w:rsidR="006D4C68">
        <w:fldChar w:fldCharType="end"/>
      </w:r>
      <w:r w:rsidR="006D4C68">
        <w:t xml:space="preserve">. </w:t>
      </w:r>
      <w:r w:rsidR="002101E7">
        <w:t>P</w:t>
      </w:r>
      <w:r w:rsidR="001A18BB">
        <w:t xml:space="preserve">arasites' </w:t>
      </w:r>
      <w:commentRangeStart w:id="25"/>
      <w:r w:rsidR="009E47A0">
        <w:t xml:space="preserve">host range </w:t>
      </w:r>
      <w:commentRangeEnd w:id="25"/>
      <w:r w:rsidR="00102E53">
        <w:rPr>
          <w:rStyle w:val="CommentReference"/>
        </w:rPr>
        <w:commentReference w:id="25"/>
      </w:r>
      <w:r w:rsidR="009E47A0">
        <w:t xml:space="preserve">is predicted to affect parasite virulence through mechanisms including relative host availability, maladaptive virulence, and fitness costs associated with infecting novel hosts </w:t>
      </w:r>
      <w:r w:rsidR="009E47A0">
        <w:fldChar w:fldCharType="begin" w:fldLock="1"/>
      </w:r>
      <w:r w:rsidR="009E47A0">
        <w:instrText>ADDIN CSL_CITATION { "citationItems" : [ { "id" : "ITEM-1",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"ITEM-1", "issue" : "10", "issued" : { "date-parts" : [ [ "2013" ] ] }, "page" : "592-596", "title" : "Generalism and the evolution of parasite virulence", "type" : "article-journal", "volume" : "28" }, "uris" : [ "http://www.mendeley.com/documents/?uuid=c4b9d0bb-25eb-4334-b170-c6cb3443266b" ] } ], "mendeley" : { "formattedCitation" : "[3]", "plainTextFormattedCitation" : "[3]", "previouslyFormattedCitation" : "[3]" }, "properties" : { "noteIndex" : 0 }, "schema" : "https://github.com/citation-style-language/schema/raw/master/csl-citation.json" }</w:instrText>
      </w:r>
      <w:r w:rsidR="009E47A0">
        <w:fldChar w:fldCharType="separate"/>
      </w:r>
      <w:r w:rsidR="009E47A0" w:rsidRPr="009E47A0">
        <w:rPr>
          <w:noProof/>
        </w:rPr>
        <w:t>[3]</w:t>
      </w:r>
      <w:r w:rsidR="009E47A0">
        <w:fldChar w:fldCharType="end"/>
      </w:r>
      <w:r w:rsidR="00E47CFD">
        <w:t>. In addition, t</w:t>
      </w:r>
      <w:r w:rsidR="009E47A0">
        <w:t>he ability of a p</w:t>
      </w:r>
      <w:r w:rsidR="00FB0950">
        <w:t>arasite</w:t>
      </w:r>
      <w:r w:rsidR="009E47A0">
        <w:t xml:space="preserve"> to infect multiple host</w:t>
      </w:r>
      <w:r w:rsidR="001A18BB">
        <w:t xml:space="preserve"> </w:t>
      </w:r>
      <w:r w:rsidR="009E47A0">
        <w:t>s</w:t>
      </w:r>
      <w:r w:rsidR="001A18BB">
        <w:t>pecies</w:t>
      </w:r>
      <w:r w:rsidR="009E47A0">
        <w:t xml:space="preserve">, particularly across taxonomic orders, is a risk factor for </w:t>
      </w:r>
      <w:r w:rsidR="00FB0950">
        <w:t xml:space="preserve">emerging infectious diseases (EID) </w:t>
      </w:r>
      <w:r w:rsidR="00040142">
        <w:t xml:space="preserve">of humans </w:t>
      </w:r>
      <w:r w:rsidR="00FB0950">
        <w:t>and</w:t>
      </w:r>
      <w:r w:rsidR="00040142">
        <w:t xml:space="preserve"> livestock </w:t>
      </w:r>
      <w:r w:rsidR="006473CD" w:rsidRPr="006473CD">
        <w:rPr>
          <w:lang w:val="en-US"/>
        </w:rPr>
        <w:fldChar w:fldCharType="begin" w:fldLock="1"/>
      </w:r>
      <w:r w:rsidR="00E051A8">
        <w:rPr>
          <w:lang w:val="en-US"/>
        </w:rPr>
        <w:instrText>ADDIN CSL_CITATION { "citationID" : "QHqt5gFa", "citationItems" : [ { "id" : "ITEM-1",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"ITEM-1", "issue" : "1411", "issued" : { "date-parts" : [ [ "2001", "7", "29" ] ] }, "page" : "991-999", "title" : "Diseases of humans and their domestic mammals: pathogen characteristics, host range and the risk of emergence.", "type" : "article-journal", "volume" : "356" }, "uri" : [ "http://www.mendeley.com/documents/?uuid=8bda6322-46b5-40ea-96a1-86265e61af1a" ], "uris" : [ "http://www.mendeley.com/documents/?uuid=8bda6322-46b5-40ea-96a1-86265e61af1a" ] } ], "mendeley" : { "formattedCitation" : "[4]", "plainTextFormattedCitation" : "[4]", "previouslyFormattedCitation" : "[4]" }, "properties" : { "formattedCitation" : "[4]", "noteIndex" : 0, "plainCitation" : "[4]" }, "schema" : "https://github.com/citation-style-language/schema/raw/master/csl-citation.json" }</w:instrText>
      </w:r>
      <w:r w:rsidR="006473CD" w:rsidRPr="006473CD">
        <w:rPr>
          <w:lang w:val="en-US"/>
        </w:rPr>
        <w:fldChar w:fldCharType="separate"/>
      </w:r>
      <w:r w:rsidR="009E47A0" w:rsidRPr="009E47A0">
        <w:rPr>
          <w:noProof/>
          <w:lang w:val="en-US"/>
        </w:rPr>
        <w:t>[4]</w:t>
      </w:r>
      <w:r w:rsidR="006473CD" w:rsidRPr="006473CD">
        <w:rPr>
          <w:lang w:val="en-US"/>
        </w:rPr>
        <w:fldChar w:fldCharType="end"/>
      </w:r>
      <w:r w:rsidR="006473CD" w:rsidRPr="006473CD">
        <w:rPr>
          <w:lang w:val="en-US"/>
        </w:rPr>
        <w:t xml:space="preserve">. </w:t>
      </w:r>
    </w:p>
    <w:p w14:paraId="6ADA0DAA" w14:textId="77777777" w:rsidR="009E47A0" w:rsidRPr="006473CD" w:rsidRDefault="009E47A0" w:rsidP="00115E86">
      <w:pPr>
        <w:spacing w:line="276" w:lineRule="auto"/>
        <w:rPr>
          <w:lang w:val="en-US"/>
        </w:rPr>
      </w:pPr>
    </w:p>
    <w:p w14:paraId="4A4B33EF" w14:textId="15014FD9" w:rsidR="009964AE" w:rsidRPr="00BE4385" w:rsidRDefault="006473CD" w:rsidP="00115E86">
      <w:pPr>
        <w:spacing w:line="276" w:lineRule="auto"/>
      </w:pPr>
      <w:r w:rsidRPr="006473CD">
        <w:rPr>
          <w:lang w:val="en-US"/>
        </w:rPr>
        <w:t xml:space="preserve">Despite evidence for the importance of a parasite’s </w:t>
      </w:r>
      <w:commentRangeStart w:id="26"/>
      <w:r w:rsidRPr="006473CD">
        <w:rPr>
          <w:lang w:val="en-US"/>
        </w:rPr>
        <w:t>host range</w:t>
      </w:r>
      <w:r w:rsidR="00E47CFD">
        <w:rPr>
          <w:lang w:val="en-US"/>
        </w:rPr>
        <w:t xml:space="preserve"> </w:t>
      </w:r>
      <w:commentRangeEnd w:id="26"/>
      <w:r w:rsidR="00102E53">
        <w:rPr>
          <w:rStyle w:val="CommentReference"/>
        </w:rPr>
        <w:commentReference w:id="26"/>
      </w:r>
      <w:r w:rsidR="00E47CFD">
        <w:rPr>
          <w:lang w:val="en-US"/>
        </w:rPr>
        <w:t>for transmission</w:t>
      </w:r>
      <w:r w:rsidRPr="006473CD">
        <w:rPr>
          <w:lang w:val="en-US"/>
        </w:rPr>
        <w:t>, it remains unclear whether most parasites are generalist</w:t>
      </w:r>
      <w:r w:rsidR="00FB0950">
        <w:rPr>
          <w:lang w:val="en-US"/>
        </w:rPr>
        <w:t>s</w:t>
      </w:r>
      <w:r w:rsidRPr="006473CD">
        <w:rPr>
          <w:lang w:val="en-US"/>
        </w:rPr>
        <w:t xml:space="preserve"> or specialist</w:t>
      </w:r>
      <w:r w:rsidR="00FB0950">
        <w:rPr>
          <w:lang w:val="en-US"/>
        </w:rPr>
        <w:t>s</w:t>
      </w:r>
      <w:r w:rsidRPr="006473CD">
        <w:rPr>
          <w:lang w:val="en-US"/>
        </w:rPr>
        <w:t>, and what factors might influence the evolution of host range</w:t>
      </w:r>
      <w:r w:rsidR="00BE4385">
        <w:rPr>
          <w:lang w:val="en-US"/>
        </w:rPr>
        <w:t xml:space="preserve"> or evolutionary switches between </w:t>
      </w:r>
      <w:proofErr w:type="spellStart"/>
      <w:r w:rsidR="00BE4385">
        <w:rPr>
          <w:lang w:val="en-US"/>
        </w:rPr>
        <w:t>generalism</w:t>
      </w:r>
      <w:proofErr w:type="spellEnd"/>
      <w:r w:rsidR="00BE4385">
        <w:rPr>
          <w:lang w:val="en-US"/>
        </w:rPr>
        <w:t xml:space="preserve"> and specialism</w:t>
      </w:r>
      <w:r w:rsidRPr="006473CD">
        <w:rPr>
          <w:lang w:val="en-US"/>
        </w:rPr>
        <w:t xml:space="preserve">. </w:t>
      </w:r>
      <w:r w:rsidR="00E47CFD">
        <w:rPr>
          <w:lang w:val="en-US"/>
        </w:rPr>
        <w:t xml:space="preserve">On one hand, </w:t>
      </w:r>
      <w:r w:rsidR="00FB0950">
        <w:rPr>
          <w:lang w:val="en-US"/>
        </w:rPr>
        <w:t xml:space="preserve">EID </w:t>
      </w:r>
      <w:r w:rsidR="00FB7451">
        <w:rPr>
          <w:lang w:val="en-US"/>
        </w:rPr>
        <w:t xml:space="preserve">studies, ranging from </w:t>
      </w:r>
      <w:r w:rsidRPr="006473CD">
        <w:rPr>
          <w:lang w:val="en-US"/>
        </w:rPr>
        <w:t xml:space="preserve">microbes to </w:t>
      </w:r>
      <w:proofErr w:type="spellStart"/>
      <w:r w:rsidRPr="006473CD">
        <w:rPr>
          <w:lang w:val="en-US"/>
        </w:rPr>
        <w:t>macroparasites</w:t>
      </w:r>
      <w:proofErr w:type="spellEnd"/>
      <w:r w:rsidR="00FB0950">
        <w:rPr>
          <w:lang w:val="en-US"/>
        </w:rPr>
        <w:t>,</w:t>
      </w:r>
      <w:r w:rsidRPr="006473CD">
        <w:rPr>
          <w:lang w:val="en-US"/>
        </w:rPr>
        <w:t xml:space="preserve"> suggest that most pa</w:t>
      </w:r>
      <w:r w:rsidR="00FB0950">
        <w:rPr>
          <w:lang w:val="en-US"/>
        </w:rPr>
        <w:t>rasite</w:t>
      </w:r>
      <w:r w:rsidRPr="006473CD">
        <w:rPr>
          <w:lang w:val="en-US"/>
        </w:rPr>
        <w:t>s are generalists: 60% of human infectious diseases are zoonotic and 80% of pathogens of domestic animals infect multiple host</w:t>
      </w:r>
      <w:r w:rsidR="00FB7451">
        <w:rPr>
          <w:lang w:val="en-US"/>
        </w:rPr>
        <w:t xml:space="preserve"> </w:t>
      </w:r>
      <w:r w:rsidRPr="006473CD">
        <w:rPr>
          <w:lang w:val="en-US"/>
        </w:rPr>
        <w:t>s</w:t>
      </w:r>
      <w:r w:rsidR="00FB7451">
        <w:rPr>
          <w:lang w:val="en-US"/>
        </w:rPr>
        <w:t>pecies</w:t>
      </w:r>
      <w:r w:rsidRPr="006473CD">
        <w:rPr>
          <w:lang w:val="en-US"/>
        </w:rPr>
        <w:t xml:space="preserve"> </w:t>
      </w:r>
      <w:r w:rsidRPr="006473CD">
        <w:rPr>
          <w:lang w:val="en-US"/>
        </w:rPr>
        <w:fldChar w:fldCharType="begin" w:fldLock="1"/>
      </w:r>
      <w:r w:rsidR="00E051A8">
        <w:rPr>
          <w:lang w:val="en-US"/>
        </w:rPr>
        <w:instrText>ADDIN CSL_CITATION { "citationID" : "Aji0TzvD", "citationItems" : [ { "id" : "ITEM-1", "itemData" : { "DOI" : "10.1126/science.1059026", "ISSN" : "00368075", "abstract" : "The majority of pathogens, including many of medical and veterinary importance, can infect more than one species of host. Population biology has yet to explain why perceived evolutionary advantages of pathogen specialization are, in practice, outweighed by those of generalization. Factors that predispose pathogens to generalism include high levels of genetic diversity and abundant opportunities for cross-species transmission, and the taxonomic distributions of generalists and specialists appear to reflect these factors. Generalism also has consequences for the evolution of virulence and for pathogen epidemiology, making both much less predictable. The evolutionary advantages and disadvantages of generalism are so finely balanced that even closely related pathogens can have very different host range sizes.", "author" : [ { "dropping-particle" : "", "family" : "Woolhouse", "given" : "M. E. J.", "non-dropping-particle" : "", "parse-names" : false, "suffix" : "" }, { "dropping-particle" : "", "family" : "Taylor", "given" : "Louise H.", "non-dropping-particle" : "", "parse-names" : false, "suffix" : "" }, { "dropping-particle" : "", "family" : "Haydon", "given" : "Daniel T.", "non-dropping-particle" : "", "parse-names" : false, "suffix" : "" } ], "container-title" : "Science", "id" : "ITEM-1", "issue" : "5519", "issued" : { "date-parts" : [ [ "2001", "5", "11" ] ] }, "note" : "focus is on microparasites\n\ndiscussion of how transmission routes affect opportunities for generalism and costs for specialism\n\neffect of generalism on pathogenicity - virulence can go up or down with more hosts depending on other factors. no general pattern.\n\noutbreak size is overdispersed", "page" : "1109-1112", "title" : "Population Biology of Multihost Pathogens", "type" : "article-journal", "volume" : "292" }, "uri" : [ "http://www.mendeley.com/documents/?uuid=b7384015-9d39-45cb-b5b0-d026778c5366" ], "uris" : [ "http://www.mendeley.com/documents/?uuid=b7384015-9d39-45cb-b5b0-d026778c5366" ] }, { "id" : "ITEM-2",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"ITEM-2", "issue" : "1411", "issued" : { "date-parts" : [ [ "2001", "7", "29" ] ] }, "page" : "991-999", "title" : "Diseases of humans and their domestic mammals: pathogen characteristics, host range and the risk of emergence.", "type" : "article-journal", "volume" : "356" }, "uri" : [ "http://www.mendeley.com/documents/?uuid=8bda6322-46b5-40ea-96a1-86265e61af1a" ], "uris" : [ "http://www.mendeley.com/documents/?uuid=8bda6322-46b5-40ea-96a1-86265e61af1a" ] }, { "id" : "ITEM-3", "itemData" : { "DOI" : "10.1098/rstb.2001.0888", "ISSN" : "0962-8436", "PMID" : "11516376", "abstract" : "A comprehensive literature review identifies 1415 species of infectious organism known to be pathogenic to humans, including 217 viruses and prions, 538 bacteria and rickettsia, 307 fungi, 66 protozoa and 287 helminths. Out of these, 868 (61%) are zoonotic, that is, they can be transmitted between humans and animals, and 175 pathogenic species are associated with diseases considered to be 'emerging'. We test the hypothesis that zoonotic pathogens are more likely to be associated with emerging diseases than non-emerging ones. Out of the emerging pathogens, 132 (75%) are zoonotic, and overall, zoonotic pathogens are twice as likely to be associated with emerging diseases than non-zoonotic pathogens. However, the result varies among taxa, with protozoa and viruses particularly likely to emerge, and helminths particularly unlikely to do so, irrespective of their zoonotic status. No association between transmission route and emergence was found. This study represents the first quantitative analysis identifying risk factors for human disease emergence.", "author" : [ { "dropping-particle" : "", "family" : "Taylor", "given" : "L H", "non-dropping-particle" : "", "parse-names" : false, "suffix" : "" }, { "dropping-particle" : "", "family" : "Latham", "given" : "S M", "non-dropping-particle" : "", "parse-names" : false, "suffix" : "" }, { "dropping-particle" : "", "family" : "Woolhouse", "given" : "M E J", "non-dropping-particle" : "", "parse-names" : false, "suffix" : "" } ], "container-title" : "Philosophical Transactions of the Royal Society B: Biological Sciences", "id" : "ITEM-3", "issue" : "1411", "issued" : { "date-parts" : [ [ "2001", "7", "29" ] ] }, "page" : "983-9", "title" : "Risk factors for human disease emergence.", "type" : "article-journal", "volume" : "356" }, "uri" : [ "http://www.mendeley.com/documents/?uuid=e4ba253e-0da1-4481-b4f9-c26cb06ae20c" ], "uris" : [ "http://www.mendeley.com/documents/?uuid=e4ba253e-0da1-4481-b4f9-c26cb06ae20c" ] } ], "mendeley" : { "formattedCitation" : "[4\u20136]", "plainTextFormattedCitation" : "[4\u20136]", "previouslyFormattedCitation" : "[4\u20136]" }, "properties" : { "formattedCitation" : "[4,6,7]", "noteIndex" : 0, "plainCitation" : "[4,6,7]" }, "schema" : "https://github.com/citation-style-language/schema/raw/master/csl-citation.json" }</w:instrText>
      </w:r>
      <w:r w:rsidRPr="006473CD">
        <w:rPr>
          <w:lang w:val="en-US"/>
        </w:rPr>
        <w:fldChar w:fldCharType="separate"/>
      </w:r>
      <w:r w:rsidR="009E47A0" w:rsidRPr="009E47A0">
        <w:rPr>
          <w:noProof/>
          <w:lang w:val="en-US"/>
        </w:rPr>
        <w:t>[4–6]</w:t>
      </w:r>
      <w:r w:rsidRPr="006473CD">
        <w:rPr>
          <w:lang w:val="en-US"/>
        </w:rPr>
        <w:fldChar w:fldCharType="end"/>
      </w:r>
      <w:r w:rsidRPr="006473CD">
        <w:rPr>
          <w:lang w:val="en-US"/>
        </w:rPr>
        <w:t xml:space="preserve">. </w:t>
      </w:r>
      <w:r w:rsidR="00E47CFD">
        <w:rPr>
          <w:lang w:val="en-US"/>
        </w:rPr>
        <w:t>However</w:t>
      </w:r>
      <w:r w:rsidRPr="006473CD">
        <w:rPr>
          <w:lang w:val="en-US"/>
        </w:rPr>
        <w:t xml:space="preserve">, </w:t>
      </w:r>
      <w:r w:rsidR="00FB0950">
        <w:rPr>
          <w:lang w:val="en-US"/>
        </w:rPr>
        <w:t xml:space="preserve">theory </w:t>
      </w:r>
      <w:r w:rsidRPr="006473CD">
        <w:rPr>
          <w:lang w:val="en-US"/>
        </w:rPr>
        <w:t xml:space="preserve">suggests that </w:t>
      </w:r>
      <w:r w:rsidR="00572542">
        <w:rPr>
          <w:lang w:val="en-US"/>
        </w:rPr>
        <w:t xml:space="preserve">fitness trade-offs between host range and </w:t>
      </w:r>
      <w:r w:rsidR="00325EB6">
        <w:rPr>
          <w:lang w:val="en-US"/>
        </w:rPr>
        <w:t xml:space="preserve">parasite </w:t>
      </w:r>
      <w:r w:rsidR="00572542">
        <w:rPr>
          <w:lang w:val="en-US"/>
        </w:rPr>
        <w:t xml:space="preserve">performance </w:t>
      </w:r>
      <w:r w:rsidR="00325EB6">
        <w:rPr>
          <w:lang w:val="en-US"/>
        </w:rPr>
        <w:t>on</w:t>
      </w:r>
      <w:r w:rsidR="00572542">
        <w:rPr>
          <w:lang w:val="en-US"/>
        </w:rPr>
        <w:t xml:space="preserve"> each host can lead to the evolution of </w:t>
      </w:r>
      <w:r w:rsidR="00175FA1">
        <w:rPr>
          <w:lang w:val="en-US"/>
        </w:rPr>
        <w:t xml:space="preserve">host </w:t>
      </w:r>
      <w:r w:rsidR="00572542">
        <w:rPr>
          <w:lang w:val="en-US"/>
        </w:rPr>
        <w:t>speciali</w:t>
      </w:r>
      <w:r w:rsidR="00175FA1">
        <w:rPr>
          <w:lang w:val="en-US"/>
        </w:rPr>
        <w:t>zation [</w:t>
      </w:r>
      <w:r w:rsidR="00824F54">
        <w:rPr>
          <w:lang w:val="en-US"/>
        </w:rPr>
        <w:t>7</w:t>
      </w:r>
      <w:r w:rsidR="00175FA1">
        <w:rPr>
          <w:lang w:val="en-US"/>
        </w:rPr>
        <w:t>]</w:t>
      </w:r>
      <w:r w:rsidR="00325EB6">
        <w:rPr>
          <w:lang w:val="en-US"/>
        </w:rPr>
        <w:t xml:space="preserve">, and </w:t>
      </w:r>
      <w:r w:rsidR="00175FA1">
        <w:rPr>
          <w:lang w:val="en-US"/>
        </w:rPr>
        <w:t>such trade-offs are common (although not universal) for parasites [</w:t>
      </w:r>
      <w:r w:rsidR="00B4275C">
        <w:rPr>
          <w:lang w:val="en-US"/>
        </w:rPr>
        <w:t>8-10]</w:t>
      </w:r>
      <w:r w:rsidR="00175FA1">
        <w:t xml:space="preserve">. </w:t>
      </w:r>
      <w:r w:rsidR="00BE4385">
        <w:t>Furthermore, e</w:t>
      </w:r>
      <w:proofErr w:type="spellStart"/>
      <w:r w:rsidR="00EC7CA7">
        <w:rPr>
          <w:lang w:val="en-US"/>
        </w:rPr>
        <w:t>cological</w:t>
      </w:r>
      <w:proofErr w:type="spellEnd"/>
      <w:r w:rsidR="006B4963">
        <w:rPr>
          <w:lang w:val="en-US"/>
        </w:rPr>
        <w:t xml:space="preserve"> specialization is </w:t>
      </w:r>
      <w:r w:rsidR="00EC7CA7">
        <w:rPr>
          <w:lang w:val="en-US"/>
        </w:rPr>
        <w:t xml:space="preserve">often </w:t>
      </w:r>
      <w:r w:rsidR="006B4963">
        <w:rPr>
          <w:lang w:val="en-US"/>
        </w:rPr>
        <w:t>thought to represent an “evolutionary dead-end</w:t>
      </w:r>
      <w:r w:rsidR="00E11671">
        <w:rPr>
          <w:lang w:val="en-US"/>
        </w:rPr>
        <w:t>,</w:t>
      </w:r>
      <w:r w:rsidR="006B4963">
        <w:rPr>
          <w:lang w:val="en-US"/>
        </w:rPr>
        <w:t>”</w:t>
      </w:r>
      <w:r w:rsidR="00EC7CA7">
        <w:rPr>
          <w:lang w:val="en-US"/>
        </w:rPr>
        <w:t xml:space="preserve"> </w:t>
      </w:r>
      <w:r w:rsidR="00325EB6">
        <w:rPr>
          <w:lang w:val="en-US"/>
        </w:rPr>
        <w:t>such that</w:t>
      </w:r>
      <w:r w:rsidR="00E11671">
        <w:rPr>
          <w:lang w:val="en-US"/>
        </w:rPr>
        <w:t xml:space="preserve"> </w:t>
      </w:r>
      <w:r w:rsidR="008033C5">
        <w:rPr>
          <w:lang w:val="en-US"/>
        </w:rPr>
        <w:t>specialist</w:t>
      </w:r>
      <w:r w:rsidR="00E11671">
        <w:rPr>
          <w:lang w:val="en-US"/>
        </w:rPr>
        <w:t xml:space="preserve"> </w:t>
      </w:r>
      <w:r w:rsidR="00A355E2">
        <w:rPr>
          <w:lang w:val="en-US"/>
        </w:rPr>
        <w:t>parasites</w:t>
      </w:r>
      <w:r w:rsidR="00E11671">
        <w:rPr>
          <w:lang w:val="en-US"/>
        </w:rPr>
        <w:t xml:space="preserve"> </w:t>
      </w:r>
      <w:r w:rsidR="00A355E2">
        <w:rPr>
          <w:lang w:val="en-US"/>
        </w:rPr>
        <w:t>have</w:t>
      </w:r>
      <w:r w:rsidR="00E11671">
        <w:rPr>
          <w:lang w:val="en-US"/>
        </w:rPr>
        <w:t xml:space="preserve"> </w:t>
      </w:r>
      <w:r w:rsidR="00A355E2">
        <w:rPr>
          <w:lang w:val="en-US"/>
        </w:rPr>
        <w:t xml:space="preserve">a reduced potential to </w:t>
      </w:r>
      <w:r w:rsidR="00175FA1">
        <w:rPr>
          <w:lang w:val="en-US"/>
        </w:rPr>
        <w:t>adapt</w:t>
      </w:r>
      <w:r w:rsidR="00325EB6">
        <w:rPr>
          <w:lang w:val="en-US"/>
        </w:rPr>
        <w:t xml:space="preserve"> to novel hosts</w:t>
      </w:r>
      <w:r w:rsidR="00A355E2">
        <w:rPr>
          <w:lang w:val="en-US"/>
        </w:rPr>
        <w:t xml:space="preserve">, </w:t>
      </w:r>
      <w:ins w:id="27" w:author="Mark Viney" w:date="2016-07-23T08:44:00Z">
        <w:r w:rsidR="00102E53">
          <w:rPr>
            <w:lang w:val="en-US"/>
          </w:rPr>
          <w:t>such that parasites that a</w:t>
        </w:r>
      </w:ins>
      <w:ins w:id="28" w:author="Mark Viney" w:date="2016-07-23T08:45:00Z">
        <w:r w:rsidR="00102E53">
          <w:rPr>
            <w:lang w:val="en-US"/>
          </w:rPr>
          <w:t>r</w:t>
        </w:r>
      </w:ins>
      <w:ins w:id="29" w:author="Mark Viney" w:date="2016-07-23T08:44:00Z">
        <w:r w:rsidR="00102E53">
          <w:rPr>
            <w:lang w:val="en-US"/>
          </w:rPr>
          <w:t>e highly host specific will have</w:t>
        </w:r>
      </w:ins>
      <w:del w:id="30" w:author="Mark Viney" w:date="2016-07-23T08:44:00Z">
        <w:r w:rsidR="008033C5" w:rsidDel="00102E53">
          <w:rPr>
            <w:lang w:val="en-US"/>
          </w:rPr>
          <w:delText>with</w:delText>
        </w:r>
      </w:del>
      <w:r w:rsidR="008033C5">
        <w:rPr>
          <w:lang w:val="en-US"/>
        </w:rPr>
        <w:t xml:space="preserve"> </w:t>
      </w:r>
      <w:del w:id="31" w:author="Mark Viney" w:date="2016-07-23T08:45:00Z">
        <w:r w:rsidR="008033C5" w:rsidDel="00102E53">
          <w:rPr>
            <w:lang w:val="en-US"/>
          </w:rPr>
          <w:delText xml:space="preserve">correspondingly </w:delText>
        </w:r>
      </w:del>
      <w:r w:rsidR="008033C5">
        <w:rPr>
          <w:lang w:val="en-US"/>
        </w:rPr>
        <w:t>higher extinction and lower speciation rates than generalist parasites [</w:t>
      </w:r>
      <w:r w:rsidR="00B4275C">
        <w:rPr>
          <w:lang w:val="en-US"/>
        </w:rPr>
        <w:t>11</w:t>
      </w:r>
      <w:r w:rsidR="008033C5">
        <w:rPr>
          <w:lang w:val="en-US"/>
        </w:rPr>
        <w:t xml:space="preserve">]. </w:t>
      </w:r>
      <w:r w:rsidR="00175FA1">
        <w:rPr>
          <w:lang w:val="en-US"/>
        </w:rPr>
        <w:t xml:space="preserve">However, </w:t>
      </w:r>
      <w:r w:rsidR="00A355E2">
        <w:rPr>
          <w:lang w:val="en-US"/>
        </w:rPr>
        <w:t>e</w:t>
      </w:r>
      <w:r w:rsidR="00054085">
        <w:rPr>
          <w:lang w:val="en-US"/>
        </w:rPr>
        <w:t>mpirical</w:t>
      </w:r>
      <w:r w:rsidR="00594DD7">
        <w:rPr>
          <w:lang w:val="en-US"/>
        </w:rPr>
        <w:t xml:space="preserve"> </w:t>
      </w:r>
      <w:r w:rsidR="00054085">
        <w:rPr>
          <w:lang w:val="en-US"/>
        </w:rPr>
        <w:t xml:space="preserve">evidence </w:t>
      </w:r>
      <w:r w:rsidR="00594DD7">
        <w:rPr>
          <w:lang w:val="en-US"/>
        </w:rPr>
        <w:t>suggest</w:t>
      </w:r>
      <w:r w:rsidR="00054085">
        <w:rPr>
          <w:lang w:val="en-US"/>
        </w:rPr>
        <w:t>s</w:t>
      </w:r>
      <w:r w:rsidR="00594DD7">
        <w:rPr>
          <w:lang w:val="en-US"/>
        </w:rPr>
        <w:t xml:space="preserve"> that evolutionary transitions between specialism and </w:t>
      </w:r>
      <w:proofErr w:type="spellStart"/>
      <w:r w:rsidR="00594DD7">
        <w:rPr>
          <w:lang w:val="en-US"/>
        </w:rPr>
        <w:t>generalism</w:t>
      </w:r>
      <w:proofErr w:type="spellEnd"/>
      <w:r w:rsidR="00594DD7">
        <w:rPr>
          <w:lang w:val="en-US"/>
        </w:rPr>
        <w:t xml:space="preserve"> are bidirectional</w:t>
      </w:r>
      <w:r w:rsidR="00A355E2">
        <w:rPr>
          <w:lang w:val="en-US"/>
        </w:rPr>
        <w:t xml:space="preserve"> [</w:t>
      </w:r>
      <w:r w:rsidR="00B4275C">
        <w:rPr>
          <w:lang w:val="en-US"/>
        </w:rPr>
        <w:t>12,13</w:t>
      </w:r>
      <w:r w:rsidR="00A355E2">
        <w:rPr>
          <w:lang w:val="en-US"/>
        </w:rPr>
        <w:t>]</w:t>
      </w:r>
      <w:r w:rsidR="00993853">
        <w:rPr>
          <w:lang w:val="en-US"/>
        </w:rPr>
        <w:t>.</w:t>
      </w:r>
      <w:r w:rsidR="00594DD7">
        <w:rPr>
          <w:lang w:val="en-US"/>
        </w:rPr>
        <w:t xml:space="preserve"> </w:t>
      </w:r>
      <w:r w:rsidR="00FB7451">
        <w:rPr>
          <w:lang w:val="en-US"/>
        </w:rPr>
        <w:t>Rather</w:t>
      </w:r>
      <w:r w:rsidR="00B75723">
        <w:rPr>
          <w:lang w:val="en-US"/>
        </w:rPr>
        <w:t xml:space="preserve"> few studies </w:t>
      </w:r>
      <w:r w:rsidR="00FB7451">
        <w:rPr>
          <w:lang w:val="en-US"/>
        </w:rPr>
        <w:t xml:space="preserve">have </w:t>
      </w:r>
      <w:r w:rsidR="00B75723">
        <w:rPr>
          <w:lang w:val="en-US"/>
        </w:rPr>
        <w:t>examine</w:t>
      </w:r>
      <w:r w:rsidR="00FB7451">
        <w:rPr>
          <w:lang w:val="en-US"/>
        </w:rPr>
        <w:t>d</w:t>
      </w:r>
      <w:r w:rsidR="00B75723">
        <w:rPr>
          <w:lang w:val="en-US"/>
        </w:rPr>
        <w:t xml:space="preserve"> whether specialism or </w:t>
      </w:r>
      <w:proofErr w:type="spellStart"/>
      <w:r w:rsidR="00B75723">
        <w:rPr>
          <w:lang w:val="en-US"/>
        </w:rPr>
        <w:t>generalism</w:t>
      </w:r>
      <w:proofErr w:type="spellEnd"/>
      <w:r w:rsidR="00B75723">
        <w:rPr>
          <w:lang w:val="en-US"/>
        </w:rPr>
        <w:t xml:space="preserve"> is the ancestral stat</w:t>
      </w:r>
      <w:r w:rsidR="003165DF">
        <w:rPr>
          <w:lang w:val="en-US"/>
        </w:rPr>
        <w:t xml:space="preserve">e for </w:t>
      </w:r>
      <w:proofErr w:type="spellStart"/>
      <w:r w:rsidR="003165DF">
        <w:rPr>
          <w:lang w:val="en-US"/>
        </w:rPr>
        <w:t>macroparasites</w:t>
      </w:r>
      <w:proofErr w:type="spellEnd"/>
      <w:r w:rsidR="003165DF">
        <w:rPr>
          <w:lang w:val="en-US"/>
        </w:rPr>
        <w:t xml:space="preserve"> of animals, but for both</w:t>
      </w:r>
      <w:r w:rsidR="00B75723">
        <w:rPr>
          <w:lang w:val="en-US"/>
        </w:rPr>
        <w:t xml:space="preserve"> feather lice</w:t>
      </w:r>
      <w:r w:rsidR="00FB7451">
        <w:rPr>
          <w:lang w:val="en-US"/>
        </w:rPr>
        <w:t xml:space="preserve"> (arthropods)</w:t>
      </w:r>
      <w:r w:rsidR="00B75723">
        <w:rPr>
          <w:lang w:val="en-US"/>
        </w:rPr>
        <w:t xml:space="preserve"> of doves and gill </w:t>
      </w:r>
      <w:proofErr w:type="spellStart"/>
      <w:r w:rsidR="00B75723">
        <w:rPr>
          <w:lang w:val="en-US"/>
        </w:rPr>
        <w:t>monogeneans</w:t>
      </w:r>
      <w:proofErr w:type="spellEnd"/>
      <w:r w:rsidR="00FB7451">
        <w:rPr>
          <w:lang w:val="en-US"/>
        </w:rPr>
        <w:t xml:space="preserve"> (</w:t>
      </w:r>
      <w:proofErr w:type="spellStart"/>
      <w:r w:rsidR="00FB7451">
        <w:rPr>
          <w:lang w:val="en-US"/>
        </w:rPr>
        <w:t>platyhelminthes</w:t>
      </w:r>
      <w:proofErr w:type="spellEnd"/>
      <w:r w:rsidR="00FB7451">
        <w:rPr>
          <w:lang w:val="en-US"/>
        </w:rPr>
        <w:t>)</w:t>
      </w:r>
      <w:r w:rsidR="00B75723">
        <w:rPr>
          <w:lang w:val="en-US"/>
        </w:rPr>
        <w:t xml:space="preserve"> of African freshwater fish, host </w:t>
      </w:r>
      <w:proofErr w:type="spellStart"/>
      <w:r w:rsidR="00B75723">
        <w:rPr>
          <w:lang w:val="en-US"/>
        </w:rPr>
        <w:t>generalism</w:t>
      </w:r>
      <w:proofErr w:type="spellEnd"/>
      <w:r w:rsidR="00B75723">
        <w:rPr>
          <w:lang w:val="en-US"/>
        </w:rPr>
        <w:t xml:space="preserve"> appears to have derived from ancestral specialism </w:t>
      </w:r>
      <w:r w:rsidR="00B75723">
        <w:rPr>
          <w:lang w:val="en-US"/>
        </w:rPr>
        <w:fldChar w:fldCharType="begin" w:fldLock="1"/>
      </w:r>
      <w:r w:rsidR="00C26EA7">
        <w:rPr>
          <w:lang w:val="en-US"/>
        </w:rPr>
        <w:instrText>ADDIN CSL_CITATION { "citationItems" : [ { "id" : "ITEM-1", "itemData" : { "DOI" : "10.1098/rspb.2009.1174", "ISBN" : "0962-8452", "ISSN" : "0962-8452", "PMID" : "19710056", "abstract" : "Ecological theory traditionally predicts that interspecific competition selects for an increase in ecological specialization. Specialization, in turn, is often thought to be an evolutionary 'dead end,' with specialist lineages unlikely to evolve into generalist lineages. In host-parasite systems, this specialization can take the form of host specificity, with more specialized parasites using fewer hosts. We tested the hypothesis that specialists are evolutionarily more derived, and whether competition favours specialization, using the ectoparasitic feather lice of doves. Phylogenetic analyses revealed that complete host specificity is actually the ancestral condition, with generalists repeatedly evolving from specialist ancestors. These multiple origins of generalists are correlated with the presence of potentially competing species of the same genus. A competition experiment with captive doves and lice confirmed that congeneric species of lice do, in fact, have the potential to compete in ecological time. Taken together, these results suggest that interspecific competition can favour the evolution of host generalists, not specialists, over macroevolutionary time.", "author" : [ { "dropping-particle" : "", "family" : "Johnson", "given" : "Kevin P", "non-dropping-particle" : "", "parse-names" : false, "suffix" : "" }, { "dropping-particle" : "", "family" : "Malenke", "given" : "Jael R", "non-dropping-particle" : "", "parse-names" : false, "suffix" : "" }, { "dropping-particle" : "", "family" : "Clayton", "given" : "Dale H", "non-dropping-particle" : "", "parse-names" : false, "suffix" : "" } ], "container-title" : "Proceedings. Biological sciences / The Royal Society", "id" : "ITEM-1", "issue" : "1675", "issued" : { "date-parts" : [ [ "2009" ] ] }, "page" : "3921-6", "title" : "Competition promotes the evolution of host generalists in obligate parasites.", "type" : "article-journal", "volume" : "276" }, "uris" : [ "http://www.mendeley.com/documents/?uuid=669568af-3809-40d2-8c50-28926cc40f1f" ] }, { "id" : "ITEM-2", "itemData" : { "DOI" : "10.1186/1756-3305-7-69", "ISBN" : "1932-6203", "ISSN" : "1756-3305", "PMID" : "24529542", "abstract" : "BACKGROUND: The patterns and processes linked to the host specificity of parasites represent one of the central themes in the study of host-parasite interactions. We investigated the evolution and determinants of host specificity in gill monogeneans of Cichlidogyrus and Scutogyrus species parasitizing African freshwater fish of Cichlidae.\\n\\nMETHODS: We analyzed (1) the link between host specificity and parasite phylogeny, (2) potential morphometric correlates of host specificity (i.e. parasite body size and the morphometrics of the attachment apparatus), and (3) potential determinants of host specificity following the hypothesis of ecological specialization and the hypothesis of specialization on predictable resources (i.e. host body size and longevity were considered as measures of host predictability), and (4) the role of brooding behavior of cichlids in Cichlidogyrus and Scutogyrus diversification.\\n\\nRESULTS: No significant relationships were found between host specificity and phylogeny of Cichlidogyrus and Scutogyrus species. The mapping of host specificity onto the parasite phylogenetic tree revealed that an intermediate specialist parasitizing congeneric cichlid hosts represents the ancestral state for the Cichlidogyrus/Scutogyrus group. Only a weak relationship was found between the morphometry of the parasites' attachment apparatus and host specificity. Our study did not support the specialization on predictable resources or ecological specialization hypotheses. Nevertheless, host specificity was significantly related to fish phylogeny and form of parental care.\\n\\nCONCLUSIONS: Our results confirm that host specificity is not a derived condition for Cichlidogyrus/Scutogyrus parasites and may reflect other than historical constraints. Attachment apparatus morphometry reflects only partially (if at all) parasite adaptation to the host species, probably because of the morphological similarity of rapidly evolved cichlids (analyzed in our study). However, we showed that parental care behavior of cichlids may play an important role linked to host specificity of Cichlidogyrus/Scutogyrus parasites.", "author" : [ { "dropping-particle" : "", "family" : "Mendlov\u00e1", "given" : "Monika", "non-dropping-particle" : "", "parse-names" : false, "suffix" : "" }, { "dropping-particle" : "", "family" : "\u0160imkov\u00e1", "given" : "Andrea", "non-dropping-particle" : "", "parse-names" : false, "suffix" : "" } ], "container-title" : "Parasites &amp; vectors", "id" : "ITEM-2", "issued" : { "date-parts" : [ [ "2014" ] ] }, "page" : "69", "title" : "Evolution of host specificity in monogeneans parasitizing African cichlid fish.", "type" : "article-journal", "volume" : "7" }, "uris" : [ "http://www.mendeley.com/documents/?uuid=abdbea96-f819-42f1-8985-6dba6aead0a4" ] } ], "mendeley" : { "formattedCitation" : "[9,10]", "plainTextFormattedCitation" : "[9,10]", "previouslyFormattedCitation" : "[9,10]" }, "properties" : { "noteIndex" : 0 }, "schema" : "https://github.com/citation-style-language/schema/raw/master/csl-citation.json" }</w:instrText>
      </w:r>
      <w:r w:rsidR="00B75723">
        <w:rPr>
          <w:lang w:val="en-US"/>
        </w:rPr>
        <w:fldChar w:fldCharType="separate"/>
      </w:r>
      <w:r w:rsidR="00B75723" w:rsidRPr="00B75723">
        <w:rPr>
          <w:noProof/>
          <w:lang w:val="en-US"/>
        </w:rPr>
        <w:t>[</w:t>
      </w:r>
      <w:r w:rsidR="00B4275C">
        <w:rPr>
          <w:noProof/>
          <w:lang w:val="en-US"/>
        </w:rPr>
        <w:t>14,15</w:t>
      </w:r>
      <w:r w:rsidR="00B75723" w:rsidRPr="00B75723">
        <w:rPr>
          <w:noProof/>
          <w:lang w:val="en-US"/>
        </w:rPr>
        <w:t>]</w:t>
      </w:r>
      <w:r w:rsidR="00B75723">
        <w:rPr>
          <w:lang w:val="en-US"/>
        </w:rPr>
        <w:fldChar w:fldCharType="end"/>
      </w:r>
      <w:r w:rsidR="00FD6674">
        <w:rPr>
          <w:lang w:val="en-US"/>
        </w:rPr>
        <w:t>.</w:t>
      </w:r>
    </w:p>
    <w:p w14:paraId="4214375C" w14:textId="77777777" w:rsidR="003165DF" w:rsidRDefault="003165DF" w:rsidP="00115E86">
      <w:pPr>
        <w:spacing w:line="276" w:lineRule="auto"/>
        <w:rPr>
          <w:lang w:val="en-US"/>
        </w:rPr>
      </w:pPr>
    </w:p>
    <w:p w14:paraId="1C9C8E9A" w14:textId="529EBB58" w:rsidR="000B6A1C" w:rsidRDefault="00AC4D91" w:rsidP="00115E86">
      <w:pPr>
        <w:spacing w:line="276" w:lineRule="auto"/>
        <w:rPr>
          <w:lang w:val="en-US"/>
        </w:rPr>
      </w:pPr>
      <w:r>
        <w:rPr>
          <w:lang w:val="en-US"/>
        </w:rPr>
        <w:t xml:space="preserve">Attempts to understand the </w:t>
      </w:r>
      <w:r w:rsidR="003165DF">
        <w:rPr>
          <w:lang w:val="en-US"/>
        </w:rPr>
        <w:t xml:space="preserve">ecological drivers of </w:t>
      </w:r>
      <w:commentRangeStart w:id="32"/>
      <w:r w:rsidR="00C625A5">
        <w:rPr>
          <w:lang w:val="en-US"/>
        </w:rPr>
        <w:t>host range</w:t>
      </w:r>
      <w:r w:rsidR="00812FE2">
        <w:rPr>
          <w:lang w:val="en-US"/>
        </w:rPr>
        <w:t xml:space="preserve"> </w:t>
      </w:r>
      <w:commentRangeEnd w:id="32"/>
      <w:r w:rsidR="00102E53">
        <w:rPr>
          <w:rStyle w:val="CommentReference"/>
        </w:rPr>
        <w:commentReference w:id="32"/>
      </w:r>
      <w:r w:rsidR="00812FE2">
        <w:rPr>
          <w:lang w:val="en-US"/>
        </w:rPr>
        <w:t>evolution</w:t>
      </w:r>
      <w:r w:rsidR="003165DF">
        <w:rPr>
          <w:lang w:val="en-US"/>
        </w:rPr>
        <w:t xml:space="preserve"> have </w:t>
      </w:r>
      <w:r w:rsidR="005410DB">
        <w:rPr>
          <w:lang w:val="en-US"/>
        </w:rPr>
        <w:t>examined</w:t>
      </w:r>
      <w:r w:rsidR="00C625A5">
        <w:rPr>
          <w:lang w:val="en-US"/>
        </w:rPr>
        <w:t xml:space="preserve"> </w:t>
      </w:r>
      <w:r w:rsidR="005410DB">
        <w:rPr>
          <w:lang w:val="en-US"/>
        </w:rPr>
        <w:t xml:space="preserve">a </w:t>
      </w:r>
      <w:del w:id="33" w:author="Mark Viney" w:date="2016-07-23T08:46:00Z">
        <w:r w:rsidR="005410DB" w:rsidDel="00102E53">
          <w:rPr>
            <w:lang w:val="en-US"/>
          </w:rPr>
          <w:delText>range</w:delText>
        </w:r>
        <w:r w:rsidR="00C625A5" w:rsidDel="00102E53">
          <w:rPr>
            <w:lang w:val="en-US"/>
          </w:rPr>
          <w:delText xml:space="preserve"> </w:delText>
        </w:r>
      </w:del>
      <w:ins w:id="34" w:author="Mark Viney" w:date="2016-07-23T08:46:00Z">
        <w:r w:rsidR="00102E53">
          <w:rPr>
            <w:lang w:val="en-US"/>
          </w:rPr>
          <w:t xml:space="preserve">number </w:t>
        </w:r>
      </w:ins>
      <w:r w:rsidR="00C625A5">
        <w:rPr>
          <w:lang w:val="en-US"/>
        </w:rPr>
        <w:t>of</w:t>
      </w:r>
      <w:r w:rsidR="003165DF">
        <w:rPr>
          <w:lang w:val="en-US"/>
        </w:rPr>
        <w:t xml:space="preserve"> parasite or host traits and environmental factors (Table 1).</w:t>
      </w:r>
      <w:r w:rsidR="006473CD" w:rsidRPr="006473CD">
        <w:rPr>
          <w:lang w:val="en-US"/>
        </w:rPr>
        <w:t xml:space="preserve"> </w:t>
      </w:r>
      <w:r w:rsidR="009964AE">
        <w:rPr>
          <w:lang w:val="en-US"/>
        </w:rPr>
        <w:t xml:space="preserve">For example, environmental change could lead to </w:t>
      </w:r>
      <w:r w:rsidR="006473CD" w:rsidRPr="006473CD">
        <w:rPr>
          <w:lang w:val="en-US"/>
        </w:rPr>
        <w:t>geographical isolation</w:t>
      </w:r>
      <w:r w:rsidR="006D6876">
        <w:rPr>
          <w:lang w:val="en-US"/>
        </w:rPr>
        <w:t xml:space="preserve"> of a population</w:t>
      </w:r>
      <w:r w:rsidR="009964AE">
        <w:rPr>
          <w:lang w:val="en-US"/>
        </w:rPr>
        <w:t>,</w:t>
      </w:r>
      <w:r w:rsidR="006473CD" w:rsidRPr="006473CD">
        <w:rPr>
          <w:lang w:val="en-US"/>
        </w:rPr>
        <w:t xml:space="preserve"> driving host/parasite co-evolution and so </w:t>
      </w:r>
      <w:proofErr w:type="spellStart"/>
      <w:ins w:id="35" w:author="Mark Viney" w:date="2016-07-23T08:47:00Z">
        <w:r w:rsidR="001420FF">
          <w:rPr>
            <w:lang w:val="en-US"/>
          </w:rPr>
          <w:t>favouring</w:t>
        </w:r>
        <w:proofErr w:type="spellEnd"/>
        <w:r w:rsidR="001420FF">
          <w:rPr>
            <w:lang w:val="en-US"/>
          </w:rPr>
          <w:t xml:space="preserve"> greater host specificity</w:t>
        </w:r>
      </w:ins>
      <w:del w:id="36" w:author="Mark Viney" w:date="2016-07-23T08:47:00Z">
        <w:r w:rsidR="006473CD" w:rsidRPr="006473CD" w:rsidDel="001420FF">
          <w:rPr>
            <w:lang w:val="en-US"/>
          </w:rPr>
          <w:delText>specialization towards a single host species</w:delText>
        </w:r>
      </w:del>
      <w:r w:rsidR="006473CD" w:rsidRPr="006473CD">
        <w:rPr>
          <w:lang w:val="en-US"/>
        </w:rPr>
        <w:t xml:space="preserve">, </w:t>
      </w:r>
      <w:r w:rsidR="009964AE">
        <w:rPr>
          <w:lang w:val="en-US"/>
        </w:rPr>
        <w:t>or to</w:t>
      </w:r>
      <w:r w:rsidR="009964AE" w:rsidRPr="006473CD">
        <w:rPr>
          <w:lang w:val="en-US"/>
        </w:rPr>
        <w:t xml:space="preserve"> </w:t>
      </w:r>
      <w:r w:rsidR="006473CD" w:rsidRPr="006473CD">
        <w:rPr>
          <w:lang w:val="en-US"/>
        </w:rPr>
        <w:t>geographical expansion</w:t>
      </w:r>
      <w:r w:rsidR="009964AE">
        <w:rPr>
          <w:lang w:val="en-US"/>
        </w:rPr>
        <w:t>,</w:t>
      </w:r>
      <w:r w:rsidR="006473CD" w:rsidRPr="006473CD">
        <w:rPr>
          <w:lang w:val="en-US"/>
        </w:rPr>
        <w:t xml:space="preserve"> driving opportunities for </w:t>
      </w:r>
      <w:r w:rsidR="00A7488E">
        <w:rPr>
          <w:lang w:val="en-US"/>
        </w:rPr>
        <w:t>shifts to new hosts</w:t>
      </w:r>
      <w:r w:rsidR="006473CD" w:rsidRPr="006473CD">
        <w:rPr>
          <w:lang w:val="en-US"/>
        </w:rPr>
        <w:t xml:space="preserve">, and thus a wider host range </w:t>
      </w:r>
      <w:r w:rsidR="006473CD" w:rsidRPr="006473CD">
        <w:rPr>
          <w:lang w:val="en-US"/>
        </w:rPr>
        <w:fldChar w:fldCharType="begin" w:fldLock="1"/>
      </w:r>
      <w:r w:rsidR="000E25BA">
        <w:rPr>
          <w:lang w:val="en-US"/>
        </w:rPr>
        <w:instrText>ADDIN CSL_CITATION { "citationID" : "pQlMr1o3", "citationItems" : [ { "id" : "ITEM-1", "itemData" : { "DOI" : "10.1111/j.1365-2699.2008.01951.x", "ISSN" : "03050270", "author" : [ { "dropping-particle" : "", "family" : "Hoberg", "given" : "Eric P.", "non-dropping-particle" : "", "parse-names" : false, "suffix" : "" }, { "dropping-particle" : "", "family" : "Brooks", "given" : "Daniel R.", "non-dropping-particle" : "", "parse-names" : false, "suffix" : "" } ], "container-title" : "Journal of Biogeography", "id" : "ITEM-1", "issue" : "9", "issued" : { "date-parts" : [ [ "2008", "9" ] ] }, "page" : "1533-1550", "title" : "A macroevolutionary mosaic: episodic host-switching, geographical colonization and diversification in complex host-parasite systems", "type" : "article-journal", "volume" : "35" }, "uri" : [ "http://www.mendeley.com/documents/?uuid=980aa442-ab55-4054-b542-bc3fde972818" ], "uris" : [ "http://www.mendeley.com/documents/?uuid=980aa442-ab55-4054-b542-bc3fde972818" ] } ], "mendeley" : { "formattedCitation" : "[12]", "plainTextFormattedCitation" : "[12]", "previouslyFormattedCitation" : "[12]" }, "properties" : { "formattedCitation" : "[10]", "noteIndex" : 0, "plainCitation" : "[10]" }, "schema" : "https://github.com/citation-style-language/schema/raw/master/csl-citation.json" }</w:instrText>
      </w:r>
      <w:r w:rsidR="006473CD" w:rsidRPr="006473CD">
        <w:rPr>
          <w:lang w:val="en-US"/>
        </w:rPr>
        <w:fldChar w:fldCharType="separate"/>
      </w:r>
      <w:r w:rsidR="00C26EA7" w:rsidRPr="00C26EA7">
        <w:rPr>
          <w:noProof/>
          <w:lang w:val="en-US"/>
        </w:rPr>
        <w:t>[</w:t>
      </w:r>
      <w:r w:rsidR="00410B59">
        <w:rPr>
          <w:noProof/>
          <w:lang w:val="en-US"/>
        </w:rPr>
        <w:t>16</w:t>
      </w:r>
      <w:r w:rsidR="00C26EA7" w:rsidRPr="00C26EA7">
        <w:rPr>
          <w:noProof/>
          <w:lang w:val="en-US"/>
        </w:rPr>
        <w:t>]</w:t>
      </w:r>
      <w:r w:rsidR="006473CD" w:rsidRPr="006473CD">
        <w:rPr>
          <w:lang w:val="en-US"/>
        </w:rPr>
        <w:fldChar w:fldCharType="end"/>
      </w:r>
      <w:r w:rsidR="009964AE">
        <w:rPr>
          <w:lang w:val="en-US"/>
        </w:rPr>
        <w:t xml:space="preserve"> (and see Cable et al. this volume)</w:t>
      </w:r>
      <w:r w:rsidR="006473CD" w:rsidRPr="006473CD">
        <w:rPr>
          <w:lang w:val="en-US"/>
        </w:rPr>
        <w:t>.</w:t>
      </w:r>
      <w:r w:rsidR="00C26EA7">
        <w:rPr>
          <w:lang w:val="en-US"/>
        </w:rPr>
        <w:t xml:space="preserve"> </w:t>
      </w:r>
      <w:commentRangeStart w:id="37"/>
      <w:r w:rsidR="00C26EA7">
        <w:rPr>
          <w:lang w:val="en-US"/>
        </w:rPr>
        <w:t xml:space="preserve">In this study, we focus on </w:t>
      </w:r>
      <w:r w:rsidR="004742E6">
        <w:rPr>
          <w:lang w:val="en-US"/>
        </w:rPr>
        <w:t xml:space="preserve">understanding how </w:t>
      </w:r>
      <w:r w:rsidR="00C26EA7">
        <w:rPr>
          <w:lang w:val="en-US"/>
        </w:rPr>
        <w:t xml:space="preserve">host body size and environmental temperature </w:t>
      </w:r>
      <w:r w:rsidR="004742E6">
        <w:rPr>
          <w:lang w:val="en-US"/>
        </w:rPr>
        <w:t xml:space="preserve">affect host </w:t>
      </w:r>
      <w:r w:rsidR="007F5E20">
        <w:rPr>
          <w:lang w:val="en-US"/>
        </w:rPr>
        <w:t>range</w:t>
      </w:r>
      <w:r w:rsidR="00C26EA7">
        <w:rPr>
          <w:lang w:val="en-US"/>
        </w:rPr>
        <w:t xml:space="preserve">. </w:t>
      </w:r>
      <w:commentRangeEnd w:id="37"/>
      <w:r w:rsidR="001420FF">
        <w:rPr>
          <w:rStyle w:val="CommentReference"/>
        </w:rPr>
        <w:commentReference w:id="37"/>
      </w:r>
    </w:p>
    <w:p w14:paraId="3D177D0B" w14:textId="77777777" w:rsidR="000B6A1C" w:rsidRDefault="000B6A1C" w:rsidP="00115E86">
      <w:pPr>
        <w:spacing w:line="276" w:lineRule="auto"/>
        <w:rPr>
          <w:lang w:val="en-US"/>
        </w:rPr>
      </w:pPr>
    </w:p>
    <w:p w14:paraId="4924D355" w14:textId="60B34636" w:rsidR="00D24B85" w:rsidRDefault="00C26EA7" w:rsidP="00115E86">
      <w:pPr>
        <w:spacing w:line="276" w:lineRule="auto"/>
        <w:rPr>
          <w:lang w:val="en-US"/>
        </w:rPr>
      </w:pPr>
      <w:r>
        <w:rPr>
          <w:lang w:val="en-US"/>
        </w:rPr>
        <w:t xml:space="preserve">The relationship between host size and </w:t>
      </w:r>
      <w:r w:rsidR="00D24B85">
        <w:rPr>
          <w:lang w:val="en-US"/>
        </w:rPr>
        <w:t>parasitism</w:t>
      </w:r>
      <w:r>
        <w:rPr>
          <w:lang w:val="en-US"/>
        </w:rPr>
        <w:t xml:space="preserve"> has been explored in depth, often with reference to island biogeography </w:t>
      </w:r>
      <w:r w:rsidR="000E25BA">
        <w:rPr>
          <w:lang w:val="en-US"/>
        </w:rPr>
        <w:t>theory</w:t>
      </w:r>
      <w:r w:rsidR="008033C5">
        <w:rPr>
          <w:lang w:val="en-US"/>
        </w:rPr>
        <w:t xml:space="preserve"> (IBT). IBT predicts </w:t>
      </w:r>
      <w:r w:rsidR="000E25BA">
        <w:rPr>
          <w:lang w:val="en-US"/>
        </w:rPr>
        <w:t xml:space="preserve">that </w:t>
      </w:r>
      <w:r w:rsidR="00911177">
        <w:rPr>
          <w:lang w:val="en-US"/>
        </w:rPr>
        <w:t xml:space="preserve">the </w:t>
      </w:r>
      <w:r w:rsidR="00FC39ED">
        <w:rPr>
          <w:lang w:val="en-US"/>
        </w:rPr>
        <w:t>number</w:t>
      </w:r>
      <w:r w:rsidR="00911177">
        <w:rPr>
          <w:lang w:val="en-US"/>
        </w:rPr>
        <w:t xml:space="preserve"> of parasite</w:t>
      </w:r>
      <w:r w:rsidR="00FC39ED">
        <w:rPr>
          <w:lang w:val="en-US"/>
        </w:rPr>
        <w:t xml:space="preserve"> specie</w:t>
      </w:r>
      <w:r w:rsidR="00911177">
        <w:rPr>
          <w:lang w:val="en-US"/>
        </w:rPr>
        <w:t xml:space="preserve">s infecting a host will increase with host body size, as </w:t>
      </w:r>
      <w:r w:rsidR="000E25BA">
        <w:rPr>
          <w:lang w:val="en-US"/>
        </w:rPr>
        <w:t xml:space="preserve">larger-bodied hosts represent larger habitat patches with more niches </w:t>
      </w:r>
      <w:r w:rsidR="000E25BA">
        <w:rPr>
          <w:lang w:val="en-US"/>
        </w:rPr>
        <w:fldChar w:fldCharType="begin" w:fldLock="1"/>
      </w:r>
      <w:r w:rsidR="000E25BA">
        <w:rPr>
          <w:lang w:val="en-US"/>
        </w:rPr>
        <w:instrText>ADDIN CSL_CITATION { "citationItems" : [ { "id" : "ITEM-1", "itemData" : { "ISSN" : "00030147, 15375323", "author" : [ { "dropping-particle" : "", "family" : "Kuris", "given" : "Armand M.", "non-dropping-particle" : "", "parse-names" : false, "suffix" : "" }, { "dropping-particle" : "", "family" : "Blaustein", "given" : "Andrew R.", "non-dropping-particle" : "", "parse-names" : false, "suffix" : "" }, { "dropping-particle" : "", "family" : "Alio", "given" : "Jose Javier", "non-dropping-particle" : "", "parse-names" : false, "suffix" : "" } ], "container-title" : "The American Naturalist", "id" : "ITEM-1", "issue" : "4", "issued" : { "date-parts" : [ [ "1980" ] ] }, "page" : "570-586", "publisher" : "[University of Chicago Press, American Society of Naturalists]", "title" : "Hosts as Islands", "type" : "article-journal", "volume" : "116" }, "uris" : [ "http://www.mendeley.com/documents/?uuid=a6eb9632-2f25-4dd9-a66d-255ab7aada42" ] } ], "mendeley" : { "formattedCitation" : "[13]", "plainTextFormattedCitation" : "[13]", "previouslyFormattedCitation" : "[13]" }, "properties" : { "noteIndex" : 0 }, "schema" : "https://github.com/citation-style-language/schema/raw/master/csl-citation.json" }</w:instrText>
      </w:r>
      <w:r w:rsidR="000E25BA">
        <w:rPr>
          <w:lang w:val="en-US"/>
        </w:rPr>
        <w:fldChar w:fldCharType="separate"/>
      </w:r>
      <w:r w:rsidR="000E25BA" w:rsidRPr="000E25BA">
        <w:rPr>
          <w:noProof/>
          <w:lang w:val="en-US"/>
        </w:rPr>
        <w:t>[</w:t>
      </w:r>
      <w:r w:rsidR="00410B59">
        <w:rPr>
          <w:noProof/>
          <w:lang w:val="en-US"/>
        </w:rPr>
        <w:t>17-19</w:t>
      </w:r>
      <w:r w:rsidR="000E25BA" w:rsidRPr="000E25BA">
        <w:rPr>
          <w:noProof/>
          <w:lang w:val="en-US"/>
        </w:rPr>
        <w:t>]</w:t>
      </w:r>
      <w:r w:rsidR="000E25BA">
        <w:rPr>
          <w:lang w:val="en-US"/>
        </w:rPr>
        <w:fldChar w:fldCharType="end"/>
      </w:r>
      <w:r w:rsidR="000E25BA">
        <w:rPr>
          <w:lang w:val="en-US"/>
        </w:rPr>
        <w:t xml:space="preserve">. </w:t>
      </w:r>
      <w:r w:rsidR="00D24B85">
        <w:rPr>
          <w:lang w:val="en-US"/>
        </w:rPr>
        <w:t xml:space="preserve">However, </w:t>
      </w:r>
      <w:r w:rsidR="00077EEF">
        <w:rPr>
          <w:lang w:val="en-US"/>
        </w:rPr>
        <w:t>most work on this relationship has been host-centric. F</w:t>
      </w:r>
      <w:r w:rsidR="00911177">
        <w:rPr>
          <w:lang w:val="en-US"/>
        </w:rPr>
        <w:t>ew</w:t>
      </w:r>
      <w:r w:rsidR="00D24B85">
        <w:rPr>
          <w:lang w:val="en-US"/>
        </w:rPr>
        <w:t xml:space="preserve"> studies have</w:t>
      </w:r>
      <w:r w:rsidR="00077EEF">
        <w:rPr>
          <w:lang w:val="en-US"/>
        </w:rPr>
        <w:t xml:space="preserve"> considered the question from the parasite perspective</w:t>
      </w:r>
      <w:ins w:id="38" w:author="Mark Viney" w:date="2016-07-23T08:48:00Z">
        <w:r w:rsidR="001420FF">
          <w:rPr>
            <w:lang w:val="en-US"/>
          </w:rPr>
          <w:t>;</w:t>
        </w:r>
      </w:ins>
      <w:del w:id="39" w:author="Mark Viney" w:date="2016-07-23T08:48:00Z">
        <w:r w:rsidR="00077EEF" w:rsidDel="001420FF">
          <w:rPr>
            <w:lang w:val="en-US"/>
          </w:rPr>
          <w:delText>,</w:delText>
        </w:r>
      </w:del>
      <w:r w:rsidR="00077EEF">
        <w:rPr>
          <w:lang w:val="en-US"/>
        </w:rPr>
        <w:t xml:space="preserve"> that is, </w:t>
      </w:r>
      <w:ins w:id="40" w:author="Mark Viney" w:date="2016-07-23T08:48:00Z">
        <w:r w:rsidR="001420FF">
          <w:rPr>
            <w:lang w:val="en-US"/>
          </w:rPr>
          <w:t>are</w:t>
        </w:r>
      </w:ins>
      <w:del w:id="41" w:author="Mark Viney" w:date="2016-07-23T08:48:00Z">
        <w:r w:rsidR="00077EEF" w:rsidDel="001420FF">
          <w:rPr>
            <w:lang w:val="en-US"/>
          </w:rPr>
          <w:delText>do</w:delText>
        </w:r>
      </w:del>
      <w:r w:rsidR="00077EEF">
        <w:rPr>
          <w:lang w:val="en-US"/>
        </w:rPr>
        <w:t xml:space="preserve"> parasites that infect large-bodied hosts </w:t>
      </w:r>
      <w:ins w:id="42" w:author="Mark Viney" w:date="2016-07-23T08:49:00Z">
        <w:r w:rsidR="001420FF">
          <w:rPr>
            <w:lang w:val="en-US"/>
          </w:rPr>
          <w:t xml:space="preserve">also generalists infecting </w:t>
        </w:r>
        <w:commentRangeStart w:id="43"/>
        <w:r w:rsidR="001420FF">
          <w:rPr>
            <w:lang w:val="en-US"/>
          </w:rPr>
          <w:t>a</w:t>
        </w:r>
        <w:commentRangeEnd w:id="43"/>
        <w:r w:rsidR="001420FF">
          <w:rPr>
            <w:rStyle w:val="CommentReference"/>
          </w:rPr>
          <w:commentReference w:id="43"/>
        </w:r>
        <w:r w:rsidR="001420FF">
          <w:rPr>
            <w:lang w:val="en-US"/>
          </w:rPr>
          <w:t xml:space="preserve"> </w:t>
        </w:r>
      </w:ins>
      <w:del w:id="45" w:author="Mark Viney" w:date="2016-07-23T08:49:00Z">
        <w:r w:rsidR="00077EEF" w:rsidDel="001420FF">
          <w:rPr>
            <w:lang w:val="en-US"/>
          </w:rPr>
          <w:delText xml:space="preserve">infect a greater </w:delText>
        </w:r>
      </w:del>
      <w:r w:rsidR="00077EEF">
        <w:rPr>
          <w:lang w:val="en-US"/>
        </w:rPr>
        <w:t>diversity of hosts</w:t>
      </w:r>
      <w:r w:rsidR="00D24B85">
        <w:rPr>
          <w:lang w:val="en-US"/>
        </w:rPr>
        <w:t xml:space="preserve"> </w:t>
      </w:r>
      <w:r w:rsidR="00DA4892">
        <w:rPr>
          <w:lang w:val="en-US"/>
        </w:rPr>
        <w:t>[</w:t>
      </w:r>
      <w:r w:rsidR="00410B59">
        <w:t>20-22</w:t>
      </w:r>
      <w:r w:rsidR="00DA4892">
        <w:t>]</w:t>
      </w:r>
      <w:r w:rsidR="00077EEF">
        <w:t>?</w:t>
      </w:r>
      <w:r w:rsidR="00DA4892">
        <w:t xml:space="preserve"> </w:t>
      </w:r>
      <w:r w:rsidR="00AA5378">
        <w:t xml:space="preserve">There are, however, several reasons to suspect that host body size might influence </w:t>
      </w:r>
      <w:commentRangeStart w:id="46"/>
      <w:r w:rsidR="00AA5378">
        <w:t xml:space="preserve">host range. </w:t>
      </w:r>
      <w:commentRangeEnd w:id="46"/>
      <w:r w:rsidR="0048301F">
        <w:rPr>
          <w:rStyle w:val="CommentReference"/>
        </w:rPr>
        <w:commentReference w:id="46"/>
      </w:r>
      <w:r w:rsidR="00AA5378">
        <w:t>Larger hosts support higher within-host parasite abundances</w:t>
      </w:r>
      <w:r w:rsidR="0058312F">
        <w:t xml:space="preserve"> [</w:t>
      </w:r>
      <w:r w:rsidR="00410B59">
        <w:t>23]</w:t>
      </w:r>
      <w:r w:rsidR="00AA5378">
        <w:t>, which may influence between-host transmission</w:t>
      </w:r>
      <w:r w:rsidR="000D64C5">
        <w:t xml:space="preserve">, for example, by </w:t>
      </w:r>
      <w:r w:rsidR="00A21E28">
        <w:t>positively or negatively affecting</w:t>
      </w:r>
      <w:r w:rsidR="000D64C5">
        <w:t xml:space="preserve"> parasite shedding</w:t>
      </w:r>
      <w:r w:rsidR="00A21E28">
        <w:t xml:space="preserve"> [</w:t>
      </w:r>
      <w:r w:rsidR="00410B59">
        <w:t>24</w:t>
      </w:r>
      <w:r w:rsidR="00A21E28">
        <w:t>]</w:t>
      </w:r>
      <w:r w:rsidR="0058312F">
        <w:t>.</w:t>
      </w:r>
      <w:r w:rsidR="00AA5378">
        <w:t xml:space="preserve"> </w:t>
      </w:r>
      <w:r w:rsidR="000D64C5">
        <w:t>Host body size also affects</w:t>
      </w:r>
      <w:r w:rsidR="00AA5378">
        <w:t xml:space="preserve"> key </w:t>
      </w:r>
      <w:r w:rsidR="000D64C5">
        <w:t xml:space="preserve">host </w:t>
      </w:r>
      <w:r w:rsidR="00A21E28">
        <w:t>characteristics</w:t>
      </w:r>
      <w:r w:rsidR="00AA5378">
        <w:t xml:space="preserve">, such as longevity and </w:t>
      </w:r>
      <w:ins w:id="47" w:author="Mark Viney" w:date="2016-07-23T08:51:00Z">
        <w:r w:rsidR="0048301F">
          <w:t xml:space="preserve">ecological </w:t>
        </w:r>
      </w:ins>
      <w:r w:rsidR="00A21E28">
        <w:t>carrying capacity [</w:t>
      </w:r>
      <w:r w:rsidR="00410B59">
        <w:t>25</w:t>
      </w:r>
      <w:proofErr w:type="gramStart"/>
      <w:r w:rsidR="00A21E28">
        <w:t>]</w:t>
      </w:r>
      <w:r w:rsidR="00AA5378">
        <w:t xml:space="preserve">, </w:t>
      </w:r>
      <w:r w:rsidR="00A21E28">
        <w:t>that</w:t>
      </w:r>
      <w:proofErr w:type="gramEnd"/>
      <w:r w:rsidR="00AA5378">
        <w:t xml:space="preserve"> </w:t>
      </w:r>
      <w:r w:rsidR="00A21E28">
        <w:t xml:space="preserve">may </w:t>
      </w:r>
      <w:r w:rsidR="00AA5378">
        <w:t xml:space="preserve">affect host </w:t>
      </w:r>
      <w:r w:rsidR="00A21E28">
        <w:t>availability</w:t>
      </w:r>
      <w:r w:rsidR="00AA5378">
        <w:t xml:space="preserve"> </w:t>
      </w:r>
      <w:r w:rsidR="00A21E28">
        <w:t xml:space="preserve">to parasites. </w:t>
      </w:r>
    </w:p>
    <w:p w14:paraId="24CC3088" w14:textId="77777777" w:rsidR="00D24B85" w:rsidRDefault="00D24B85" w:rsidP="00115E86">
      <w:pPr>
        <w:spacing w:line="276" w:lineRule="auto"/>
        <w:rPr>
          <w:lang w:val="en-US"/>
        </w:rPr>
      </w:pPr>
    </w:p>
    <w:p w14:paraId="486EA447" w14:textId="226A9E53" w:rsidR="006473CD" w:rsidRDefault="00815151" w:rsidP="00115E86">
      <w:pPr>
        <w:spacing w:line="276" w:lineRule="auto"/>
        <w:rPr>
          <w:lang w:val="en-US"/>
        </w:rPr>
      </w:pPr>
      <w:r>
        <w:rPr>
          <w:lang w:val="en-US"/>
        </w:rPr>
        <w:lastRenderedPageBreak/>
        <w:t xml:space="preserve">Temperature </w:t>
      </w:r>
      <w:r w:rsidR="002101E7">
        <w:rPr>
          <w:lang w:val="en-US"/>
        </w:rPr>
        <w:t>can</w:t>
      </w:r>
      <w:r w:rsidR="00A21E28">
        <w:rPr>
          <w:lang w:val="en-US"/>
        </w:rPr>
        <w:t xml:space="preserve"> influence </w:t>
      </w:r>
      <w:commentRangeStart w:id="48"/>
      <w:r w:rsidR="000423BE">
        <w:rPr>
          <w:lang w:val="en-US"/>
        </w:rPr>
        <w:t xml:space="preserve">host range </w:t>
      </w:r>
      <w:commentRangeEnd w:id="48"/>
      <w:r w:rsidR="00791A34">
        <w:rPr>
          <w:rStyle w:val="CommentReference"/>
        </w:rPr>
        <w:commentReference w:id="48"/>
      </w:r>
      <w:r w:rsidR="000423BE">
        <w:rPr>
          <w:lang w:val="en-US"/>
        </w:rPr>
        <w:t xml:space="preserve">through a number of processes. </w:t>
      </w:r>
      <w:r w:rsidR="002101E7">
        <w:rPr>
          <w:lang w:val="en-US"/>
        </w:rPr>
        <w:t>Globally</w:t>
      </w:r>
      <w:r w:rsidR="000423BE">
        <w:rPr>
          <w:lang w:val="en-US"/>
        </w:rPr>
        <w:t>,</w:t>
      </w:r>
      <w:r w:rsidR="007D6B36">
        <w:rPr>
          <w:lang w:val="en-US"/>
        </w:rPr>
        <w:t xml:space="preserve"> </w:t>
      </w:r>
      <w:r w:rsidR="0056682D">
        <w:rPr>
          <w:lang w:val="en-US"/>
        </w:rPr>
        <w:t xml:space="preserve">species diversity of both hosts and parasites tends to increase near the tropics [26], an increase that </w:t>
      </w:r>
      <w:r w:rsidR="00E854DB">
        <w:rPr>
          <w:lang w:val="en-US"/>
        </w:rPr>
        <w:t>can be explained by increased temperature [</w:t>
      </w:r>
      <w:r w:rsidR="0056682D">
        <w:rPr>
          <w:lang w:val="en-US"/>
        </w:rPr>
        <w:t>27</w:t>
      </w:r>
      <w:r w:rsidR="00E854DB">
        <w:rPr>
          <w:lang w:val="en-US"/>
        </w:rPr>
        <w:t xml:space="preserve">]. Host range may therefore increase with environmental temperature simply because there are more host species available to </w:t>
      </w:r>
      <w:ins w:id="49" w:author="Mark Viney" w:date="2016-07-23T08:54:00Z">
        <w:r w:rsidR="00791A34">
          <w:rPr>
            <w:lang w:val="en-US"/>
          </w:rPr>
          <w:t xml:space="preserve">be </w:t>
        </w:r>
      </w:ins>
      <w:r w:rsidR="00E854DB">
        <w:rPr>
          <w:lang w:val="en-US"/>
        </w:rPr>
        <w:t>parasitize</w:t>
      </w:r>
      <w:ins w:id="50" w:author="Mark Viney" w:date="2016-07-23T08:54:00Z">
        <w:r w:rsidR="00791A34">
          <w:rPr>
            <w:lang w:val="en-US"/>
          </w:rPr>
          <w:t>d</w:t>
        </w:r>
      </w:ins>
      <w:r w:rsidR="00317EF6">
        <w:rPr>
          <w:lang w:val="en-US"/>
        </w:rPr>
        <w:t xml:space="preserve">. </w:t>
      </w:r>
      <w:r w:rsidR="00E854DB">
        <w:rPr>
          <w:lang w:val="en-US"/>
        </w:rPr>
        <w:t xml:space="preserve">Temperature can also affect </w:t>
      </w:r>
      <w:del w:id="51" w:author="Mark Viney" w:date="2016-07-23T08:54:00Z">
        <w:r w:rsidR="00E854DB" w:rsidDel="00791A34">
          <w:rPr>
            <w:lang w:val="en-US"/>
          </w:rPr>
          <w:delText xml:space="preserve">parasite </w:delText>
        </w:r>
      </w:del>
      <w:ins w:id="52" w:author="Mark Viney" w:date="2016-07-23T08:54:00Z">
        <w:r w:rsidR="00791A34">
          <w:rPr>
            <w:lang w:val="en-US"/>
          </w:rPr>
          <w:t xml:space="preserve">the </w:t>
        </w:r>
      </w:ins>
      <w:r w:rsidR="00E854DB">
        <w:rPr>
          <w:lang w:val="en-US"/>
        </w:rPr>
        <w:t xml:space="preserve">survival and infectivity </w:t>
      </w:r>
      <w:ins w:id="53" w:author="Mark Viney" w:date="2016-07-23T08:54:00Z">
        <w:r w:rsidR="00791A34">
          <w:rPr>
            <w:lang w:val="en-US"/>
          </w:rPr>
          <w:t xml:space="preserve">of parasites’ </w:t>
        </w:r>
      </w:ins>
      <w:del w:id="54" w:author="Mark Viney" w:date="2016-07-23T08:54:00Z">
        <w:r w:rsidR="00E854DB" w:rsidDel="00791A34">
          <w:rPr>
            <w:lang w:val="en-US"/>
          </w:rPr>
          <w:delText xml:space="preserve">during </w:delText>
        </w:r>
      </w:del>
      <w:r w:rsidR="00E854DB">
        <w:rPr>
          <w:lang w:val="en-US"/>
        </w:rPr>
        <w:t>free-living stages</w:t>
      </w:r>
      <w:del w:id="55" w:author="Mark Viney" w:date="2016-07-23T08:54:00Z">
        <w:r w:rsidR="00317EF6" w:rsidDel="00791A34">
          <w:rPr>
            <w:lang w:val="en-US"/>
          </w:rPr>
          <w:delText>, with different species and stages preferring different temperatures</w:delText>
        </w:r>
      </w:del>
      <w:r w:rsidR="00E854DB">
        <w:rPr>
          <w:lang w:val="en-US"/>
        </w:rPr>
        <w:t xml:space="preserve"> [</w:t>
      </w:r>
      <w:r w:rsidR="0056682D">
        <w:rPr>
          <w:lang w:val="en-US"/>
        </w:rPr>
        <w:t>28</w:t>
      </w:r>
      <w:r w:rsidR="00317EF6">
        <w:rPr>
          <w:lang w:val="en-US"/>
        </w:rPr>
        <w:t xml:space="preserve">]. Given the importance of free-living </w:t>
      </w:r>
      <w:r w:rsidR="002101E7">
        <w:rPr>
          <w:lang w:val="en-US"/>
        </w:rPr>
        <w:t xml:space="preserve">transmission </w:t>
      </w:r>
      <w:r w:rsidR="00317EF6">
        <w:rPr>
          <w:lang w:val="en-US"/>
        </w:rPr>
        <w:t xml:space="preserve">stages for many parasites, temperature may then have an important </w:t>
      </w:r>
      <w:ins w:id="56" w:author="Mark Viney" w:date="2016-07-23T08:54:00Z">
        <w:r w:rsidR="00791A34">
          <w:rPr>
            <w:lang w:val="en-US"/>
          </w:rPr>
          <w:t>e</w:t>
        </w:r>
      </w:ins>
      <w:del w:id="57" w:author="Mark Viney" w:date="2016-07-23T08:54:00Z">
        <w:r w:rsidR="00317EF6" w:rsidDel="00791A34">
          <w:rPr>
            <w:lang w:val="en-US"/>
          </w:rPr>
          <w:delText>a</w:delText>
        </w:r>
      </w:del>
      <w:r w:rsidR="00317EF6">
        <w:rPr>
          <w:lang w:val="en-US"/>
        </w:rPr>
        <w:t xml:space="preserve">ffect on </w:t>
      </w:r>
      <w:commentRangeStart w:id="58"/>
      <w:r w:rsidR="00317EF6">
        <w:rPr>
          <w:lang w:val="en-US"/>
        </w:rPr>
        <w:t>host range</w:t>
      </w:r>
      <w:commentRangeEnd w:id="58"/>
      <w:r w:rsidR="00791A34">
        <w:rPr>
          <w:rStyle w:val="CommentReference"/>
        </w:rPr>
        <w:commentReference w:id="58"/>
      </w:r>
      <w:r w:rsidR="00317EF6">
        <w:rPr>
          <w:lang w:val="en-US"/>
        </w:rPr>
        <w:t xml:space="preserve"> evolution</w:t>
      </w:r>
      <w:r>
        <w:rPr>
          <w:lang w:val="en-US"/>
        </w:rPr>
        <w:t xml:space="preserve">. </w:t>
      </w:r>
      <w:r w:rsidR="00317EF6">
        <w:rPr>
          <w:lang w:val="en-US"/>
        </w:rPr>
        <w:t>Finally, as with body size, temperature can affect important host characteristics that might affect host availability [</w:t>
      </w:r>
      <w:r w:rsidR="00410B59">
        <w:rPr>
          <w:lang w:val="en-US"/>
        </w:rPr>
        <w:t>25</w:t>
      </w:r>
      <w:r w:rsidR="00317EF6">
        <w:rPr>
          <w:lang w:val="en-US"/>
        </w:rPr>
        <w:t>].</w:t>
      </w:r>
    </w:p>
    <w:p w14:paraId="57A10D96" w14:textId="77777777" w:rsidR="00A42B11" w:rsidRDefault="00A42B11" w:rsidP="00115E86">
      <w:pPr>
        <w:spacing w:line="276" w:lineRule="auto"/>
        <w:rPr>
          <w:lang w:val="en-US"/>
        </w:rPr>
      </w:pPr>
    </w:p>
    <w:p w14:paraId="58930C81" w14:textId="7FD70265" w:rsidR="006473CD" w:rsidRPr="00284EB9" w:rsidRDefault="00A42B11" w:rsidP="00115E86">
      <w:pPr>
        <w:spacing w:line="276" w:lineRule="auto"/>
        <w:rPr>
          <w:lang w:val="en-US"/>
        </w:rPr>
      </w:pPr>
      <w:r>
        <w:rPr>
          <w:lang w:val="en-US"/>
        </w:rPr>
        <w:t xml:space="preserve">General predictions regarding </w:t>
      </w:r>
      <w:commentRangeStart w:id="59"/>
      <w:r>
        <w:rPr>
          <w:lang w:val="en-US"/>
        </w:rPr>
        <w:t>correlation</w:t>
      </w:r>
      <w:r w:rsidR="00A92A50">
        <w:rPr>
          <w:lang w:val="en-US"/>
        </w:rPr>
        <w:t>s</w:t>
      </w:r>
      <w:commentRangeEnd w:id="59"/>
      <w:r w:rsidR="00055205">
        <w:rPr>
          <w:rStyle w:val="CommentReference"/>
        </w:rPr>
        <w:commentReference w:id="59"/>
      </w:r>
      <w:r>
        <w:rPr>
          <w:lang w:val="en-US"/>
        </w:rPr>
        <w:t xml:space="preserve"> </w:t>
      </w:r>
      <w:r w:rsidR="00A92A50">
        <w:rPr>
          <w:lang w:val="en-US"/>
        </w:rPr>
        <w:t xml:space="preserve">between </w:t>
      </w:r>
      <w:r w:rsidR="004B4040">
        <w:rPr>
          <w:lang w:val="en-US"/>
        </w:rPr>
        <w:t>host</w:t>
      </w:r>
      <w:r w:rsidR="00A92A50">
        <w:rPr>
          <w:lang w:val="en-US"/>
        </w:rPr>
        <w:t>, parasite, and environmental</w:t>
      </w:r>
      <w:r w:rsidR="004B4040">
        <w:rPr>
          <w:lang w:val="en-US"/>
        </w:rPr>
        <w:t xml:space="preserve"> </w:t>
      </w:r>
      <w:r w:rsidR="00A92A50">
        <w:rPr>
          <w:lang w:val="en-US"/>
        </w:rPr>
        <w:t xml:space="preserve">characteristics and </w:t>
      </w:r>
      <w:r>
        <w:rPr>
          <w:lang w:val="en-US"/>
        </w:rPr>
        <w:t>parasite</w:t>
      </w:r>
      <w:r w:rsidR="004B4040">
        <w:rPr>
          <w:lang w:val="en-US"/>
        </w:rPr>
        <w:t>s'</w:t>
      </w:r>
      <w:r>
        <w:rPr>
          <w:lang w:val="en-US"/>
        </w:rPr>
        <w:t xml:space="preserve"> host </w:t>
      </w:r>
      <w:r w:rsidR="004B4040">
        <w:rPr>
          <w:lang w:val="en-US"/>
        </w:rPr>
        <w:t>specificity</w:t>
      </w:r>
      <w:ins w:id="60" w:author="Mark Viney" w:date="2016-07-23T08:55:00Z">
        <w:r w:rsidR="00055205">
          <w:rPr>
            <w:lang w:val="en-US"/>
          </w:rPr>
          <w:t xml:space="preserve"> / </w:t>
        </w:r>
        <w:proofErr w:type="spellStart"/>
        <w:r w:rsidR="00055205">
          <w:rPr>
            <w:lang w:val="en-US"/>
          </w:rPr>
          <w:t>generalism</w:t>
        </w:r>
      </w:ins>
      <w:proofErr w:type="spellEnd"/>
      <w:r>
        <w:rPr>
          <w:lang w:val="en-US"/>
        </w:rPr>
        <w:t xml:space="preserve"> </w:t>
      </w:r>
      <w:r w:rsidR="002A37A5">
        <w:rPr>
          <w:lang w:val="en-US"/>
        </w:rPr>
        <w:t>largely come from</w:t>
      </w:r>
      <w:r w:rsidR="005A2329">
        <w:rPr>
          <w:lang w:val="en-US"/>
        </w:rPr>
        <w:t xml:space="preserve"> simple verbal models</w:t>
      </w:r>
      <w:r w:rsidR="002A37A5">
        <w:rPr>
          <w:lang w:val="en-US"/>
        </w:rPr>
        <w:t xml:space="preserve">, and empirical tests of these predictions are often equivocal </w:t>
      </w:r>
      <w:r w:rsidR="005A2329">
        <w:rPr>
          <w:lang w:val="en-US"/>
        </w:rPr>
        <w:t>[</w:t>
      </w:r>
      <w:r w:rsidR="00410B59">
        <w:rPr>
          <w:lang w:val="en-US"/>
        </w:rPr>
        <w:t>10</w:t>
      </w:r>
      <w:r w:rsidR="005A2329">
        <w:rPr>
          <w:lang w:val="en-US"/>
        </w:rPr>
        <w:t>,</w:t>
      </w:r>
      <w:r w:rsidR="00410B59">
        <w:rPr>
          <w:lang w:val="en-US"/>
        </w:rPr>
        <w:t>2</w:t>
      </w:r>
      <w:r w:rsidR="0056682D">
        <w:rPr>
          <w:lang w:val="en-US"/>
        </w:rPr>
        <w:t>9</w:t>
      </w:r>
      <w:r w:rsidR="00410B59">
        <w:rPr>
          <w:lang w:val="en-US"/>
        </w:rPr>
        <w:t>]</w:t>
      </w:r>
      <w:r w:rsidR="005A2329">
        <w:rPr>
          <w:lang w:val="en-US"/>
        </w:rPr>
        <w:t>.</w:t>
      </w:r>
      <w:r w:rsidR="002A37A5">
        <w:rPr>
          <w:lang w:val="en-US"/>
        </w:rPr>
        <w:t xml:space="preserve"> </w:t>
      </w:r>
      <w:r>
        <w:rPr>
          <w:lang w:val="en-US"/>
        </w:rPr>
        <w:t>Here,</w:t>
      </w:r>
      <w:r w:rsidR="005410DB">
        <w:t xml:space="preserve"> </w:t>
      </w:r>
      <w:r w:rsidRPr="00284EB9">
        <w:t>we</w:t>
      </w:r>
      <w:r w:rsidRPr="00284EB9">
        <w:rPr>
          <w:bCs/>
          <w:color w:val="4F81BD"/>
        </w:rPr>
        <w:t xml:space="preserve"> </w:t>
      </w:r>
      <w:r w:rsidR="00E77F69">
        <w:rPr>
          <w:lang w:val="en-US"/>
        </w:rPr>
        <w:t xml:space="preserve">use </w:t>
      </w:r>
      <w:r w:rsidR="002A37A5">
        <w:rPr>
          <w:lang w:val="en-US"/>
        </w:rPr>
        <w:t>evolutionary invasion analys</w:t>
      </w:r>
      <w:ins w:id="61" w:author="Mark Viney" w:date="2016-07-23T08:58:00Z">
        <w:r w:rsidR="0074104D">
          <w:rPr>
            <w:lang w:val="en-US"/>
          </w:rPr>
          <w:t>e</w:t>
        </w:r>
      </w:ins>
      <w:del w:id="62" w:author="Mark Viney" w:date="2016-07-23T08:58:00Z">
        <w:r w:rsidR="002A37A5" w:rsidDel="0074104D">
          <w:rPr>
            <w:lang w:val="en-US"/>
          </w:rPr>
          <w:delText>i</w:delText>
        </w:r>
      </w:del>
      <w:r w:rsidR="002A37A5">
        <w:rPr>
          <w:lang w:val="en-US"/>
        </w:rPr>
        <w:t xml:space="preserve">s </w:t>
      </w:r>
      <w:r w:rsidR="00E77F69">
        <w:rPr>
          <w:lang w:val="en-US"/>
        </w:rPr>
        <w:t>[</w:t>
      </w:r>
      <w:r w:rsidR="0056682D">
        <w:rPr>
          <w:lang w:val="en-US"/>
        </w:rPr>
        <w:t>30</w:t>
      </w:r>
      <w:r w:rsidR="00E77F69">
        <w:rPr>
          <w:lang w:val="en-US"/>
        </w:rPr>
        <w:t xml:space="preserve">] </w:t>
      </w:r>
      <w:r w:rsidR="002A37A5">
        <w:rPr>
          <w:lang w:val="en-US"/>
        </w:rPr>
        <w:t xml:space="preserve">to </w:t>
      </w:r>
      <w:r w:rsidR="003835C5">
        <w:rPr>
          <w:lang w:val="en-US"/>
        </w:rPr>
        <w:t>predict</w:t>
      </w:r>
      <w:r w:rsidR="00E77F69">
        <w:rPr>
          <w:lang w:val="en-US"/>
        </w:rPr>
        <w:t xml:space="preserve"> when specialis</w:t>
      </w:r>
      <w:r w:rsidR="003835C5">
        <w:rPr>
          <w:lang w:val="en-US"/>
        </w:rPr>
        <w:t>m/</w:t>
      </w:r>
      <w:proofErr w:type="spellStart"/>
      <w:r w:rsidR="003835C5">
        <w:rPr>
          <w:lang w:val="en-US"/>
        </w:rPr>
        <w:t>generalism</w:t>
      </w:r>
      <w:proofErr w:type="spellEnd"/>
      <w:r w:rsidR="00E77F69">
        <w:rPr>
          <w:lang w:val="en-US"/>
        </w:rPr>
        <w:t xml:space="preserve"> </w:t>
      </w:r>
      <w:r w:rsidR="003835C5">
        <w:rPr>
          <w:lang w:val="en-US"/>
        </w:rPr>
        <w:t>is the evolutionarily stable strategy for parasites infecting a</w:t>
      </w:r>
      <w:r w:rsidR="00E77F69">
        <w:rPr>
          <w:lang w:val="en-US"/>
        </w:rPr>
        <w:t xml:space="preserve"> </w:t>
      </w:r>
      <w:r w:rsidR="0067080C">
        <w:rPr>
          <w:lang w:val="en-US"/>
        </w:rPr>
        <w:t xml:space="preserve">host population consisting of different host </w:t>
      </w:r>
      <w:r w:rsidR="000B6A1C">
        <w:rPr>
          <w:lang w:val="en-US"/>
        </w:rPr>
        <w:t>species</w:t>
      </w:r>
      <w:r w:rsidR="003835C5">
        <w:rPr>
          <w:lang w:val="en-US"/>
        </w:rPr>
        <w:t>.</w:t>
      </w:r>
      <w:r w:rsidR="0067080C">
        <w:rPr>
          <w:lang w:val="en-US"/>
        </w:rPr>
        <w:t xml:space="preserve"> </w:t>
      </w:r>
      <w:r w:rsidR="00E46F3F">
        <w:rPr>
          <w:lang w:val="en-US"/>
        </w:rPr>
        <w:t xml:space="preserve">We </w:t>
      </w:r>
      <w:r w:rsidR="006473CD" w:rsidRPr="006473CD">
        <w:rPr>
          <w:lang w:val="en-US"/>
        </w:rPr>
        <w:t xml:space="preserve">use </w:t>
      </w:r>
      <w:proofErr w:type="spellStart"/>
      <w:r w:rsidR="006473CD" w:rsidRPr="006473CD">
        <w:rPr>
          <w:lang w:val="en-US"/>
        </w:rPr>
        <w:t>allometric</w:t>
      </w:r>
      <w:proofErr w:type="spellEnd"/>
      <w:r w:rsidR="006473CD" w:rsidRPr="006473CD">
        <w:rPr>
          <w:lang w:val="en-US"/>
        </w:rPr>
        <w:t xml:space="preserve"> scaling relationships</w:t>
      </w:r>
      <w:r w:rsidR="003835C5">
        <w:rPr>
          <w:lang w:val="en-US"/>
        </w:rPr>
        <w:t xml:space="preserve"> to </w:t>
      </w:r>
      <w:r w:rsidR="00477F44">
        <w:rPr>
          <w:lang w:val="en-US"/>
        </w:rPr>
        <w:t xml:space="preserve">characterize the </w:t>
      </w:r>
      <w:r w:rsidR="007F5E20">
        <w:rPr>
          <w:lang w:val="en-US"/>
        </w:rPr>
        <w:t>body size- and temperature-</w:t>
      </w:r>
      <w:r w:rsidR="00477F44">
        <w:rPr>
          <w:lang w:val="en-US"/>
        </w:rPr>
        <w:t xml:space="preserve">dependence </w:t>
      </w:r>
      <w:r w:rsidR="007F5E20">
        <w:rPr>
          <w:lang w:val="en-US"/>
        </w:rPr>
        <w:t xml:space="preserve">of key host traits, and use the model to predict how host body size, temperature, and transmission mode affect the evolution of </w:t>
      </w:r>
      <w:ins w:id="63" w:author="Mark Viney" w:date="2016-07-23T08:58:00Z">
        <w:r w:rsidR="0074104D">
          <w:rPr>
            <w:lang w:val="en-US"/>
          </w:rPr>
          <w:t>parasites/ host specificity/</w:t>
        </w:r>
        <w:proofErr w:type="spellStart"/>
        <w:r w:rsidR="0074104D">
          <w:rPr>
            <w:lang w:val="en-US"/>
          </w:rPr>
          <w:t>generalism</w:t>
        </w:r>
        <w:proofErr w:type="spellEnd"/>
        <w:r w:rsidR="0074104D">
          <w:rPr>
            <w:lang w:val="en-US"/>
          </w:rPr>
          <w:t xml:space="preserve"> </w:t>
        </w:r>
      </w:ins>
      <w:del w:id="64" w:author="Mark Viney" w:date="2016-07-23T08:58:00Z">
        <w:r w:rsidR="007F5E20" w:rsidDel="0074104D">
          <w:rPr>
            <w:lang w:val="en-US"/>
          </w:rPr>
          <w:delText>host range</w:delText>
        </w:r>
      </w:del>
      <w:r w:rsidR="007F5E20">
        <w:rPr>
          <w:lang w:val="en-US"/>
        </w:rPr>
        <w:t xml:space="preserve">. </w:t>
      </w:r>
      <w:r w:rsidR="006473CD" w:rsidRPr="006473CD">
        <w:rPr>
          <w:lang w:val="en-US"/>
        </w:rPr>
        <w:t xml:space="preserve">We then </w:t>
      </w:r>
      <w:r w:rsidR="00E051A8">
        <w:rPr>
          <w:lang w:val="en-US"/>
        </w:rPr>
        <w:t xml:space="preserve">calculate </w:t>
      </w:r>
      <w:r w:rsidR="002F2736">
        <w:rPr>
          <w:lang w:val="en-US"/>
        </w:rPr>
        <w:t>structural</w:t>
      </w:r>
      <w:r w:rsidR="00E051A8">
        <w:rPr>
          <w:lang w:val="en-US"/>
        </w:rPr>
        <w:t xml:space="preserve"> and phylogenetic </w:t>
      </w:r>
      <w:commentRangeStart w:id="65"/>
      <w:proofErr w:type="spellStart"/>
      <w:r w:rsidR="00E051A8">
        <w:rPr>
          <w:lang w:val="en-US"/>
        </w:rPr>
        <w:t>generalism</w:t>
      </w:r>
      <w:commentRangeEnd w:id="65"/>
      <w:proofErr w:type="spellEnd"/>
      <w:r w:rsidR="0074104D">
        <w:rPr>
          <w:rStyle w:val="CommentReference"/>
        </w:rPr>
        <w:commentReference w:id="65"/>
      </w:r>
      <w:r w:rsidR="00E051A8">
        <w:rPr>
          <w:lang w:val="en-US"/>
        </w:rPr>
        <w:t xml:space="preserve"> metrics </w:t>
      </w:r>
      <w:r w:rsidR="00E051A8">
        <w:rPr>
          <w:lang w:val="en-US"/>
        </w:rPr>
        <w:fldChar w:fldCharType="begin" w:fldLock="1"/>
      </w:r>
      <w:r w:rsidR="0025264C">
        <w:rPr>
          <w:lang w:val="en-US"/>
        </w:rPr>
        <w:instrText>ADDIN CSL_CITATION { "citationItems" : [ { "id" : "ITEM-1",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"http://www.mendeley.com/documents/?uuid=4cd1816b-31b2-41eb-beb6-83979e0c2e0c" ] } ], "mendeley" : { "formattedCitation" : "[19]", "plainTextFormattedCitation" : "[19]", "previouslyFormattedCitation" : "[19]" }, "properties" : { "noteIndex" : 0 }, "schema" : "https://github.com/citation-style-language/schema/raw/master/csl-citation.json" }</w:instrText>
      </w:r>
      <w:r w:rsidR="00E051A8">
        <w:rPr>
          <w:lang w:val="en-US"/>
        </w:rPr>
        <w:fldChar w:fldCharType="separate"/>
      </w:r>
      <w:r w:rsidR="00C61DD8" w:rsidRPr="00C61DD8">
        <w:rPr>
          <w:noProof/>
          <w:lang w:val="en-US"/>
        </w:rPr>
        <w:t>[</w:t>
      </w:r>
      <w:r w:rsidR="0056682D">
        <w:rPr>
          <w:noProof/>
          <w:lang w:val="en-US"/>
        </w:rPr>
        <w:t>31</w:t>
      </w:r>
      <w:r w:rsidR="00C61DD8" w:rsidRPr="00C61DD8">
        <w:rPr>
          <w:noProof/>
          <w:lang w:val="en-US"/>
        </w:rPr>
        <w:t>]</w:t>
      </w:r>
      <w:r w:rsidR="00E051A8">
        <w:rPr>
          <w:lang w:val="en-US"/>
        </w:rPr>
        <w:fldChar w:fldCharType="end"/>
      </w:r>
      <w:r w:rsidR="00E051A8">
        <w:rPr>
          <w:lang w:val="en-US"/>
        </w:rPr>
        <w:t xml:space="preserve"> from</w:t>
      </w:r>
      <w:r w:rsidR="00E051A8" w:rsidRPr="006473CD">
        <w:rPr>
          <w:lang w:val="en-US"/>
        </w:rPr>
        <w:t xml:space="preserve"> </w:t>
      </w:r>
      <w:r w:rsidR="006473CD" w:rsidRPr="006473CD">
        <w:rPr>
          <w:lang w:val="en-US"/>
        </w:rPr>
        <w:t xml:space="preserve">an extensive data set of </w:t>
      </w:r>
      <w:proofErr w:type="spellStart"/>
      <w:r w:rsidR="006473CD" w:rsidRPr="006473CD">
        <w:rPr>
          <w:lang w:val="en-US"/>
        </w:rPr>
        <w:t>macroparasites</w:t>
      </w:r>
      <w:proofErr w:type="spellEnd"/>
      <w:r w:rsidR="006473CD" w:rsidRPr="006473CD">
        <w:rPr>
          <w:lang w:val="en-US"/>
        </w:rPr>
        <w:t xml:space="preserve"> of fish</w:t>
      </w:r>
      <w:r w:rsidR="00E051A8">
        <w:rPr>
          <w:lang w:val="en-US"/>
        </w:rPr>
        <w:t xml:space="preserve"> </w:t>
      </w:r>
      <w:r w:rsidR="00E051A8">
        <w:rPr>
          <w:lang w:val="en-US"/>
        </w:rPr>
        <w:fldChar w:fldCharType="begin" w:fldLock="1"/>
      </w:r>
      <w:r w:rsidR="0025264C">
        <w:rPr>
          <w:lang w:val="en-US"/>
        </w:rPr>
        <w:instrText>ADDIN CSL_CITATION {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"uris" : [ "http://www.mendeley.com/documents/?uuid=b3e828a7-23a8-4804-b691-a900f22a8842" ] } ], "mendeley" : { "formattedCitation" : "[20]", "plainTextFormattedCitation" : "[20]", "previouslyFormattedCitation" : "[20]" }, "properties" : { "noteIndex" : 0 }, "schema" : "https://github.com/citation-style-language/schema/raw/master/csl-citation.json" }</w:instrText>
      </w:r>
      <w:r w:rsidR="00E051A8">
        <w:rPr>
          <w:lang w:val="en-US"/>
        </w:rPr>
        <w:fldChar w:fldCharType="separate"/>
      </w:r>
      <w:r w:rsidR="00C61DD8" w:rsidRPr="00C61DD8">
        <w:rPr>
          <w:noProof/>
          <w:lang w:val="en-US"/>
        </w:rPr>
        <w:t>[</w:t>
      </w:r>
      <w:r w:rsidR="0056682D">
        <w:rPr>
          <w:noProof/>
          <w:lang w:val="en-US"/>
        </w:rPr>
        <w:t>32</w:t>
      </w:r>
      <w:r w:rsidR="00C61DD8" w:rsidRPr="00C61DD8">
        <w:rPr>
          <w:noProof/>
          <w:lang w:val="en-US"/>
        </w:rPr>
        <w:t>]</w:t>
      </w:r>
      <w:r w:rsidR="00E051A8">
        <w:rPr>
          <w:lang w:val="en-US"/>
        </w:rPr>
        <w:fldChar w:fldCharType="end"/>
      </w:r>
      <w:r w:rsidR="006473CD" w:rsidRPr="006473CD">
        <w:rPr>
          <w:lang w:val="en-US"/>
        </w:rPr>
        <w:t xml:space="preserve"> to test the</w:t>
      </w:r>
      <w:r w:rsidR="007F5E20">
        <w:rPr>
          <w:lang w:val="en-US"/>
        </w:rPr>
        <w:t>se</w:t>
      </w:r>
      <w:r w:rsidR="006473CD" w:rsidRPr="006473CD">
        <w:rPr>
          <w:lang w:val="en-US"/>
        </w:rPr>
        <w:t xml:space="preserve"> predictions. </w:t>
      </w:r>
      <w:r>
        <w:rPr>
          <w:lang w:val="en-US"/>
        </w:rPr>
        <w:t>With this approach</w:t>
      </w:r>
      <w:r w:rsidR="006473CD" w:rsidRPr="006473CD">
        <w:rPr>
          <w:lang w:val="en-US"/>
        </w:rPr>
        <w:t xml:space="preserve">, we aim to improve our understanding of the ecological and evolutionary factors that contribute to parasite </w:t>
      </w:r>
      <w:ins w:id="66" w:author="Mark Viney" w:date="2016-07-23T08:59:00Z">
        <w:r w:rsidR="00006F10">
          <w:rPr>
            <w:lang w:val="en-US"/>
          </w:rPr>
          <w:t xml:space="preserve">specificity / </w:t>
        </w:r>
      </w:ins>
      <w:proofErr w:type="spellStart"/>
      <w:r w:rsidR="006473CD" w:rsidRPr="006473CD">
        <w:rPr>
          <w:lang w:val="en-US"/>
        </w:rPr>
        <w:t>generalism</w:t>
      </w:r>
      <w:proofErr w:type="spellEnd"/>
      <w:r w:rsidR="006473CD" w:rsidRPr="006473CD">
        <w:rPr>
          <w:lang w:val="en-US"/>
        </w:rPr>
        <w:t>.</w:t>
      </w:r>
    </w:p>
    <w:p w14:paraId="508638D0" w14:textId="4FA9F90F" w:rsidR="00B563D8" w:rsidRPr="00BE4385" w:rsidRDefault="004E1607" w:rsidP="00BE4385">
      <w:pPr>
        <w:rPr>
          <w:b/>
          <w:bCs/>
          <w:color w:val="4F81BD"/>
        </w:rPr>
      </w:pPr>
      <w:bookmarkStart w:id="67" w:name="_Ref324956350"/>
      <w:r>
        <w:br w:type="page"/>
      </w:r>
      <w:bookmarkEnd w:id="67"/>
    </w:p>
    <w:p w14:paraId="0F24BA2E" w14:textId="77777777" w:rsidR="006473CD" w:rsidRPr="0064039E" w:rsidRDefault="006473CD" w:rsidP="00EE0AED">
      <w:pPr>
        <w:spacing w:line="276" w:lineRule="auto"/>
        <w:rPr>
          <w:b/>
        </w:rPr>
      </w:pPr>
      <w:r w:rsidRPr="0064039E">
        <w:rPr>
          <w:b/>
        </w:rPr>
        <w:lastRenderedPageBreak/>
        <w:t>Model Derivation and Predictions</w:t>
      </w:r>
      <w:r w:rsidR="007006D0" w:rsidRPr="0064039E">
        <w:rPr>
          <w:b/>
        </w:rPr>
        <w:t xml:space="preserve">: </w:t>
      </w:r>
    </w:p>
    <w:p w14:paraId="0F072D1D" w14:textId="77777777" w:rsidR="006473CD" w:rsidRDefault="006473CD" w:rsidP="006473CD"/>
    <w:p w14:paraId="215A6011" w14:textId="617802EE" w:rsidR="006473CD" w:rsidRPr="006473CD" w:rsidRDefault="006473CD" w:rsidP="006473CD">
      <w:pPr>
        <w:rPr>
          <w:b/>
          <w:i/>
        </w:rPr>
      </w:pPr>
      <w:r w:rsidRPr="006473CD">
        <w:t>We begin by defining a simple host-parasite system with two hosts and two environmentally transmitted parasite</w:t>
      </w:r>
      <w:ins w:id="68" w:author="Mark Viney" w:date="2016-07-23T09:00:00Z">
        <w:r w:rsidR="008278E4">
          <w:t xml:space="preserve"> </w:t>
        </w:r>
      </w:ins>
      <w:r w:rsidRPr="006473CD">
        <w:t>s</w:t>
      </w:r>
      <w:ins w:id="69" w:author="Mark Viney" w:date="2016-07-23T09:00:00Z">
        <w:r w:rsidR="008278E4">
          <w:t>pecies</w:t>
        </w:r>
      </w:ins>
      <w:r w:rsidRPr="006473CD">
        <w:t xml:space="preserve">, since transmission is through the environment for </w:t>
      </w:r>
      <w:proofErr w:type="spellStart"/>
      <w:r w:rsidRPr="006473CD">
        <w:t>macroparasites</w:t>
      </w:r>
      <w:proofErr w:type="spellEnd"/>
      <w:r w:rsidRPr="006473CD">
        <w:t xml:space="preserve"> of fish</w:t>
      </w:r>
      <w:r w:rsidR="001401A9">
        <w:t>. For ease of presentation, the model assumes a parasite with a direct life cycle; Appendix A</w:t>
      </w:r>
      <w:r w:rsidR="0064039E">
        <w:t xml:space="preserve"> in the online supplementary material</w:t>
      </w:r>
      <w:r w:rsidR="001401A9">
        <w:t xml:space="preserve"> shows a similar analysis for a </w:t>
      </w:r>
      <w:proofErr w:type="spellStart"/>
      <w:r w:rsidR="001401A9">
        <w:t>trophically</w:t>
      </w:r>
      <w:proofErr w:type="spellEnd"/>
      <w:r w:rsidR="001401A9">
        <w:t xml:space="preserve"> transmitted parasite. </w:t>
      </w:r>
      <w:r w:rsidRPr="006473CD">
        <w:t xml:space="preserve">The first parasite is a specialist, infecting only the first (primary) host. The second parasite in a generalist, infecting both the primary host and the secondary host. We follow the dynamics of susceptible primary and secondary hosts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Pr="006473CD">
        <w:t xml:space="preserve">, primary hosts infected by the specialist parasite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oMath>
      <w:r w:rsidRPr="006473CD">
        <w:t xml:space="preserve">, primary and secondary hosts infected by the generalist parasite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2g</m:t>
            </m:r>
          </m:sub>
        </m:sSub>
        <m:r>
          <w:rPr>
            <w:rFonts w:ascii="Cambria Math" w:hAnsi="Cambria Math"/>
          </w:rPr>
          <m:t>)</m:t>
        </m:r>
      </m:oMath>
      <w:r w:rsidRPr="006473CD">
        <w:t xml:space="preserve">, and specialist and generalist parasites in the environment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g</m:t>
            </m:r>
          </m:sub>
        </m:sSub>
        <m:r>
          <w:rPr>
            <w:rFonts w:ascii="Cambria Math" w:hAnsi="Cambria Math"/>
          </w:rPr>
          <m:t>)</m:t>
        </m:r>
      </m:oMath>
      <w:r w:rsidRPr="006473CD">
        <w:t>. The dynamics of the system can be described by the following system of equations:</w:t>
      </w:r>
    </w:p>
    <w:p w14:paraId="23243E4D" w14:textId="77777777" w:rsidR="006473CD" w:rsidRPr="006473CD" w:rsidRDefault="006473CD" w:rsidP="006473CD">
      <w:pPr>
        <w:pStyle w:val="Normal1"/>
        <w:rPr>
          <w:rFonts w:ascii="Times New Roman" w:hAnsi="Times New Roman" w:cs="Times New Roman"/>
        </w:rPr>
      </w:pPr>
    </w:p>
    <w:p w14:paraId="4076C672" w14:textId="77777777" w:rsidR="006473CD" w:rsidRPr="00475689" w:rsidRDefault="00B57820" w:rsidP="006473C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1g</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oMath>
      </m:oMathPara>
    </w:p>
    <w:p w14:paraId="27A7DF47" w14:textId="77777777" w:rsidR="006473CD" w:rsidRPr="006473CD" w:rsidRDefault="006473CD" w:rsidP="006473CD"/>
    <w:p w14:paraId="6E2D74CA" w14:textId="77777777" w:rsidR="006473CD" w:rsidRPr="00475689" w:rsidRDefault="00B57820" w:rsidP="006473C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2g</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2g</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60E66CF5" w14:textId="77777777" w:rsidR="006473CD" w:rsidRPr="006473CD" w:rsidRDefault="006473CD" w:rsidP="006473CD"/>
    <w:p w14:paraId="02EECB59" w14:textId="77777777" w:rsidR="006473CD" w:rsidRPr="00475689" w:rsidRDefault="00B57820" w:rsidP="006473C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1s</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1s</m:t>
              </m:r>
            </m:sub>
          </m:sSub>
        </m:oMath>
      </m:oMathPara>
    </w:p>
    <w:p w14:paraId="1DFBCEBB" w14:textId="77777777" w:rsidR="006473CD" w:rsidRPr="006473CD" w:rsidRDefault="006473CD" w:rsidP="006473CD"/>
    <w:p w14:paraId="603694A8" w14:textId="77777777" w:rsidR="006473CD" w:rsidRPr="00475689" w:rsidRDefault="00B57820" w:rsidP="006473C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1g</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1g</m:t>
              </m:r>
            </m:sub>
          </m:sSub>
        </m:oMath>
      </m:oMathPara>
    </w:p>
    <w:p w14:paraId="28F1CEC5" w14:textId="77777777" w:rsidR="006473CD" w:rsidRPr="006473CD" w:rsidRDefault="006473CD" w:rsidP="006473CD">
      <w:pPr>
        <w:jc w:val="both"/>
      </w:pPr>
    </w:p>
    <w:p w14:paraId="5F9617F5" w14:textId="77777777" w:rsidR="006473CD" w:rsidRPr="00475689" w:rsidRDefault="00B57820" w:rsidP="006473C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2g</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2g</m:t>
              </m:r>
            </m:sub>
          </m:sSub>
        </m:oMath>
      </m:oMathPara>
    </w:p>
    <w:p w14:paraId="1C21FB48" w14:textId="77777777" w:rsidR="006473CD" w:rsidRPr="006473CD" w:rsidRDefault="006473CD" w:rsidP="006473CD">
      <w:pPr>
        <w:jc w:val="both"/>
      </w:pPr>
    </w:p>
    <w:p w14:paraId="5EB1B47F" w14:textId="77777777" w:rsidR="006473CD" w:rsidRPr="00475689" w:rsidRDefault="00B57820" w:rsidP="006473C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626666F1" w14:textId="77777777" w:rsidR="006473CD" w:rsidRPr="006473CD" w:rsidRDefault="006473CD" w:rsidP="006473CD">
      <w:pPr>
        <w:jc w:val="both"/>
      </w:pPr>
    </w:p>
    <w:p w14:paraId="0D882098" w14:textId="77777777" w:rsidR="006473CD" w:rsidRPr="00475689" w:rsidRDefault="00B57820" w:rsidP="006473C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g</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1g</m:t>
              </m:r>
            </m:sub>
          </m:sSub>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2g</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3A57100E" w14:textId="77777777" w:rsidR="003861EA" w:rsidRPr="006473CD" w:rsidRDefault="003861EA" w:rsidP="006473CD">
      <w:pPr>
        <w:jc w:val="both"/>
      </w:pPr>
    </w:p>
    <w:p w14:paraId="390FC2B3" w14:textId="42D59497" w:rsidR="006473CD" w:rsidRPr="006473CD" w:rsidRDefault="006473CD" w:rsidP="006473CD">
      <w:pPr>
        <w:jc w:val="both"/>
      </w:pPr>
      <w:r w:rsidRPr="006473CD">
        <w:t xml:space="preserve">In the absence of any infection, the population sizes for primary and secondary hosts will be equal to the </w:t>
      </w:r>
      <w:del w:id="70" w:author="Mark Viney" w:date="2016-07-23T09:03:00Z">
        <w:r w:rsidRPr="006473CD" w:rsidDel="002E4F3D">
          <w:delText xml:space="preserve">host-specific </w:delText>
        </w:r>
      </w:del>
      <w:r w:rsidRPr="006473CD">
        <w:t>carrying capacities</w:t>
      </w:r>
      <w:ins w:id="71" w:author="Mark Viney" w:date="2016-07-23T09:03:00Z">
        <w:r w:rsidR="002E4F3D">
          <w:t xml:space="preserve"> of each</w:t>
        </w:r>
      </w:ins>
      <w:ins w:id="72" w:author="Mark Viney" w:date="2016-07-23T09:04:00Z">
        <w:r w:rsidR="002E4F3D">
          <w:t xml:space="preserve"> </w:t>
        </w:r>
      </w:ins>
      <w:ins w:id="73" w:author="Mark Viney" w:date="2016-07-23T09:03:00Z">
        <w:r w:rsidR="002E4F3D">
          <w:t>host species</w:t>
        </w:r>
      </w:ins>
      <w:ins w:id="74" w:author="Mark Viney" w:date="2016-07-23T09:04:00Z">
        <w:r w:rsidR="002E4F3D">
          <w:t>,</w:t>
        </w:r>
      </w:ins>
      <w:r w:rsidRPr="006473CD">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6473CD">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Pr="006473CD">
        <w:t xml:space="preserve">. Infection </w:t>
      </w:r>
      <w:r w:rsidR="00322E3D">
        <w:t xml:space="preserve">occurs </w:t>
      </w:r>
      <w:r w:rsidRPr="006473CD">
        <w:t xml:space="preserve">by </w:t>
      </w:r>
      <w:r w:rsidR="00E46F3F">
        <w:t>parasites in the environment</w:t>
      </w:r>
      <w:r w:rsidR="00E46F3F" w:rsidRPr="006473CD">
        <w:t xml:space="preserve"> </w:t>
      </w:r>
      <w:r w:rsidRPr="006473CD">
        <w:t xml:space="preserve">contacting </w:t>
      </w:r>
      <w:r w:rsidR="00E46F3F">
        <w:t>hosts</w:t>
      </w:r>
      <w:r w:rsidR="00E46F3F" w:rsidRPr="006473CD">
        <w:t xml:space="preserve"> </w:t>
      </w:r>
      <w:r w:rsidRPr="006473CD">
        <w:t xml:space="preserve">at the </w:t>
      </w:r>
      <w:r w:rsidRPr="006473CD">
        <w:rPr>
          <w:i/>
        </w:rPr>
        <w:t>per capita</w:t>
      </w:r>
      <w:r w:rsidRPr="006473CD">
        <w:t xml:space="preserve"> rate </w:t>
      </w:r>
      <m:oMath>
        <m:r>
          <w:rPr>
            <w:rFonts w:ascii="Cambria Math" w:hAnsi="Cambria Math"/>
          </w:rPr>
          <m:t>β</m:t>
        </m:r>
      </m:oMath>
      <w:r w:rsidRPr="006473CD">
        <w:t>, which is assumed to be equal across both hosts and parasites.</w:t>
      </w:r>
      <w:r w:rsidR="00E46F3F">
        <w:t xml:space="preserve"> Contact results in the removal of parasites from the environment – note that we assume that specialist parasites do not contact the secondary host. </w:t>
      </w:r>
      <w:r w:rsidR="00B03396">
        <w:t>Moreover, both the specialist and generalist parasite</w:t>
      </w:r>
      <w:ins w:id="75" w:author="Mark Viney" w:date="2016-07-23T09:06:00Z">
        <w:r w:rsidR="005652CC">
          <w:t>s</w:t>
        </w:r>
      </w:ins>
      <w:r w:rsidR="00B03396">
        <w:t xml:space="preserve"> only come in contact with susceptible hosts. Both of these assumptions suggest that the parasite controls the contact process. </w:t>
      </w:r>
      <w:r w:rsidRPr="006473CD">
        <w:t xml:space="preserve">Infected primary and secondary hosts die at the host-specific rates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Pr="006473CD">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Pr="006473CD">
        <w:t xml:space="preserve">. Parasites are shed from infected hosts at the host-specific rates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6473CD">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Pr="006473CD">
        <w:t>. Note that the mortali</w:t>
      </w:r>
      <w:proofErr w:type="spellStart"/>
      <w:r w:rsidRPr="006473CD">
        <w:t>ty</w:t>
      </w:r>
      <w:proofErr w:type="spellEnd"/>
      <w:r w:rsidRPr="006473CD">
        <w:t xml:space="preserve"> and shedding rates </w:t>
      </w:r>
      <w:r w:rsidR="00B03396">
        <w:t>do not depend on</w:t>
      </w:r>
      <w:r w:rsidRPr="006473CD">
        <w:t xml:space="preserve"> </w:t>
      </w:r>
      <w:ins w:id="76" w:author="Mark Viney" w:date="2016-07-23T09:07:00Z">
        <w:r w:rsidR="00412C71">
          <w:t xml:space="preserve">which parasite species is infecting </w:t>
        </w:r>
      </w:ins>
      <w:del w:id="77" w:author="Mark Viney" w:date="2016-07-23T09:07:00Z">
        <w:r w:rsidR="00B03396" w:rsidDel="00412C71">
          <w:delText>whether</w:delText>
        </w:r>
        <w:r w:rsidRPr="006473CD" w:rsidDel="00412C71">
          <w:delText xml:space="preserve"> </w:delText>
        </w:r>
      </w:del>
      <w:r w:rsidRPr="006473CD">
        <w:t>the host</w:t>
      </w:r>
      <w:del w:id="78" w:author="Mark Viney" w:date="2016-07-23T09:07:00Z">
        <w:r w:rsidRPr="006473CD" w:rsidDel="00412C71">
          <w:delText xml:space="preserve"> is infected </w:delText>
        </w:r>
        <w:r w:rsidR="00B03396" w:rsidDel="00412C71">
          <w:delText>by the specialist or generalist parasite</w:delText>
        </w:r>
      </w:del>
      <w:r w:rsidRPr="006473CD">
        <w:t xml:space="preserve">. However, we assume that the cost of parasite </w:t>
      </w:r>
      <w:proofErr w:type="spellStart"/>
      <w:r w:rsidRPr="006473CD">
        <w:t>generalism</w:t>
      </w:r>
      <w:proofErr w:type="spellEnd"/>
      <w:r w:rsidRPr="006473CD">
        <w:t xml:space="preserve"> is that shedding rate by generalists is a fraction </w:t>
      </w:r>
      <w:proofErr w:type="gramStart"/>
      <w:r w:rsidRPr="006473CD">
        <w:rPr>
          <w:i/>
        </w:rPr>
        <w:t>a</w:t>
      </w:r>
      <w:r w:rsidRPr="006473CD">
        <w:t xml:space="preserve"> of</w:t>
      </w:r>
      <w:proofErr w:type="gramEnd"/>
      <w:r w:rsidRPr="006473CD">
        <w:t xml:space="preserve"> the shedding rate of specialist parasites.</w:t>
      </w:r>
    </w:p>
    <w:p w14:paraId="2CAD3029" w14:textId="77777777" w:rsidR="006473CD" w:rsidRPr="006473CD" w:rsidRDefault="006473CD" w:rsidP="006473CD"/>
    <w:p w14:paraId="0B1D544A" w14:textId="6ABFD7F3" w:rsidR="006473CD" w:rsidRPr="006473CD" w:rsidDel="00B57820" w:rsidRDefault="006473CD" w:rsidP="006473CD">
      <w:pPr>
        <w:rPr>
          <w:del w:id="79" w:author="Clay Cressler" w:date="2016-07-25T16:17:00Z"/>
        </w:rPr>
      </w:pPr>
      <w:r w:rsidRPr="006473CD">
        <w:t xml:space="preserve">We use evolutionary invasion analysis </w:t>
      </w:r>
      <w:r w:rsidR="00B03396">
        <w:t>[</w:t>
      </w:r>
      <w:r w:rsidR="00B03396">
        <w:fldChar w:fldCharType="begin" w:fldLock="1"/>
      </w:r>
      <w:r w:rsidR="00B03396">
        <w:instrText>ADDIN CSL_CITATION { "citationItems" : [ { "id" : "ITEM-1", "itemData" : { "DOI" : "10.1023/A:1006554906681", "ISSN" : "1573-8477", "abstract" : "We present a general framework for modelling adaptive trait dynamics in which we integrate various concepts and techniques from modern ESS-theory. The concept of evolutionarily singular strategies is introduced as a generalization of the ESS-concept. We give a full classification of the singular strategies in terms of ESS-stability, convergence stability, the ability of the singular strategy to invade other populations if initially rare itself, and the possibility of protected dimorphisms occurring within the singular strategy's neighbourhood. Of particular interest is a type of singular strategy that is an evolutionary attractor from a great distance, but once in its neighbourhood a population becomes dimorphic and undergoes disruptive selection leading to evolutionary branching. Modelling the adaptive growth and branching of the evolutionary tree can thus be considered as a major application of the framework. A haploid version of Levene's `soft selection' model is developed as a specific example to demonstrate evolutionary dynamics and branching in monomorphic and polymorphic populations.",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"ITEM-1", "issue" : "1", "issued" : { "date-parts" : [ [ "1998" ] ] }, "page" : "35-57", "title" : "Evolutionarily singular strategies and the adaptive growth and branching of the evolutionary tree", "type" : "article-journal", "volume" : "12" }, "uris" : [ "http://www.mendeley.com/documents/?uuid=88439233-15cf-4f54-85ae-ef47effd41b4" ] } ], "mendeley" : { "formattedCitation" : "[26]", "plainTextFormattedCitation" : "[26]", "previouslyFormattedCitation" : "[26]" }, "properties" : { "noteIndex" : 0 }, "schema" : "https://github.com/citation-style-language/schema/raw/master/csl-citation.json" }</w:instrText>
      </w:r>
      <w:r w:rsidR="00B03396">
        <w:fldChar w:fldCharType="separate"/>
      </w:r>
      <w:r w:rsidR="00B03396">
        <w:rPr>
          <w:noProof/>
        </w:rPr>
        <w:t>30</w:t>
      </w:r>
      <w:r w:rsidR="00B03396" w:rsidRPr="00C61DD8">
        <w:rPr>
          <w:noProof/>
        </w:rPr>
        <w:t>]</w:t>
      </w:r>
      <w:r w:rsidR="00B03396">
        <w:fldChar w:fldCharType="end"/>
      </w:r>
      <w:r w:rsidR="00F60BA7">
        <w:t xml:space="preserve"> </w:t>
      </w:r>
      <w:r w:rsidRPr="006473CD">
        <w:t xml:space="preserve">to determine the conditions under which a generalist parasite can invade a system where the specialist parasite is present at equilibrium. Mathematically, this corresponds to investigating the stability of the equilibrium </w:t>
      </w:r>
      <w:r w:rsidR="00B03396">
        <w:t xml:space="preserve">point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1s</m:t>
                    </m:r>
                  </m:sub>
                </m:sSub>
                <m:r>
                  <w:rPr>
                    <w:rFonts w:ascii="Cambria Math" w:hAnsi="Cambria Math"/>
                  </w:rPr>
                  <m:t xml:space="preserve"> </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1g</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2g</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1s</m:t>
                </m:r>
              </m:sub>
            </m:sSub>
          </m:e>
        </m:acc>
        <m:r>
          <w:rPr>
            <w:rFonts w:ascii="Cambria Math" w:hAnsi="Cambria Math"/>
          </w:rPr>
          <m:t xml:space="preserve">, 0, 0, </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s</m:t>
                </m:r>
              </m:sub>
            </m:sSub>
          </m:e>
        </m:acc>
        <w:proofErr w:type="gramStart"/>
        <m:r>
          <w:rPr>
            <w:rFonts w:ascii="Cambria Math" w:hAnsi="Cambria Math"/>
          </w:rPr>
          <m:t>,0</m:t>
        </m:r>
        <w:proofErr w:type="gramEnd"/>
        <m:r>
          <w:rPr>
            <w:rFonts w:ascii="Cambria Math" w:hAnsi="Cambria Math"/>
          </w:rPr>
          <m:t>)</m:t>
        </m:r>
      </m:oMath>
      <w:r w:rsidR="00772A14">
        <w:t xml:space="preserve">, where the ^ denotes equilibrium values set by the specialist parasite. </w:t>
      </w:r>
      <w:del w:id="80" w:author="Clay Cressler" w:date="2016-07-25T16:17:00Z">
        <w:r w:rsidRPr="006473CD" w:rsidDel="00B57820">
          <w:delText>The Jacobian for that equilibrium is the block</w:delText>
        </w:r>
        <w:r w:rsidR="00772A14" w:rsidDel="00B57820">
          <w:delText xml:space="preserve"> triangular</w:delText>
        </w:r>
        <w:r w:rsidR="00772A14" w:rsidRPr="006473CD" w:rsidDel="00B57820">
          <w:delText xml:space="preserve"> </w:delText>
        </w:r>
        <w:r w:rsidRPr="006473CD" w:rsidDel="00B57820">
          <w:delText>matrix,</w:delText>
        </w:r>
      </w:del>
    </w:p>
    <w:p w14:paraId="7F37419E" w14:textId="551C8E68" w:rsidR="006473CD" w:rsidRPr="00475689" w:rsidDel="00B57820" w:rsidRDefault="00475689" w:rsidP="006473CD">
      <w:pPr>
        <w:rPr>
          <w:del w:id="81" w:author="Clay Cressler" w:date="2016-07-25T16:17:00Z"/>
        </w:rPr>
      </w:pPr>
      <w:del w:id="82" w:author="Clay Cressler" w:date="2016-07-25T16:17:00Z">
        <m:oMathPara>
          <m:oMath>
            <m:r>
              <m:rPr>
                <m:sty m:val="b"/>
              </m:rPr>
              <w:rPr>
                <w:rFonts w:ascii="Cambria Math" w:hAnsi="Cambria Math"/>
              </w:rPr>
              <m:t>J</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spc</m:t>
                          </m:r>
                        </m:sub>
                      </m:sSub>
                    </m:e>
                    <m:e>
                      <m:r>
                        <m:rPr>
                          <m:sty m:val="b"/>
                        </m:rPr>
                        <w:rPr>
                          <w:rFonts w:ascii="Cambria Math" w:hAnsi="Cambria Math"/>
                        </w:rPr>
                        <m:t>M</m:t>
                      </m:r>
                    </m:e>
                  </m:mr>
                  <m:mr>
                    <m:e>
                      <m:r>
                        <m:rPr>
                          <m:sty m:val="bi"/>
                        </m:rPr>
                        <w:rPr>
                          <w:rFonts w:ascii="Cambria Math" w:hAnsi="Cambria Math"/>
                        </w:rPr>
                        <m:t>0</m:t>
                      </m:r>
                    </m:e>
                    <m:e>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e>
                  </m:mr>
                </m:m>
              </m:e>
            </m:d>
            <m:r>
              <m:rPr>
                <m:sty m:val="p"/>
              </m:rPr>
              <w:rPr>
                <w:rStyle w:val="CommentReference"/>
              </w:rPr>
              <w:commentReference w:id="83"/>
            </m:r>
            <m:r>
              <w:rPr>
                <w:rFonts w:ascii="Cambria Math" w:hAnsi="Cambria Math"/>
              </w:rPr>
              <m:t>.</m:t>
            </m:r>
          </m:oMath>
        </m:oMathPara>
      </w:del>
    </w:p>
    <w:p w14:paraId="05DD4715" w14:textId="48553D71" w:rsidR="006473CD" w:rsidRPr="006473CD" w:rsidDel="00B57820" w:rsidRDefault="006473CD" w:rsidP="006473CD">
      <w:pPr>
        <w:rPr>
          <w:del w:id="84" w:author="Clay Cressler" w:date="2016-07-25T16:17:00Z"/>
        </w:rPr>
      </w:pPr>
      <w:del w:id="85" w:author="Clay Cressler" w:date="2016-07-25T16:17:00Z">
        <w:r w:rsidRPr="006473CD" w:rsidDel="00B57820">
          <w:delText xml:space="preserve">The stability of this system is </w:delText>
        </w:r>
        <w:r w:rsidR="00772A14" w:rsidDel="00B57820">
          <w:delText>determined</w:delText>
        </w:r>
        <w:r w:rsidR="00772A14" w:rsidRPr="006473CD" w:rsidDel="00B57820">
          <w:delText xml:space="preserve"> </w:delText>
        </w:r>
        <w:r w:rsidRPr="006473CD" w:rsidDel="00B57820">
          <w:delText xml:space="preserve">by the eigenvalues of </w:delTex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spc</m:t>
              </m:r>
            </m:sub>
          </m:sSub>
        </m:oMath>
        <w:r w:rsidRPr="006473CD" w:rsidDel="00B57820">
          <w:rPr>
            <w:b/>
          </w:rPr>
          <w:delText xml:space="preserve"> </w:delText>
        </w:r>
        <w:r w:rsidRPr="006473CD" w:rsidDel="00B57820">
          <w:delText xml:space="preserve">and </w:delTex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oMath>
        <w:r w:rsidRPr="006473CD" w:rsidDel="00B57820">
          <w:delText xml:space="preserve">. Because we have assumed that the specialist-only system reaches a stable equilibrium, all of the eigenvalues of </w:delTex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s</m:t>
              </m:r>
              <m:r>
                <m:rPr>
                  <m:sty m:val="b"/>
                </m:rPr>
                <w:rPr>
                  <w:rFonts w:ascii="Cambria Math" w:hAnsi="Cambria Math"/>
                </w:rPr>
                <m:t>pc</m:t>
              </m:r>
            </m:sub>
          </m:sSub>
        </m:oMath>
        <w:r w:rsidRPr="006473CD" w:rsidDel="00B57820">
          <w:rPr>
            <w:b/>
          </w:rPr>
          <w:delText xml:space="preserve"> </w:delText>
        </w:r>
        <w:r w:rsidRPr="006473CD" w:rsidDel="00B57820">
          <w:delText xml:space="preserve">have negative real part, so stability is determined entirely by the eigenvalues of </w:delText>
        </w:r>
        <m:oMath>
          <m:sSub>
            <m:sSubPr>
              <m:ctrlPr>
                <w:rPr>
                  <w:rFonts w:ascii="Cambria Math" w:hAnsi="Cambria Math"/>
                  <w:b/>
                </w:rPr>
              </m:ctrlPr>
            </m:sSubPr>
            <m:e>
              <m:r>
                <m:rPr>
                  <m:sty m:val="b"/>
                </m:rPr>
                <w:rPr>
                  <w:rFonts w:ascii="Cambria Math" w:hAnsi="Cambria Math"/>
                </w:rPr>
                <m:t>J</m:t>
              </m:r>
            </m:e>
            <m:sub>
              <m:r>
                <m:rPr>
                  <m:sty m:val="b"/>
                </m:rPr>
                <w:rPr>
                  <w:rFonts w:ascii="Cambria Math" w:hAnsi="Cambria Math"/>
                </w:rPr>
                <m:t>gen</m:t>
              </m:r>
            </m:sub>
          </m:sSub>
        </m:oMath>
        <w:r w:rsidRPr="006473CD" w:rsidDel="00B57820">
          <w:delText xml:space="preserve">. </w:delText>
        </w:r>
      </w:del>
    </w:p>
    <w:p w14:paraId="14FCADB3" w14:textId="0922F604" w:rsidR="006473CD" w:rsidRPr="006473CD" w:rsidRDefault="00B57820" w:rsidP="00D43FA9">
      <w:ins w:id="86" w:author="Clay Cressler" w:date="2016-07-25T16:17:00Z">
        <w:r>
          <w:t xml:space="preserve">See Appendix A for analytical details. </w:t>
        </w:r>
      </w:ins>
    </w:p>
    <w:p w14:paraId="3CA060ED" w14:textId="15275035" w:rsidR="006473CD" w:rsidRPr="006473CD" w:rsidRDefault="00B57820" w:rsidP="00EE0AED">
      <w:pPr>
        <w:spacing w:line="276" w:lineRule="auto"/>
      </w:pPr>
      <w:ins w:id="87" w:author="Clay Cressler" w:date="2016-07-25T16:18:00Z">
        <w:r>
          <w:lastRenderedPageBreak/>
          <w:t>By a</w:t>
        </w:r>
      </w:ins>
      <w:del w:id="88" w:author="Clay Cressler" w:date="2016-07-25T16:18:00Z">
        <w:r w:rsidR="006473CD" w:rsidRPr="006473CD" w:rsidDel="00B57820">
          <w:delText>A</w:delText>
        </w:r>
      </w:del>
      <w:r w:rsidR="006473CD" w:rsidRPr="006473CD">
        <w:t>pplying the next-generation matrix</w:t>
      </w:r>
      <w:r w:rsidR="00772A14">
        <w:t xml:space="preserve"> theorem</w:t>
      </w:r>
      <w:r w:rsidR="00F60BA7">
        <w:t xml:space="preserve"> </w:t>
      </w:r>
      <w:r w:rsidR="00F60BA7">
        <w:fldChar w:fldCharType="begin" w:fldLock="1"/>
      </w:r>
      <w:r w:rsidR="0025264C">
        <w:instrText>ADDIN CSL_CITATION { "citationItems" : [ { "id" : "ITEM-1", "itemData" : { "DOI" : "10.1098/rsif.2009.0448", "ISBN" : "1742-5662 (Electronic)\\r1742-5662 (Linking)", "ISSN" : "1742-5689", "PMID" : "19955121", "abstract" : "Evolutionary invasion analysis is a powerful technique for modelling in evolutionary biology. The general approach is to derive an expression for the growth rate of a mutant allele encoding some novel phenotype, and then to use this expression to predict long-term evolutionary outcomes. Mathematically, such 'invasion fitness' expressions are most often derived using standard linear stability analyses from dynamical systems theory. Interestingly, there is a mathematically equivalent approach to such stability analyses that is often employed in mathematical epidemiology, and that is based on so-called 'next-generation' matrices. Although this next-generation matrix approach has sometimes also been used in evolutionary invasion analyses, it is not yet common in this area despite the fact that it can sometimes greatly simplify calculations. The aim of this article is to bring the approach to a wider evolutionary audience in two ways. First, we review the next-generation matrix approach and provide a novel, and easily intuited, interpretation of how this approach relates to more standard techniques. Second, we illustrate next-generation methods in evolutionary invasion analysis through a series of informative examples. Although focusing primarily on evolutionary invasion analysis, we provide several insights that apply to biological modelling in general.", "author" : [ { "dropping-particle" : "", "family" : "Hurford", "given" : "Amy", "non-dropping-particle" : "", "parse-names" : false, "suffix" : "" }, { "dropping-particle" : "", "family" : "Cownden", "given" : "Daniel", "non-dropping-particle" : "", "parse-names" : false, "suffix" : "" }, { "dropping-particle" : "", "family" : "Day", "given" : "Troy", "non-dropping-particle" : "", "parse-names" : false, "suffix" : "" } ], "container-title" : "Journal of the Royal Society, Interface / the Royal Society", "id" : "ITEM-1", "issue" : "45", "issued" : { "date-parts" : [ [ "2010" ] ] }, "page" : "561-571", "title" : "Next-generation tools for evolutionary invasion analyses.", "type" : "article-journal", "volume" : "7" }, "uris" : [ "http://www.mendeley.com/documents/?uuid=0b141aef-6352-4863-8d59-cc858b08cccc" ] } ], "mendeley" : { "formattedCitation" : "[27]", "plainTextFormattedCitation" : "[27]", "previouslyFormattedCitation" : "[27]" }, "properties" : { "noteIndex" : 0 }, "schema" : "https://github.com/citation-style-language/schema/raw/master/csl-citation.json" }</w:instrText>
      </w:r>
      <w:r w:rsidR="00F60BA7">
        <w:fldChar w:fldCharType="separate"/>
      </w:r>
      <w:r w:rsidR="00C61DD8" w:rsidRPr="00C61DD8">
        <w:rPr>
          <w:noProof/>
        </w:rPr>
        <w:t>[</w:t>
      </w:r>
      <w:r w:rsidR="00772A14">
        <w:rPr>
          <w:noProof/>
        </w:rPr>
        <w:t>39</w:t>
      </w:r>
      <w:r w:rsidR="00C61DD8" w:rsidRPr="00C61DD8">
        <w:rPr>
          <w:noProof/>
        </w:rPr>
        <w:t>]</w:t>
      </w:r>
      <w:r w:rsidR="00F60BA7">
        <w:fldChar w:fldCharType="end"/>
      </w:r>
      <w:r w:rsidR="00F60BA7">
        <w:t>,</w:t>
      </w:r>
      <w:ins w:id="89" w:author="Clay Cressler" w:date="2016-07-25T16:18:00Z">
        <w:r>
          <w:t xml:space="preserve"> we find that</w:t>
        </w:r>
      </w:ins>
      <w:r w:rsidR="006473CD" w:rsidRPr="006473CD">
        <w:t xml:space="preserve"> the specialist-only system will be unstable (i.e., </w:t>
      </w:r>
      <w:proofErr w:type="spellStart"/>
      <w:r w:rsidR="006473CD" w:rsidRPr="006473CD">
        <w:t>generalism</w:t>
      </w:r>
      <w:proofErr w:type="spellEnd"/>
      <w:r w:rsidR="006473CD" w:rsidRPr="006473CD">
        <w:t xml:space="preserve"> will evolve) whenever the invasion fitness of the generalist (which we will express as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473CD" w:rsidRPr="006473CD">
        <w:t>) satisfies,</w:t>
      </w:r>
    </w:p>
    <w:p w14:paraId="6FB34713" w14:textId="77777777" w:rsidR="006473CD" w:rsidRPr="00475689" w:rsidRDefault="00475689" w:rsidP="00EE0AED">
      <w:pPr>
        <w:spacing w:line="276" w:lineRule="auto"/>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μ</m:t>
                      </m:r>
                    </m:e>
                    <m:sub>
                      <m:r>
                        <w:rPr>
                          <w:rFonts w:ascii="Cambria Math" w:hAnsi="Cambria Math"/>
                        </w:rPr>
                        <m:t>2</m:t>
                      </m:r>
                    </m:sub>
                  </m:sSub>
                </m:den>
              </m:f>
            </m:e>
          </m:d>
          <m:r>
            <w:rPr>
              <w:rFonts w:ascii="Cambria Math" w:hAnsi="Cambria Math"/>
            </w:rPr>
            <m:t>&gt;1,                          (1)</m:t>
          </m:r>
        </m:oMath>
      </m:oMathPara>
    </w:p>
    <w:p w14:paraId="4BBAA215" w14:textId="77777777" w:rsidR="006473CD" w:rsidRPr="006473CD" w:rsidRDefault="006473CD" w:rsidP="00EE0AED">
      <w:pPr>
        <w:spacing w:line="276" w:lineRule="auto"/>
      </w:pPr>
    </w:p>
    <w:p w14:paraId="51E8D4F9" w14:textId="7220068F" w:rsidR="006473CD" w:rsidRPr="006473CD" w:rsidRDefault="006473CD" w:rsidP="00EE0AED">
      <w:pPr>
        <w:spacing w:line="276" w:lineRule="auto"/>
      </w:pPr>
      <w:proofErr w:type="gramStart"/>
      <w:r w:rsidRPr="006473CD">
        <w:t>where</w:t>
      </w:r>
      <w:proofErr w:type="gramEnd"/>
      <w:r w:rsidRPr="006473CD">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en>
        </m:f>
      </m:oMath>
      <w:r w:rsidRPr="006473CD">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w:r w:rsidRPr="006473CD">
        <w:t xml:space="preserve"> are the equilibrium host abundances when only the resident parasite is present. These terms have intuitive biological meanings: </w:t>
      </w:r>
      <m:oMath>
        <m:f>
          <m:fPr>
            <m:ctrlPr>
              <w:rPr>
                <w:rFonts w:ascii="Cambria Math" w:hAnsi="Cambria Math"/>
                <w:i/>
              </w:rPr>
            </m:ctrlPr>
          </m:fPr>
          <m:num>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+γ</m:t>
            </m:r>
          </m:den>
        </m:f>
      </m:oMath>
      <w:r w:rsidRPr="006473CD">
        <w:t xml:space="preserve"> is the probability that</w:t>
      </w:r>
      <w:r w:rsidR="00F60BA7">
        <w:t xml:space="preserve"> </w:t>
      </w:r>
      <w:r w:rsidRPr="006473CD">
        <w:t xml:space="preserve">a parasite in the environment infects </w:t>
      </w:r>
      <w:r w:rsidR="00772A14">
        <w:t>a susceptible</w:t>
      </w:r>
      <w:r w:rsidR="00772A14" w:rsidRPr="006473CD">
        <w:t xml:space="preserve"> </w:t>
      </w:r>
      <w:r w:rsidRPr="006473CD">
        <w:t xml:space="preserve">primary host and </w:t>
      </w:r>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μ</m:t>
                </m:r>
              </m:e>
              <m:sub>
                <m:r>
                  <w:rPr>
                    <w:rFonts w:ascii="Cambria Math" w:hAnsi="Cambria Math"/>
                  </w:rPr>
                  <m:t>1</m:t>
                </m:r>
              </m:sub>
            </m:sSub>
          </m:den>
        </m:f>
      </m:oMath>
      <w:r w:rsidRPr="006473CD">
        <w:t xml:space="preserve"> is the expected number of new generalist parasites produced per infected primary host; the second set of terms have an analogous interpretation for the secondary host.  Thus, for </w:t>
      </w:r>
      <w:proofErr w:type="spellStart"/>
      <w:r w:rsidR="00772A14">
        <w:t>generalism</w:t>
      </w:r>
      <w:proofErr w:type="spellEnd"/>
      <w:r w:rsidR="00772A14">
        <w:t xml:space="preserve"> to evolve</w:t>
      </w:r>
      <w:r w:rsidRPr="006473CD">
        <w:t>, each generalist parasite in the environment must be expected to produce more than one new generalist parasite in the environment; that is</w:t>
      </w:r>
      <w:r w:rsidR="00772A14">
        <w:t>,</w:t>
      </w:r>
      <w:r w:rsidRPr="006473CD">
        <w:t xml:space="preserve"> a successfully invading generalist’s </w:t>
      </w:r>
      <w:r w:rsidRPr="006473CD">
        <w:rPr>
          <w:i/>
        </w:rPr>
        <w:t>R</w:t>
      </w:r>
      <w:r w:rsidRPr="006473CD">
        <w:rPr>
          <w:vertAlign w:val="subscript"/>
        </w:rPr>
        <w:t>0</w:t>
      </w:r>
      <w:r w:rsidRPr="006473CD">
        <w:t xml:space="preserve"> will be &gt;1.</w:t>
      </w:r>
    </w:p>
    <w:p w14:paraId="6C3F2A06" w14:textId="77777777" w:rsidR="006473CD" w:rsidRPr="006473CD" w:rsidRDefault="006473CD" w:rsidP="00EE0AED">
      <w:pPr>
        <w:spacing w:line="276" w:lineRule="auto"/>
      </w:pPr>
    </w:p>
    <w:p w14:paraId="4E3C12A7" w14:textId="087F30D7" w:rsidR="006473CD" w:rsidRPr="006473CD" w:rsidRDefault="006473CD" w:rsidP="00EE0AED">
      <w:pPr>
        <w:spacing w:line="276" w:lineRule="auto"/>
      </w:pPr>
      <w:r w:rsidRPr="006473CD">
        <w:t xml:space="preserve">While </w:t>
      </w:r>
      <w:r w:rsidR="00400644">
        <w:t>the</w:t>
      </w:r>
      <w:r w:rsidRPr="006473C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6473CD">
        <w:t xml:space="preserve"> </w:t>
      </w:r>
      <w:r w:rsidR="00400644">
        <w:t xml:space="preserve">expression in Eq. (1) </w:t>
      </w:r>
      <w:r w:rsidRPr="006473CD">
        <w:t xml:space="preserve">is easy to understand, </w:t>
      </w:r>
      <w:r w:rsidR="00772A14">
        <w:t>s</w:t>
      </w:r>
      <w:r w:rsidR="00352DBD">
        <w:t>ubstituting</w:t>
      </w:r>
      <w:r w:rsidR="00352DBD" w:rsidRPr="006473CD">
        <w:t xml:space="preserve"> </w:t>
      </w:r>
      <w:r w:rsidRPr="006473CD">
        <w:t>in the equilibrium abundance of the primary and secondary host</w:t>
      </w:r>
      <w:r w:rsidR="00772A14">
        <w:t xml:space="preserve"> simplifies</w:t>
      </w:r>
      <w:r w:rsidRPr="006473CD">
        <w:t xml:space="preserve">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72A14">
        <w:t xml:space="preserve"> </w:t>
      </w:r>
      <w:r w:rsidRPr="006473CD">
        <w:t>expression to</w:t>
      </w:r>
    </w:p>
    <w:p w14:paraId="71A46EDA" w14:textId="77777777" w:rsidR="006473CD" w:rsidRPr="00475689" w:rsidRDefault="00B57820" w:rsidP="00EE0AED">
      <w:pPr>
        <w:spacing w:line="276" w:lineRule="auto"/>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m:t>
          </m:r>
        </m:oMath>
      </m:oMathPara>
    </w:p>
    <w:p w14:paraId="4C3D8766" w14:textId="77777777" w:rsidR="006473CD" w:rsidRPr="006473CD" w:rsidRDefault="006473CD" w:rsidP="00EE0AED">
      <w:pPr>
        <w:spacing w:line="276" w:lineRule="auto"/>
      </w:pPr>
    </w:p>
    <w:p w14:paraId="6F80249A" w14:textId="1C2E2CF6" w:rsidR="006473CD" w:rsidRPr="006473CD" w:rsidRDefault="00772A14" w:rsidP="00EE0AED">
      <w:pPr>
        <w:spacing w:line="276" w:lineRule="auto"/>
      </w:pPr>
      <w:r>
        <w:t xml:space="preserve">One way to explore the consequences of host, parasite, or environmental characteristics for the evolution of </w:t>
      </w:r>
      <w:proofErr w:type="spellStart"/>
      <w:r>
        <w:t>generalism</w:t>
      </w:r>
      <w:proofErr w:type="spellEnd"/>
      <w:r>
        <w:t xml:space="preserve"> is to ask whether increasing the value of </w:t>
      </w:r>
      <w:r w:rsidR="00745C34">
        <w:t xml:space="preserve">a parameter representing such a characteristic increases or decreases the value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45C34">
        <w:t xml:space="preserve">, that is, to calculate the sign of the partial derivative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45C34">
        <w:t xml:space="preserve"> with respect to that parameter</w:t>
      </w:r>
      <w:r w:rsidR="006473CD" w:rsidRPr="006473CD">
        <w:t xml:space="preserve">. </w:t>
      </w:r>
      <w:r w:rsidR="00745C34">
        <w:t xml:space="preserve">If the sign is positive, then increasing the value of the parameter makes </w:t>
      </w:r>
      <w:proofErr w:type="spellStart"/>
      <w:r w:rsidR="00745C34">
        <w:t>generalism</w:t>
      </w:r>
      <w:proofErr w:type="spellEnd"/>
      <w:r w:rsidR="00745C34">
        <w:t xml:space="preserve"> more likely to evolve. </w:t>
      </w:r>
      <w:r w:rsidR="006473CD" w:rsidRPr="006473CD">
        <w:t>For this simple model, this analysis makes very intuitive predictions</w:t>
      </w:r>
      <w:r>
        <w:t xml:space="preserve"> – for example, increasing </w:t>
      </w:r>
      <w:r w:rsidR="00745C34">
        <w:t xml:space="preserve">the abundance of the secondary host increases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45C34">
        <w:t xml:space="preserve"> wh</w:t>
      </w:r>
      <w:proofErr w:type="spellStart"/>
      <w:r w:rsidR="00745C34">
        <w:t>ereas</w:t>
      </w:r>
      <w:proofErr w:type="spellEnd"/>
      <w:r w:rsidR="00745C34">
        <w:t xml:space="preserve"> increasing the </w:t>
      </w:r>
      <w:del w:id="90" w:author="Clay Cressler" w:date="2016-07-25T16:18:00Z">
        <w:r w:rsidR="00745C34" w:rsidDel="00B57820">
          <w:delText>environmental mortality rate</w:delText>
        </w:r>
      </w:del>
      <w:ins w:id="91" w:author="Mark Viney" w:date="2016-07-23T09:13:00Z">
        <w:del w:id="92" w:author="Clay Cressler" w:date="2016-07-25T16:18:00Z">
          <w:r w:rsidR="004855BC" w:rsidDel="00B57820">
            <w:delText xml:space="preserve"> of what?</w:delText>
          </w:r>
        </w:del>
      </w:ins>
      <w:ins w:id="93" w:author="Clay Cressler" w:date="2016-07-25T16:18:00Z">
        <w:r w:rsidR="00B57820">
          <w:t>rate parasites are lost from the environment (</w:t>
        </w:r>
        <m:oMath>
          <m:r>
            <w:rPr>
              <w:rFonts w:ascii="Cambria Math" w:hAnsi="Cambria Math"/>
            </w:rPr>
            <m:t>γ)</m:t>
          </m:r>
        </m:oMath>
      </w:ins>
      <w:r w:rsidR="00745C34">
        <w:t xml:space="preserve"> decreases it</w:t>
      </w:r>
      <w:r w:rsidR="006473CD" w:rsidRPr="006473CD">
        <w:t xml:space="preserve"> (see Appendix A</w:t>
      </w:r>
      <w:r w:rsidR="00745C34">
        <w:t xml:space="preserve"> for more details</w:t>
      </w:r>
      <w:r w:rsidR="006473CD" w:rsidRPr="006473CD">
        <w:t>)</w:t>
      </w:r>
      <w:r w:rsidR="00745C34">
        <w:t>. However,</w:t>
      </w:r>
      <w:r w:rsidR="006473CD" w:rsidRPr="006473CD">
        <w:t xml:space="preserve"> in its current state</w:t>
      </w:r>
      <w:r w:rsidR="00745C34">
        <w:t xml:space="preserve"> the model</w:t>
      </w:r>
      <w:r w:rsidR="006473CD" w:rsidRPr="006473CD">
        <w:t xml:space="preserve"> does not include any biologically relevant trade-offs that constrain the relationships between parameters. </w:t>
      </w:r>
      <w:r w:rsidR="00745C34">
        <w:t>And, more to the point of this paper, i</w:t>
      </w:r>
      <w:r w:rsidR="006473CD" w:rsidRPr="006473CD">
        <w:t>t is challenging to connect the parameters of such a general model with empirical data on host-parasite associations.</w:t>
      </w:r>
    </w:p>
    <w:p w14:paraId="22090BE7" w14:textId="77777777" w:rsidR="006473CD" w:rsidRPr="006473CD" w:rsidRDefault="006473CD" w:rsidP="00EE0AED">
      <w:pPr>
        <w:spacing w:line="276" w:lineRule="auto"/>
      </w:pPr>
    </w:p>
    <w:p w14:paraId="501A5C62" w14:textId="6497F87D" w:rsidR="006473CD" w:rsidRPr="006473CD" w:rsidRDefault="006473CD" w:rsidP="00EE0AED">
      <w:pPr>
        <w:spacing w:line="276" w:lineRule="auto"/>
      </w:pPr>
      <w:r w:rsidRPr="006473CD">
        <w:t xml:space="preserve">To facilitate a comparison between the model and data, we take advantage of the fact that many key parameters of the model are likely to be </w:t>
      </w:r>
      <w:proofErr w:type="spellStart"/>
      <w:r w:rsidRPr="006473CD">
        <w:t>allometric</w:t>
      </w:r>
      <w:proofErr w:type="spellEnd"/>
      <w:r w:rsidRPr="006473CD">
        <w:t xml:space="preserve"> functions of host body size and temperature. In particular, host carrying capacities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sidRPr="006473CD">
        <w:t xml:space="preserve"> and mortality rates </w:t>
      </w:r>
      <m:oMath>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w:r w:rsidRPr="006473CD">
        <w:t xml:space="preserve"> will scale with host body size </w:t>
      </w:r>
      <w:r w:rsidR="000E617C">
        <w:fldChar w:fldCharType="begin" w:fldLock="1"/>
      </w:r>
      <w:r w:rsidR="000E617C">
        <w:instrText>ADDIN CSL_CITATION { "citationItems" : [ { "id" : "ITEM-1", "itemData" : { "DOI" : "10.1086/381872", "ISBN" : "0003-0147", "ISSN" : "1537-5323", "PMID" : "15026978", "abstract" :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rmax,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rmax exhibits its characteristic dependence on body size and temperature. Data for aerobic eukaryotes, including algae, protists, insects, zooplankton, fishes, and mammals, support these predicted scalings for rmax.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 "author" : [ { "dropping-particle" : "", "family" : "Savage", "given" : "Van M", "non-dropping-particle" : "", "parse-names" : false, "suffix" : "" }, { "dropping-particle" : "", "family" : "Gilloly", "given" : "James F", "non-dropping-particle" : "", "parse-names" : false, "suffix" : "" }, { "dropping-particle" : "", "family" : "Brown", "given" : "James H", "non-dropping-particle" : "", "parse-names" : false, "suffix" : "" }, { "dropping-particle" : "", "family" : "Charnov", "given" : "Eric L", "non-dropping-particle" : "", "parse-names" : false, "suffix" : "" } ], "container-title" : "The American Naturalist", "id" : "ITEM-1", "issue" : "3", "issued" : { "date-parts" : [ [ "2004" ] ] }, "page" : "429-41", "title" : "Effects of body size and temperature on population growth.", "type" : "article-journal", "volume" : "163" }, "uris" : [ "http://www.mendeley.com/documents/?uuid=a6b3b4b0-53bb-4758-8e63-d7a3a6368d19" ] } ], "mendeley" : { "formattedCitation" : "[28]", "plainTextFormattedCitation" : "[28]", "previouslyFormattedCitation" : "[28]" }, "properties" : { "noteIndex" : 0 }, "schema" : "https://github.com/citation-style-language/schema/raw/master/csl-citation.json" }</w:instrText>
      </w:r>
      <w:r w:rsidR="000E617C">
        <w:fldChar w:fldCharType="separate"/>
      </w:r>
      <w:r w:rsidR="000E617C" w:rsidRPr="000E617C">
        <w:rPr>
          <w:noProof/>
        </w:rPr>
        <w:t>[</w:t>
      </w:r>
      <w:r w:rsidR="00745C34">
        <w:rPr>
          <w:noProof/>
        </w:rPr>
        <w:t>25</w:t>
      </w:r>
      <w:r w:rsidR="000E617C" w:rsidRPr="000E617C">
        <w:rPr>
          <w:noProof/>
        </w:rPr>
        <w:t>]</w:t>
      </w:r>
      <w:r w:rsidR="000E617C">
        <w:fldChar w:fldCharType="end"/>
      </w:r>
      <w:r w:rsidRPr="006473CD">
        <w:t xml:space="preserve"> as</w:t>
      </w:r>
    </w:p>
    <w:p w14:paraId="1E56EFAC" w14:textId="77777777" w:rsidR="006473CD" w:rsidRPr="00475689" w:rsidRDefault="00B57820" w:rsidP="006473CD">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-3/4</m:t>
              </m:r>
            </m:sup>
          </m:sSubSup>
          <m:r>
            <m:rPr>
              <m:sty m:val="p"/>
            </m:rPr>
            <w:br/>
          </m:r>
        </m:oMath>
      </m:oMathPara>
      <w:r w:rsidR="006473CD" w:rsidRPr="006473CD">
        <w:t xml:space="preserve"> </w:t>
      </w:r>
      <w:proofErr w:type="gramStart"/>
      <w:r w:rsidR="006473CD" w:rsidRPr="006473CD">
        <w:t>and</w:t>
      </w:r>
      <w:proofErr w:type="gramEnd"/>
      <w:r w:rsidR="006473CD" w:rsidRPr="006473CD">
        <w:br/>
      </w: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-1/4</m:t>
              </m:r>
            </m:sup>
          </m:sSubSup>
          <m:r>
            <w:rPr>
              <w:rFonts w:ascii="Cambria Math" w:hAnsi="Cambria Math"/>
            </w:rPr>
            <m:t>.</m:t>
          </m:r>
        </m:oMath>
      </m:oMathPara>
    </w:p>
    <w:p w14:paraId="08356BAF" w14:textId="7A27E8FD" w:rsidR="006473CD" w:rsidRPr="006473CD" w:rsidRDefault="006473CD" w:rsidP="006473CD">
      <w:proofErr w:type="gramStart"/>
      <w:r w:rsidRPr="006473CD">
        <w:t>where</w:t>
      </w:r>
      <w:proofErr w:type="gramEnd"/>
      <w:r w:rsidRPr="006473CD">
        <w:t xml:space="preserve"> </w:t>
      </w:r>
      <m:oMath>
        <m:sSup>
          <m:sSupPr>
            <m:ctrlPr>
              <w:rPr>
                <w:rFonts w:ascii="Cambria Math" w:hAnsi="Cambria Math"/>
                <w:i/>
              </w:rPr>
            </m:ctrlPr>
          </m:sSupPr>
          <m:e>
            <m:r>
              <w:rPr>
                <w:rFonts w:ascii="Cambria Math" w:hAnsi="Cambria Math"/>
              </w:rPr>
              <m:t>e</m:t>
            </m:r>
          </m:e>
          <m:sup>
            <m:r>
              <w:rPr>
                <w:rFonts w:ascii="Cambria Math" w:hAnsi="Cambria Math"/>
              </w:rPr>
              <m:t>-E/kT</m:t>
            </m:r>
          </m:sup>
        </m:sSup>
      </m:oMath>
      <w:r w:rsidRPr="006473CD">
        <w:t xml:space="preserve"> is the Boltzmann factor, which describes how te</w:t>
      </w:r>
      <w:proofErr w:type="spellStart"/>
      <w:r w:rsidRPr="006473CD">
        <w:t>mperature</w:t>
      </w:r>
      <w:proofErr w:type="spellEnd"/>
      <w:r w:rsidRPr="006473CD">
        <w:t xml:space="preserve"> affects reaction kinetics (e.g., metabolic rate),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473CD">
        <w:t xml:space="preserve"> is the body mass of host </w:t>
      </w:r>
      <w:proofErr w:type="spellStart"/>
      <w:r w:rsidRPr="006473CD">
        <w:rPr>
          <w:i/>
        </w:rPr>
        <w:t>i</w:t>
      </w:r>
      <w:proofErr w:type="spellEnd"/>
      <w:r w:rsidRPr="006473CD">
        <w:rPr>
          <w:i/>
        </w:rPr>
        <w:t xml:space="preserve">, </w:t>
      </w:r>
      <w:r w:rsidRPr="006473CD">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rsidRPr="006473CD">
        <w:t xml:space="preserve"> are proportionality constants. </w:t>
      </w:r>
      <w:r w:rsidRPr="006473CD">
        <w:rPr>
          <w:i/>
        </w:rPr>
        <w:t>E</w:t>
      </w:r>
      <w:r w:rsidRPr="006473CD">
        <w:t xml:space="preserve"> is the average activation energy of rate-limiting biochemical metabolic reactions, </w:t>
      </w:r>
      <w:r w:rsidRPr="006473CD">
        <w:rPr>
          <w:i/>
        </w:rPr>
        <w:t>k</w:t>
      </w:r>
      <w:r w:rsidRPr="006473CD">
        <w:t xml:space="preserve"> is Boltzmann’s constant, and </w:t>
      </w:r>
      <w:r w:rsidRPr="006473CD">
        <w:rPr>
          <w:i/>
        </w:rPr>
        <w:t>T</w:t>
      </w:r>
      <w:r w:rsidRPr="006473CD">
        <w:t xml:space="preserve"> is temperature. Since our dataset deals with parasites of </w:t>
      </w:r>
      <w:proofErr w:type="spellStart"/>
      <w:r w:rsidRPr="006473CD">
        <w:t>ectotherms</w:t>
      </w:r>
      <w:proofErr w:type="spellEnd"/>
      <w:r w:rsidRPr="006473CD">
        <w:t xml:space="preserve">, we assume that </w:t>
      </w:r>
      <w:r w:rsidRPr="006473CD">
        <w:rPr>
          <w:i/>
        </w:rPr>
        <w:t>T</w:t>
      </w:r>
      <w:r w:rsidRPr="006473CD">
        <w:t xml:space="preserve"> is the </w:t>
      </w:r>
      <w:r w:rsidR="00745C34">
        <w:t xml:space="preserve">temperature of the environment, and </w:t>
      </w:r>
      <w:ins w:id="94" w:author="Mark Viney" w:date="2016-07-23T09:14:00Z">
        <w:r w:rsidR="004855BC">
          <w:t xml:space="preserve">that it </w:t>
        </w:r>
      </w:ins>
      <w:r w:rsidR="00745C34">
        <w:t xml:space="preserve">is </w:t>
      </w:r>
      <w:ins w:id="95" w:author="Mark Viney" w:date="2016-07-23T09:14:00Z">
        <w:r w:rsidR="004855BC">
          <w:t xml:space="preserve">also </w:t>
        </w:r>
      </w:ins>
      <w:r w:rsidR="00745C34">
        <w:t xml:space="preserve">the </w:t>
      </w:r>
      <w:r w:rsidRPr="006473CD">
        <w:t xml:space="preserve">same for both hosts. Increasing mass will </w:t>
      </w:r>
      <w:r w:rsidRPr="006473CD">
        <w:lastRenderedPageBreak/>
        <w:t>decrease the carrying capacity and mortality rate, whereas increasing temperature decreases carrying capacity and increases mortality rate.</w:t>
      </w:r>
    </w:p>
    <w:p w14:paraId="0470D605" w14:textId="77777777" w:rsidR="006473CD" w:rsidRPr="006473CD" w:rsidRDefault="006473CD" w:rsidP="006473CD"/>
    <w:p w14:paraId="77CF2F31" w14:textId="416CE931" w:rsidR="006473CD" w:rsidRPr="006473CD" w:rsidRDefault="006473CD" w:rsidP="006473CD">
      <w:r w:rsidRPr="006473CD">
        <w:t>Host body size and temperature should also affect parasite abundance</w:t>
      </w:r>
      <w:ins w:id="96" w:author="Clay Cressler" w:date="2016-07-25T16:19:00Z">
        <w:r w:rsidR="00B57820">
          <w:t xml:space="preserve">. For </w:t>
        </w:r>
        <w:proofErr w:type="spellStart"/>
        <w:r w:rsidR="00B57820">
          <w:t>endoparasites</w:t>
        </w:r>
        <w:proofErr w:type="spellEnd"/>
        <w:r w:rsidR="00B57820">
          <w:t>, abundance will scale with body mass</w:t>
        </w:r>
      </w:ins>
      <w:ins w:id="97" w:author="Clay Cressler" w:date="2016-07-25T16:21:00Z">
        <w:r w:rsidR="00B57820">
          <w:t>, because those parasites depend on volume</w:t>
        </w:r>
      </w:ins>
      <w:ins w:id="98" w:author="Clay Cressler" w:date="2016-07-25T16:22:00Z">
        <w:r w:rsidR="00B57820">
          <w:t xml:space="preserve"> (whether of the body or of a specific organ)</w:t>
        </w:r>
      </w:ins>
      <w:ins w:id="99" w:author="Clay Cressler" w:date="2016-07-25T16:21:00Z">
        <w:r w:rsidR="00B57820">
          <w:t xml:space="preserve">, whereas for </w:t>
        </w:r>
        <w:proofErr w:type="spellStart"/>
        <w:r w:rsidR="00B57820">
          <w:t>ectoparasites</w:t>
        </w:r>
        <w:proofErr w:type="spellEnd"/>
        <w:r w:rsidR="00B57820">
          <w:t>, abundance will scale with body mass to the 2/3</w:t>
        </w:r>
      </w:ins>
      <w:ins w:id="100" w:author="Clay Cressler" w:date="2016-07-25T16:23:00Z">
        <w:r w:rsidR="00B57820">
          <w:t xml:space="preserve"> </w:t>
        </w:r>
        <w:proofErr w:type="gramStart"/>
        <w:r w:rsidR="00B57820">
          <w:t>power</w:t>
        </w:r>
      </w:ins>
      <w:proofErr w:type="gramEnd"/>
      <w:ins w:id="101" w:author="Clay Cressler" w:date="2016-07-25T16:21:00Z">
        <w:r w:rsidR="00B57820">
          <w:t>, because those parasites depend on surface area</w:t>
        </w:r>
      </w:ins>
      <w:del w:id="102" w:author="Clay Cressler" w:date="2016-07-25T16:19:00Z">
        <w:r w:rsidRPr="006473CD" w:rsidDel="00B57820">
          <w:delText>,</w:delText>
        </w:r>
      </w:del>
      <w:ins w:id="103" w:author="Clay Cressler" w:date="2016-07-25T16:22:00Z">
        <w:r w:rsidR="00B57820">
          <w:t xml:space="preserve">. Taking account of other metabolic constraints on parasite growth [23], we assume that abundance scales with mass to the </w:t>
        </w:r>
      </w:ins>
      <w:ins w:id="104" w:author="Clay Cressler" w:date="2016-07-25T16:23:00Z">
        <w:r w:rsidR="00B57820">
          <w:t>¾</w:t>
        </w:r>
      </w:ins>
      <w:ins w:id="105" w:author="Clay Cressler" w:date="2016-07-25T16:22:00Z">
        <w:r w:rsidR="00B57820">
          <w:t xml:space="preserve"> </w:t>
        </w:r>
      </w:ins>
      <w:ins w:id="106" w:author="Clay Cressler" w:date="2016-07-25T16:23:00Z">
        <w:r w:rsidR="00B57820">
          <w:t xml:space="preserve">power for </w:t>
        </w:r>
        <w:proofErr w:type="spellStart"/>
        <w:r w:rsidR="00B57820">
          <w:t>endoparasites</w:t>
        </w:r>
        <w:proofErr w:type="spellEnd"/>
        <w:r w:rsidR="00B57820">
          <w:t xml:space="preserve"> and mass to the 5/12 power for </w:t>
        </w:r>
        <w:proofErr w:type="spellStart"/>
        <w:r w:rsidR="00B57820">
          <w:t>ectoparasites</w:t>
        </w:r>
      </w:ins>
      <w:proofErr w:type="spellEnd"/>
      <w:ins w:id="107" w:author="Clay Cressler" w:date="2016-07-25T16:24:00Z">
        <w:r w:rsidR="00E12DE5">
          <w:t xml:space="preserve">. </w:t>
        </w:r>
      </w:ins>
      <w:del w:id="108" w:author="Clay Cressler" w:date="2016-07-25T16:22:00Z">
        <w:r w:rsidRPr="006473CD" w:rsidDel="00B57820">
          <w:delText xml:space="preserve"> </w:delText>
        </w:r>
      </w:del>
      <w:del w:id="109" w:author="Clay Cressler" w:date="2016-07-25T16:24:00Z">
        <w:r w:rsidRPr="006473CD" w:rsidDel="00B57820">
          <w:delText xml:space="preserve">either within-host (for endoparasites) or on host surfaces </w:delText>
        </w:r>
        <w:commentRangeStart w:id="110"/>
        <w:r w:rsidRPr="006473CD" w:rsidDel="00B57820">
          <w:delText>(for ectoparasites), though the scaling of abundance with body size differs in these two cases</w:delText>
        </w:r>
        <w:r w:rsidR="00E134DF" w:rsidDel="00B57820">
          <w:delText xml:space="preserve"> [23]</w:delText>
        </w:r>
        <w:commentRangeEnd w:id="110"/>
        <w:r w:rsidR="002101E7" w:rsidDel="00B57820">
          <w:rPr>
            <w:rStyle w:val="CommentReference"/>
          </w:rPr>
          <w:commentReference w:id="110"/>
        </w:r>
        <w:r w:rsidRPr="006473CD" w:rsidDel="00B57820">
          <w:delText xml:space="preserve">. </w:delText>
        </w:r>
      </w:del>
      <w:r w:rsidRPr="006473CD">
        <w:t>We assume that shedding rate scales linearly with parasite abundance, giving</w:t>
      </w:r>
    </w:p>
    <w:p w14:paraId="62525F8A" w14:textId="77777777" w:rsidR="006473CD" w:rsidRPr="00475689" w:rsidRDefault="00B57820" w:rsidP="006473CD">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3/4</m:t>
              </m:r>
            </m:sup>
          </m:sSubSup>
          <m:r>
            <w:rPr>
              <w:rFonts w:ascii="Cambria Math" w:hAnsi="Cambria Math"/>
            </w:rPr>
            <m:t xml:space="preserve"> </m:t>
          </m:r>
          <m:r>
            <m:rPr>
              <m:sty m:val="p"/>
            </m:rPr>
            <w:rPr>
              <w:rFonts w:ascii="Cambria Math" w:hAnsi="Cambria Math"/>
            </w:rPr>
            <m:t>(for endoparasites)</m:t>
          </m:r>
        </m:oMath>
      </m:oMathPara>
    </w:p>
    <w:p w14:paraId="0D280AFA" w14:textId="77777777" w:rsidR="006473CD" w:rsidRPr="00475689" w:rsidRDefault="00B57820" w:rsidP="006473CD">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5/12</m:t>
              </m:r>
            </m:sup>
          </m:sSubSup>
          <m:r>
            <w:rPr>
              <w:rFonts w:ascii="Cambria Math" w:hAnsi="Cambria Math"/>
            </w:rPr>
            <m:t xml:space="preserve"> (</m:t>
          </m:r>
          <m:r>
            <m:rPr>
              <m:sty m:val="p"/>
            </m:rPr>
            <w:rPr>
              <w:rFonts w:ascii="Cambria Math" w:hAnsi="Cambria Math"/>
            </w:rPr>
            <m:t>for ectoparasites)</m:t>
          </m:r>
        </m:oMath>
      </m:oMathPara>
    </w:p>
    <w:p w14:paraId="5439C421" w14:textId="77777777" w:rsidR="006473CD" w:rsidRPr="006473CD" w:rsidRDefault="006473CD" w:rsidP="006473CD"/>
    <w:p w14:paraId="4725FF61" w14:textId="43E79445" w:rsidR="00734F85" w:rsidRDefault="00E12DE5" w:rsidP="006473CD">
      <w:ins w:id="111" w:author="Clay Cressler" w:date="2016-07-25T17:18:00Z">
        <w:r>
          <w:t xml:space="preserve">Note that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is a product of </w:t>
        </w:r>
      </w:ins>
      <w:ins w:id="112" w:author="Clay Cressler" w:date="2016-07-25T17:19:00Z">
        <w:r>
          <w:t xml:space="preserve">two parameters: </w:t>
        </w:r>
      </w:ins>
      <w:ins w:id="113" w:author="Clay Cressler" w:date="2016-07-25T17:18:00Z">
        <w:r>
          <w:t>a parameter</w:t>
        </w:r>
      </w:ins>
      <w:ins w:id="114" w:author="Clay Cressler" w:date="2016-07-25T17:19:00Z">
        <w:r>
          <w:t xml:space="preserve"> that</w:t>
        </w:r>
      </w:ins>
      <w:ins w:id="115" w:author="Clay Cressler" w:date="2016-07-25T17:18:00Z">
        <w:r>
          <w:t xml:space="preserve"> </w:t>
        </w:r>
      </w:ins>
      <w:ins w:id="116" w:author="Clay Cressler" w:date="2016-07-25T17:19:00Z">
        <w:r>
          <w:t>defines</w:t>
        </w:r>
      </w:ins>
      <w:ins w:id="117" w:author="Clay Cressler" w:date="2016-07-25T17:18:00Z">
        <w:r>
          <w:t xml:space="preserve"> how parasite abundance scales with host body size and</w:t>
        </w:r>
      </w:ins>
      <w:ins w:id="118" w:author="Clay Cressler" w:date="2016-07-25T17:19:00Z">
        <w:r>
          <w:t xml:space="preserve"> a parameter that defines</w:t>
        </w:r>
      </w:ins>
      <w:ins w:id="119" w:author="Clay Cressler" w:date="2016-07-25T17:18:00Z">
        <w:r>
          <w:t xml:space="preserve"> the shedding rate per parasite. </w:t>
        </w:r>
      </w:ins>
      <w:r w:rsidR="006473CD" w:rsidRPr="006473CD">
        <w:t xml:space="preserve">We add these expressions into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473CD" w:rsidRPr="006473CD">
        <w:t xml:space="preserve"> expression above to attain host body size-, temperature-, and </w:t>
      </w:r>
      <w:r w:rsidR="00B67393">
        <w:t>infection site</w:t>
      </w:r>
      <w:r w:rsidR="006473CD" w:rsidRPr="006473CD">
        <w:t xml:space="preserve">-dependent criteria for the evolution of </w:t>
      </w:r>
      <w:proofErr w:type="spellStart"/>
      <w:r w:rsidR="006473CD" w:rsidRPr="006473CD">
        <w:t>generalism</w:t>
      </w:r>
      <w:proofErr w:type="spellEnd"/>
      <w:r w:rsidR="006473CD" w:rsidRPr="006473CD">
        <w:t xml:space="preserve">. </w:t>
      </w:r>
      <w:commentRangeStart w:id="120"/>
      <w:r w:rsidR="006473CD" w:rsidRPr="006473CD">
        <w:t>In particular, it is immediately clear that</w:t>
      </w:r>
      <w:r w:rsidR="00734F85">
        <w:t>, all else</w:t>
      </w:r>
      <w:r w:rsidR="002101E7">
        <w:t xml:space="preserve"> being</w:t>
      </w:r>
      <w:r w:rsidR="00734F85">
        <w:t xml:space="preserve"> equal,</w:t>
      </w:r>
      <w:r w:rsidR="006473CD" w:rsidRPr="006473CD">
        <w:t xml:space="preserve"> </w:t>
      </w:r>
      <w:commentRangeStart w:id="121"/>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34F85">
        <w:t xml:space="preserve"> will be larger for </w:t>
      </w:r>
      <w:proofErr w:type="spellStart"/>
      <w:r w:rsidR="006473CD" w:rsidRPr="006473CD">
        <w:t>endoparasite</w:t>
      </w:r>
      <w:r w:rsidR="00734F85">
        <w:t>s</w:t>
      </w:r>
      <w:proofErr w:type="spellEnd"/>
      <w:r w:rsidR="00734F85">
        <w:t xml:space="preserve"> than </w:t>
      </w:r>
      <w:proofErr w:type="spellStart"/>
      <w:r w:rsidR="00734F85">
        <w:t>ectoparasites</w:t>
      </w:r>
      <w:proofErr w:type="spellEnd"/>
      <w:r w:rsidR="00734F85">
        <w:t xml:space="preserve"> </w:t>
      </w:r>
      <w:commentRangeEnd w:id="121"/>
      <w:r w:rsidR="008D0EBB">
        <w:rPr>
          <w:rStyle w:val="CommentReference"/>
        </w:rPr>
        <w:commentReference w:id="121"/>
      </w:r>
      <w:r w:rsidR="00734F85">
        <w:t xml:space="preserve">because </w:t>
      </w:r>
      <w:commentRangeStart w:id="122"/>
      <w:r w:rsidR="00734F85">
        <w:t>shedding rate will be higher</w:t>
      </w:r>
      <w:commentRangeEnd w:id="122"/>
      <w:r w:rsidR="004855BC">
        <w:rPr>
          <w:rStyle w:val="CommentReference"/>
        </w:rPr>
        <w:commentReference w:id="122"/>
      </w:r>
      <w:r w:rsidR="00734F85">
        <w:t>.</w:t>
      </w:r>
      <w:commentRangeEnd w:id="120"/>
      <w:r w:rsidR="00520515">
        <w:rPr>
          <w:rStyle w:val="CommentReference"/>
        </w:rPr>
        <w:commentReference w:id="120"/>
      </w:r>
      <w:r w:rsidR="00734F85">
        <w:t xml:space="preserve"> </w:t>
      </w:r>
      <w:r w:rsidR="00745C34">
        <w:t xml:space="preserve">Thus, </w:t>
      </w:r>
      <w:proofErr w:type="spellStart"/>
      <w:r w:rsidR="00745C34">
        <w:t>generalism</w:t>
      </w:r>
      <w:proofErr w:type="spellEnd"/>
      <w:r w:rsidR="00745C34">
        <w:t xml:space="preserve"> is more likely to evolve for </w:t>
      </w:r>
      <w:proofErr w:type="spellStart"/>
      <w:r w:rsidR="00745C34">
        <w:t>endoparasites</w:t>
      </w:r>
      <w:proofErr w:type="spellEnd"/>
      <w:r w:rsidR="00745C34">
        <w:t xml:space="preserve"> than </w:t>
      </w:r>
      <w:proofErr w:type="spellStart"/>
      <w:r w:rsidR="00745C34">
        <w:t>ectoparasites</w:t>
      </w:r>
      <w:proofErr w:type="spellEnd"/>
      <w:r w:rsidR="00745C34">
        <w:t xml:space="preserve">. </w:t>
      </w:r>
    </w:p>
    <w:p w14:paraId="17C2FA77" w14:textId="77777777" w:rsidR="00734F85" w:rsidRDefault="00734F85" w:rsidP="006473CD"/>
    <w:p w14:paraId="2E0F72FC" w14:textId="2E47C3AD" w:rsidR="006473CD" w:rsidRPr="006473CD" w:rsidRDefault="00745C34" w:rsidP="00FB653B">
      <w:r>
        <w:t>For simplicity, we let t</w:t>
      </w:r>
      <w:r w:rsidR="00FB653B">
        <w:t xml:space="preserve">he mass of the secondary host </w:t>
      </w:r>
      <w:r>
        <w:t>be</w:t>
      </w:r>
      <w:r w:rsidR="00FB653B">
        <w:t xml:space="preserve"> </w:t>
      </w:r>
      <m:oMath>
        <m:r>
          <w:rPr>
            <w:rFonts w:ascii="Cambria Math" w:hAnsi="Cambria Math"/>
          </w:rPr>
          <m:t>fW</m:t>
        </m:r>
      </m:oMath>
      <w:r w:rsidR="00FB653B">
        <w:t xml:space="preserve">, where </w:t>
      </w:r>
      <m:oMath>
        <m:r>
          <w:rPr>
            <w:rFonts w:ascii="Cambria Math" w:hAnsi="Cambria Math"/>
          </w:rPr>
          <m:t>W</m:t>
        </m:r>
      </m:oMath>
      <w:r w:rsidR="00FB653B">
        <w:t xml:space="preserve"> is the mass of the prima</w:t>
      </w:r>
      <w:proofErr w:type="spellStart"/>
      <w:r w:rsidR="00FB653B">
        <w:t>ry</w:t>
      </w:r>
      <w:proofErr w:type="spellEnd"/>
      <w:r w:rsidR="00FB653B">
        <w:t xml:space="preserve"> host, and we assume that the secondary host is smaller than the primary host (</w:t>
      </w:r>
      <m:oMath>
        <m:r>
          <w:rPr>
            <w:rFonts w:ascii="Cambria Math" w:hAnsi="Cambria Math"/>
          </w:rPr>
          <m:t>f&lt;1</m:t>
        </m:r>
      </m:oMath>
      <w:r w:rsidR="00FB653B">
        <w:t xml:space="preserve">). </w:t>
      </w:r>
      <w:r w:rsidR="00734F85">
        <w:t xml:space="preserve">To </w:t>
      </w:r>
      <w:r w:rsidR="00734F85" w:rsidRPr="006473CD">
        <w:t xml:space="preserve">investigate how the evolution of </w:t>
      </w:r>
      <w:proofErr w:type="spellStart"/>
      <w:r w:rsidR="00734F85" w:rsidRPr="006473CD">
        <w:t>generalism</w:t>
      </w:r>
      <w:proofErr w:type="spellEnd"/>
      <w:r w:rsidR="00734F85" w:rsidRPr="006473CD">
        <w:t xml:space="preserve"> is affected by host body size (</w:t>
      </w:r>
      <w:r w:rsidR="00734F85" w:rsidRPr="006473CD">
        <w:rPr>
          <w:i/>
        </w:rPr>
        <w:t>W</w:t>
      </w:r>
      <w:r w:rsidR="00734F85" w:rsidRPr="006473CD">
        <w:t>), the difference in body size between the two hosts (</w:t>
      </w:r>
      <w:r w:rsidR="00734F85" w:rsidRPr="006473CD">
        <w:rPr>
          <w:i/>
        </w:rPr>
        <w:t>f</w:t>
      </w:r>
      <w:r w:rsidR="002101E7">
        <w:t>)</w:t>
      </w:r>
      <w:r w:rsidR="00734F85" w:rsidRPr="006473CD">
        <w:t xml:space="preserve"> </w:t>
      </w:r>
      <w:r w:rsidR="00734F85">
        <w:t xml:space="preserve">and </w:t>
      </w:r>
      <w:r w:rsidR="00734F85" w:rsidRPr="006473CD">
        <w:t>the temperature of the environment (</w:t>
      </w:r>
      <w:r w:rsidR="00734F85" w:rsidRPr="006473CD">
        <w:rPr>
          <w:i/>
        </w:rPr>
        <w:t>T</w:t>
      </w:r>
      <w:r w:rsidR="00734F85">
        <w:t xml:space="preserve">), we </w:t>
      </w:r>
      <w:r w:rsidR="006473CD" w:rsidRPr="006473CD">
        <w:t xml:space="preserve">ask how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473CD" w:rsidRPr="006473CD">
        <w:t xml:space="preserve"> changes with changes in these parameters </w:t>
      </w:r>
      <w:ins w:id="123" w:author="Mark Viney" w:date="2016-07-23T09:18:00Z">
        <w:r w:rsidR="00827DC3">
          <w:t xml:space="preserve"> – </w:t>
        </w:r>
      </w:ins>
      <w:del w:id="124" w:author="Mark Viney" w:date="2016-07-23T09:18:00Z">
        <w:r w:rsidR="006473CD" w:rsidRPr="006473CD" w:rsidDel="00827DC3">
          <w:delText>(</w:delText>
        </w:r>
      </w:del>
      <w:r w:rsidR="006473CD" w:rsidRPr="006473CD">
        <w:t xml:space="preserve">that is, we look at the derivatives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473CD" w:rsidRPr="006473CD">
        <w:t xml:space="preserve"> with respect to </w:t>
      </w:r>
      <w:r w:rsidR="006473CD" w:rsidRPr="006473CD">
        <w:rPr>
          <w:i/>
        </w:rPr>
        <w:t>W</w:t>
      </w:r>
      <w:r w:rsidR="006473CD" w:rsidRPr="006473CD">
        <w:t xml:space="preserve">, </w:t>
      </w:r>
      <w:r w:rsidR="006473CD" w:rsidRPr="006473CD">
        <w:rPr>
          <w:i/>
        </w:rPr>
        <w:t>f</w:t>
      </w:r>
      <w:r w:rsidR="006473CD" w:rsidRPr="006473CD">
        <w:t xml:space="preserve">, and </w:t>
      </w:r>
      <w:r w:rsidR="006473CD" w:rsidRPr="006473CD">
        <w:rPr>
          <w:i/>
        </w:rPr>
        <w:t>T</w:t>
      </w:r>
      <w:del w:id="125" w:author="Mark Viney" w:date="2016-07-23T09:18:00Z">
        <w:r w:rsidR="006473CD" w:rsidRPr="006473CD" w:rsidDel="00827DC3">
          <w:delText>)</w:delText>
        </w:r>
      </w:del>
      <w:r w:rsidR="006473CD" w:rsidRPr="006473CD">
        <w:t xml:space="preserve">. We will consider these derivatives for both </w:t>
      </w:r>
      <w:proofErr w:type="spellStart"/>
      <w:r w:rsidR="006473CD" w:rsidRPr="006473CD">
        <w:t>endoparasites</w:t>
      </w:r>
      <w:proofErr w:type="spellEnd"/>
      <w:r w:rsidR="006473CD" w:rsidRPr="006473CD">
        <w:t xml:space="preserve"> and </w:t>
      </w:r>
      <w:proofErr w:type="spellStart"/>
      <w:r w:rsidR="006473CD" w:rsidRPr="006473CD">
        <w:t>ectoparasites</w:t>
      </w:r>
      <w:proofErr w:type="spellEnd"/>
      <w:r w:rsidR="006473CD" w:rsidRPr="006473CD">
        <w:t>.</w:t>
      </w:r>
    </w:p>
    <w:p w14:paraId="21BAF987" w14:textId="77777777" w:rsidR="006473CD" w:rsidRPr="006473CD" w:rsidRDefault="006473CD" w:rsidP="006473CD"/>
    <w:p w14:paraId="1D036A90" w14:textId="77777777" w:rsidR="006473CD" w:rsidRPr="006473CD" w:rsidRDefault="006473CD" w:rsidP="006473CD">
      <w:r w:rsidRPr="006473CD">
        <w:t xml:space="preserve">For </w:t>
      </w:r>
      <w:proofErr w:type="spellStart"/>
      <w:r w:rsidRPr="006473CD">
        <w:t>endoparasites</w:t>
      </w:r>
      <w:proofErr w:type="spellEnd"/>
      <w:r w:rsidRPr="006473C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6473CD">
        <w:t xml:space="preserve"> is an increasing function of host body size: </w:t>
      </w:r>
    </w:p>
    <w:p w14:paraId="271BEAD5" w14:textId="77777777" w:rsidR="006473CD" w:rsidRPr="00475689" w:rsidRDefault="00B57820"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rPr>
                <m:t>∂</m:t>
              </m:r>
              <m:r>
                <w:rPr>
                  <w:rFonts w:ascii="Cambria Math" w:hAnsi="Cambria Math"/>
                </w:rPr>
                <m:t>W</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750CC305" w14:textId="77777777" w:rsidR="006473CD" w:rsidRPr="006473CD" w:rsidRDefault="006473CD" w:rsidP="006473CD"/>
    <w:p w14:paraId="05A28843" w14:textId="5E59233F" w:rsidR="006473CD" w:rsidRPr="006473CD" w:rsidRDefault="006473CD" w:rsidP="006473CD">
      <w:r w:rsidRPr="006473CD">
        <w:t xml:space="preserve">Thus we predict that parasites infecting large-bodied hosts are more likely to be generalists than parasites infecting small-bodied hosts. That is, when looking across a large number of host-parasite associations, </w:t>
      </w:r>
      <w:r w:rsidRPr="006473CD">
        <w:rPr>
          <w:b/>
        </w:rPr>
        <w:t xml:space="preserve">there should be positive correlations between </w:t>
      </w:r>
      <w:r w:rsidR="00C77808">
        <w:rPr>
          <w:b/>
        </w:rPr>
        <w:t xml:space="preserve">a </w:t>
      </w:r>
      <w:ins w:id="126" w:author="Mark Viney" w:date="2016-07-23T09:19:00Z">
        <w:r w:rsidR="00827DC3">
          <w:rPr>
            <w:b/>
          </w:rPr>
          <w:t xml:space="preserve">how generalist a </w:t>
        </w:r>
      </w:ins>
      <w:r w:rsidR="00C77808">
        <w:rPr>
          <w:b/>
        </w:rPr>
        <w:t>parasite</w:t>
      </w:r>
      <w:ins w:id="127" w:author="Mark Viney" w:date="2016-07-23T09:19:00Z">
        <w:r w:rsidR="00827DC3">
          <w:rPr>
            <w:b/>
          </w:rPr>
          <w:t xml:space="preserve"> i</w:t>
        </w:r>
      </w:ins>
      <w:del w:id="128" w:author="Mark Viney" w:date="2016-07-23T09:19:00Z">
        <w:r w:rsidR="00C77808" w:rsidDel="00827DC3">
          <w:rPr>
            <w:b/>
          </w:rPr>
          <w:delText>’</w:delText>
        </w:r>
      </w:del>
      <w:r w:rsidR="00C77808">
        <w:rPr>
          <w:b/>
        </w:rPr>
        <w:t>s</w:t>
      </w:r>
      <w:del w:id="129" w:author="Mark Viney" w:date="2016-07-23T09:19:00Z">
        <w:r w:rsidR="00C77808" w:rsidDel="00827DC3">
          <w:rPr>
            <w:b/>
          </w:rPr>
          <w:delText xml:space="preserve"> generality</w:delText>
        </w:r>
      </w:del>
      <w:r w:rsidRPr="006473CD">
        <w:rPr>
          <w:b/>
        </w:rPr>
        <w:t xml:space="preserve"> and</w:t>
      </w:r>
      <w:r w:rsidR="00EA1C81">
        <w:rPr>
          <w:b/>
        </w:rPr>
        <w:t xml:space="preserve"> the</w:t>
      </w:r>
      <w:r w:rsidRPr="006473CD">
        <w:rPr>
          <w:b/>
        </w:rPr>
        <w:t xml:space="preserve"> body size of its largest host</w:t>
      </w:r>
      <w:r w:rsidR="0048212F">
        <w:rPr>
          <w:b/>
        </w:rPr>
        <w:t>.</w:t>
      </w:r>
      <w:r w:rsidRPr="006473CD">
        <w:rPr>
          <w:b/>
        </w:rPr>
        <w:t xml:space="preserve"> </w:t>
      </w:r>
      <w:r w:rsidR="0048212F" w:rsidRPr="00DB0F4D">
        <w:t>Moreover,</w:t>
      </w:r>
      <w:r w:rsidR="0048212F">
        <w:rPr>
          <w:b/>
        </w:rPr>
        <w:t xml:space="preserve"> there will be a positive correlation between </w:t>
      </w:r>
      <w:ins w:id="130" w:author="Mark Viney" w:date="2016-07-23T09:19:00Z">
        <w:r w:rsidR="00827DC3">
          <w:rPr>
            <w:b/>
          </w:rPr>
          <w:t>h</w:t>
        </w:r>
      </w:ins>
      <w:ins w:id="131" w:author="Clay Cressler" w:date="2016-07-25T16:27:00Z">
        <w:r w:rsidR="00520515">
          <w:rPr>
            <w:b/>
          </w:rPr>
          <w:t>o</w:t>
        </w:r>
      </w:ins>
      <w:ins w:id="132" w:author="Mark Viney" w:date="2016-07-23T09:19:00Z">
        <w:r w:rsidR="00827DC3">
          <w:rPr>
            <w:b/>
          </w:rPr>
          <w:t xml:space="preserve">w generalist a parasite is </w:t>
        </w:r>
      </w:ins>
      <w:del w:id="133" w:author="Mark Viney" w:date="2016-07-23T09:19:00Z">
        <w:r w:rsidR="0048212F" w:rsidDel="00827DC3">
          <w:rPr>
            <w:b/>
          </w:rPr>
          <w:delText xml:space="preserve">generalism index </w:delText>
        </w:r>
      </w:del>
      <w:r w:rsidR="0048212F">
        <w:rPr>
          <w:b/>
        </w:rPr>
        <w:t xml:space="preserve">and </w:t>
      </w:r>
      <w:ins w:id="134" w:author="Mark Viney" w:date="2016-07-23T09:19:00Z">
        <w:r w:rsidR="00827DC3">
          <w:rPr>
            <w:b/>
          </w:rPr>
          <w:t xml:space="preserve">host </w:t>
        </w:r>
      </w:ins>
      <w:r w:rsidR="0048212F">
        <w:rPr>
          <w:b/>
        </w:rPr>
        <w:t>mean body size</w:t>
      </w:r>
      <w:r w:rsidR="00C77808">
        <w:t xml:space="preserve">: mean body size is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W/2</m:t>
        </m:r>
      </m:oMath>
      <w:r w:rsidR="00C77808">
        <w:t>, and</w:t>
      </w:r>
      <w:r w:rsidR="00DB0F4D">
        <w:t xml:space="preserv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d</m:t>
            </m:r>
            <m:acc>
              <m:accPr>
                <m:chr m:val="̅"/>
                <m:ctrlPr>
                  <w:rPr>
                    <w:rFonts w:ascii="Cambria Math" w:hAnsi="Cambria Math"/>
                    <w:i/>
                  </w:rPr>
                </m:ctrlPr>
              </m:accPr>
              <m:e>
                <m:r>
                  <w:rPr>
                    <w:rFonts w:ascii="Cambria Math" w:hAnsi="Cambria Math"/>
                  </w:rPr>
                  <m:t>W</m:t>
                </m:r>
              </m:e>
            </m:acc>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∂W</m:t>
            </m:r>
          </m:den>
        </m:f>
        <m:f>
          <m:fPr>
            <m:ctrlPr>
              <w:rPr>
                <w:rFonts w:ascii="Cambria Math" w:hAnsi="Cambria Math"/>
                <w:i/>
              </w:rPr>
            </m:ctrlPr>
          </m:fPr>
          <m:num>
            <m:r>
              <w:rPr>
                <w:rFonts w:ascii="Cambria Math" w:hAnsi="Cambria Math"/>
              </w:rPr>
              <m:t>dW</m:t>
            </m:r>
          </m:num>
          <m:den>
            <m:r>
              <w:rPr>
                <w:rFonts w:ascii="Cambria Math" w:hAnsi="Cambria Math"/>
              </w:rPr>
              <m:t>d</m:t>
            </m:r>
            <m:acc>
              <m:accPr>
                <m:chr m:val="̅"/>
                <m:ctrlPr>
                  <w:rPr>
                    <w:rFonts w:ascii="Cambria Math" w:hAnsi="Cambria Math"/>
                    <w:i/>
                  </w:rPr>
                </m:ctrlPr>
              </m:accPr>
              <m:e>
                <m:r>
                  <w:rPr>
                    <w:rFonts w:ascii="Cambria Math" w:hAnsi="Cambria Math"/>
                  </w:rPr>
                  <m:t>W</m:t>
                </m:r>
              </m:e>
            </m:acc>
          </m:den>
        </m:f>
      </m:oMath>
      <w:r w:rsidR="00DB0F4D">
        <w:t xml:space="preserve">, </w:t>
      </w:r>
      <w:r w:rsidR="00C77808">
        <w:t xml:space="preserve">where </w:t>
      </w:r>
      <m:oMath>
        <m:f>
          <m:fPr>
            <m:ctrlPr>
              <w:rPr>
                <w:rFonts w:ascii="Cambria Math" w:hAnsi="Cambria Math"/>
                <w:i/>
              </w:rPr>
            </m:ctrlPr>
          </m:fPr>
          <m:num>
            <m:r>
              <w:rPr>
                <w:rFonts w:ascii="Cambria Math" w:hAnsi="Cambria Math"/>
              </w:rPr>
              <m:t>dW</m:t>
            </m:r>
          </m:num>
          <m:den>
            <m:r>
              <w:rPr>
                <w:rFonts w:ascii="Cambria Math" w:hAnsi="Cambria Math"/>
              </w:rPr>
              <m:t>d</m:t>
            </m:r>
            <m:acc>
              <m:accPr>
                <m:chr m:val="̅"/>
                <m:ctrlPr>
                  <w:rPr>
                    <w:rFonts w:ascii="Cambria Math" w:hAnsi="Cambria Math"/>
                    <w:i/>
                  </w:rPr>
                </m:ctrlPr>
              </m:accPr>
              <m:e>
                <m:r>
                  <w:rPr>
                    <w:rFonts w:ascii="Cambria Math" w:hAnsi="Cambria Math"/>
                  </w:rPr>
                  <m:t>W</m:t>
                </m:r>
              </m:e>
            </m:ac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1+f</m:t>
            </m:r>
          </m:den>
        </m:f>
      </m:oMath>
      <w:proofErr w:type="gramStart"/>
      <w:r w:rsidR="00DB0F4D">
        <w:t>.</w:t>
      </w:r>
      <w:r w:rsidR="00C77808">
        <w:t>,</w:t>
      </w:r>
      <w:proofErr w:type="gramEnd"/>
      <w:r w:rsidR="00C77808">
        <w:t xml:space="preserve"> which must be positive.</w:t>
      </w:r>
    </w:p>
    <w:p w14:paraId="4752261D" w14:textId="77777777" w:rsidR="0048212F" w:rsidRDefault="0048212F" w:rsidP="006473CD"/>
    <w:p w14:paraId="358D1415" w14:textId="77777777" w:rsidR="006473CD" w:rsidRPr="006473CD" w:rsidRDefault="006473CD" w:rsidP="006473CD">
      <w:r w:rsidRPr="006473CD">
        <w:t xml:space="preserve">Similarly,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6473CD">
        <w:t xml:space="preserve"> is an increasing function of </w:t>
      </w:r>
      <w:r w:rsidRPr="006473CD">
        <w:rPr>
          <w:i/>
        </w:rPr>
        <w:t>f</w:t>
      </w:r>
      <w:r w:rsidRPr="006473CD">
        <w:t>, the relative difference in body size between hosts:</w:t>
      </w:r>
    </w:p>
    <w:p w14:paraId="0048328A" w14:textId="77777777" w:rsidR="006473CD" w:rsidRPr="00475689" w:rsidRDefault="00B57820"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rPr>
                <m:t>∂</m:t>
              </m:r>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4Wγ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6CC7817E" w14:textId="17771A6F" w:rsidR="006473CD" w:rsidRPr="006473CD" w:rsidRDefault="006473CD" w:rsidP="006473CD">
      <w:r w:rsidRPr="006473CD">
        <w:t xml:space="preserve">This result is intuitive: increasing </w:t>
      </w:r>
      <w:r w:rsidRPr="006473CD">
        <w:rPr>
          <w:i/>
        </w:rPr>
        <w:t>f</w:t>
      </w:r>
      <w:r w:rsidRPr="006473CD">
        <w:t xml:space="preserve"> increases the size of the secondary host</w:t>
      </w:r>
      <w:r w:rsidR="006B1194">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B1194">
        <w:t xml:space="preserve"> is the sum of terms dealing with infection in the primary and secondary host, and, </w:t>
      </w:r>
      <w:r w:rsidRPr="006473CD">
        <w:t xml:space="preserve">as we have already shown, increasing host mass increases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6473CD">
        <w:t xml:space="preserve">. Thus we predict that </w:t>
      </w:r>
      <w:r w:rsidRPr="006473CD">
        <w:rPr>
          <w:b/>
        </w:rPr>
        <w:t xml:space="preserve">there should be a strong positive correlation between </w:t>
      </w:r>
      <w:commentRangeStart w:id="135"/>
      <w:proofErr w:type="spellStart"/>
      <w:r w:rsidRPr="006473CD">
        <w:rPr>
          <w:b/>
        </w:rPr>
        <w:t>generalism</w:t>
      </w:r>
      <w:proofErr w:type="spellEnd"/>
      <w:r w:rsidRPr="006473CD">
        <w:rPr>
          <w:b/>
        </w:rPr>
        <w:t xml:space="preserve"> index </w:t>
      </w:r>
      <w:commentRangeEnd w:id="135"/>
      <w:r w:rsidR="00827DC3">
        <w:rPr>
          <w:rStyle w:val="CommentReference"/>
        </w:rPr>
        <w:commentReference w:id="135"/>
      </w:r>
      <w:r w:rsidRPr="006473CD">
        <w:rPr>
          <w:b/>
        </w:rPr>
        <w:t xml:space="preserve">and the coefficient of variation in host body size. </w:t>
      </w:r>
      <w:r w:rsidRPr="006473CD">
        <w:t>The coefficient of variation is a better metric for this prediction than the raw variance because the variance in body sizes among hosts will be positively correlated with mean body size among hosts.</w:t>
      </w:r>
    </w:p>
    <w:p w14:paraId="3E2D4F24" w14:textId="77777777" w:rsidR="006473CD" w:rsidRPr="006473CD" w:rsidRDefault="006473CD" w:rsidP="006473CD"/>
    <w:p w14:paraId="25EFD1BE" w14:textId="74A726BD" w:rsidR="006473CD" w:rsidRPr="006473CD" w:rsidRDefault="006473CD" w:rsidP="006473CD">
      <w:r w:rsidRPr="006473CD">
        <w:t xml:space="preserve">For </w:t>
      </w:r>
      <w:proofErr w:type="spellStart"/>
      <w:r w:rsidRPr="006473CD">
        <w:t>ectoparasites</w:t>
      </w:r>
      <w:proofErr w:type="spellEnd"/>
      <w:r w:rsidRPr="006473CD">
        <w:t xml:space="preserve">, the response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6473CD">
        <w:t xml:space="preserve"> to changes in </w:t>
      </w:r>
      <w:r w:rsidR="00B67393">
        <w:t>body size</w:t>
      </w:r>
      <w:r w:rsidR="00B67393" w:rsidRPr="006473CD">
        <w:t xml:space="preserve"> </w:t>
      </w:r>
      <w:r w:rsidRPr="006473CD">
        <w:t xml:space="preserve">is more complicated. </w:t>
      </w:r>
      <w:r w:rsidR="00B67393">
        <w:t>The</w:t>
      </w:r>
      <w:r w:rsidRPr="006473CD">
        <w:t xml:space="preserve"> effects of increasing host mass or increasing the difference in mass between hosts are given by the derivatives</w:t>
      </w:r>
    </w:p>
    <w:p w14:paraId="7C4E29E8" w14:textId="77777777" w:rsidR="006473CD" w:rsidRPr="00475689" w:rsidRDefault="00B57820" w:rsidP="006473CD">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rPr>
                <m:t>∂</m:t>
              </m:r>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1-a</m:t>
                  </m:r>
                </m:e>
              </m:d>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3W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12Wγ</m:t>
              </m:r>
              <m:sSub>
                <m:sSubPr>
                  <m:ctrlPr>
                    <w:rPr>
                      <w:rFonts w:ascii="Cambria Math" w:hAnsi="Cambria Math"/>
                      <w:i/>
                    </w:rPr>
                  </m:ctrlPr>
                </m:sSubPr>
                <m:e>
                  <m:r>
                    <w:rPr>
                      <w:rFonts w:ascii="Cambria Math" w:hAnsi="Cambria Math"/>
                    </w:rPr>
                    <m:t>μ</m:t>
                  </m:r>
                </m:e>
                <m:sub>
                  <m:r>
                    <w:rPr>
                      <w:rFonts w:ascii="Cambria Math" w:hAnsi="Cambria Math"/>
                    </w:rPr>
                    <m:t>2</m:t>
                  </m:r>
                </m:sub>
              </m:sSub>
            </m:den>
          </m:f>
        </m:oMath>
      </m:oMathPara>
    </w:p>
    <w:p w14:paraId="5DAA98D9" w14:textId="77777777" w:rsidR="006473CD" w:rsidRPr="006473CD" w:rsidRDefault="006473CD" w:rsidP="006473CD">
      <w:proofErr w:type="gramStart"/>
      <w:r w:rsidRPr="006473CD">
        <w:t>and</w:t>
      </w:r>
      <w:proofErr w:type="gramEnd"/>
    </w:p>
    <w:p w14:paraId="74B6A880" w14:textId="77777777" w:rsidR="006473CD" w:rsidRPr="00475689" w:rsidRDefault="00B57820" w:rsidP="006473C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12fγ</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123847E7" w14:textId="20370394" w:rsidR="006473CD" w:rsidRPr="00475689" w:rsidRDefault="006473CD" w:rsidP="006473CD">
      <w:r w:rsidRPr="006473CD">
        <w:t xml:space="preserve">For both of these derivatives, the sign is determined by </w:t>
      </w:r>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w:proofErr w:type="gramStart"/>
                <m:r>
                  <w:rPr>
                    <w:rFonts w:ascii="Cambria Math" w:hAnsi="Cambria Math"/>
                  </w:rPr>
                  <m:t>2</m:t>
                </m:r>
              </m:sub>
            </m:sSub>
            <m:r>
              <w:rPr>
                <w:rFonts w:ascii="Cambria Math" w:hAnsi="Cambria Math"/>
              </w:rPr>
              <m:t>-9</m:t>
            </m:r>
            <w:proofErr w:type="gramEnd"/>
            <m:sSub>
              <m:sSubPr>
                <m:ctrlPr>
                  <w:rPr>
                    <w:rFonts w:ascii="Cambria Math" w:hAnsi="Cambria Math"/>
                    <w:i/>
                  </w:rPr>
                </m:ctrlPr>
              </m:sSubPr>
              <m:e>
                <m:r>
                  <w:rPr>
                    <w:rFonts w:ascii="Cambria Math" w:hAnsi="Cambria Math"/>
                  </w:rPr>
                  <m:t>μ</m:t>
                </m:r>
              </m:e>
              <m:sub>
                <m:r>
                  <w:rPr>
                    <w:rFonts w:ascii="Cambria Math" w:hAnsi="Cambria Math"/>
                  </w:rPr>
                  <m:t>2</m:t>
                </m:r>
              </m:sub>
            </m:sSub>
          </m:e>
        </m:d>
      </m:oMath>
      <w:r w:rsidRPr="006473CD">
        <w:t xml:space="preserve">. </w:t>
      </w:r>
      <w:del w:id="136" w:author="Mark Viney" w:date="2016-07-23T09:21:00Z">
        <w:r w:rsidRPr="006473CD" w:rsidDel="006F4A4D">
          <w:delText xml:space="preserve">Plugging in </w:delText>
        </w:r>
      </w:del>
      <w:ins w:id="137" w:author="Mark Viney" w:date="2016-07-23T09:21:00Z">
        <w:r w:rsidR="006F4A4D">
          <w:t xml:space="preserve">Using </w:t>
        </w:r>
      </w:ins>
      <w:r w:rsidRPr="006473CD">
        <w:t xml:space="preserve">the scaling functions for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Pr="006473CD">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Pr="006473CD">
        <w:t xml:space="preserve">, </w:t>
      </w:r>
      <w:r w:rsidR="00B67393">
        <w:t xml:space="preserve">we find that increasing host body size will increase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67393">
        <w:t xml:space="preserve"> if </w:t>
      </w:r>
      <m:oMath>
        <m:r>
          <w:rPr>
            <w:rFonts w:ascii="Cambria Math" w:hAnsi="Cambria Math"/>
          </w:rPr>
          <m:t>W&lt;</m:t>
        </m:r>
        <m:f>
          <m:fPr>
            <m:ctrlPr>
              <w:rPr>
                <w:rFonts w:ascii="Cambria Math" w:hAnsi="Cambria Math"/>
                <w:i/>
              </w:rPr>
            </m:ctrlPr>
          </m:fPr>
          <m:num>
            <m:r>
              <w:rPr>
                <w:rFonts w:ascii="Cambria Math" w:hAnsi="Cambria Math"/>
              </w:rPr>
              <m:t>1</m:t>
            </m:r>
          </m:num>
          <m:den>
            <m:r>
              <w:rPr>
                <w:rFonts w:ascii="Cambria Math" w:hAnsi="Cambria Math"/>
              </w:rPr>
              <m:t>f</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9</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3</m:t>
                        </m:r>
                      </m:sub>
                    </m:sSub>
                  </m:den>
                </m:f>
              </m:e>
            </m:d>
          </m:e>
          <m:sup>
            <m:r>
              <w:rPr>
                <w:rFonts w:ascii="Cambria Math" w:hAnsi="Cambria Math"/>
              </w:rPr>
              <m:t>6</m:t>
            </m:r>
          </m:sup>
        </m:sSup>
        <m:r>
          <w:rPr>
            <w:rFonts w:ascii="Cambria Math" w:hAnsi="Cambria Math"/>
          </w:rPr>
          <m:t>.</m:t>
        </m:r>
      </m:oMath>
    </w:p>
    <w:p w14:paraId="142B1D39" w14:textId="3025F206" w:rsidR="006473CD" w:rsidRPr="006473CD" w:rsidRDefault="00B67393" w:rsidP="006473CD">
      <w:r>
        <w:t>This indicates that it</w:t>
      </w:r>
      <w:r w:rsidR="006473CD" w:rsidRPr="006473CD">
        <w:t xml:space="preserve"> will be easier for a generalist </w:t>
      </w:r>
      <w:proofErr w:type="spellStart"/>
      <w:r w:rsidR="006473CD" w:rsidRPr="006473CD">
        <w:t>ectoparasite</w:t>
      </w:r>
      <w:proofErr w:type="spellEnd"/>
      <w:r w:rsidR="006473CD" w:rsidRPr="006473CD">
        <w:t xml:space="preserve"> to invade when host body size increases, but only up to a point. Put another way, </w:t>
      </w:r>
      <w:r w:rsidR="006473CD" w:rsidRPr="006473CD">
        <w:rPr>
          <w:b/>
        </w:rPr>
        <w:t>this predicts that there should be few generalist parasites of either very small bodied or very large bodied hosts</w:t>
      </w:r>
      <w:r w:rsidR="006473CD" w:rsidRPr="006473CD">
        <w:t xml:space="preserve">. If the primary host is very large, then it will be easier for a generalist to invade if the secondary host is much smaller (i.e., </w:t>
      </w:r>
      <w:r w:rsidR="006473CD" w:rsidRPr="006473CD">
        <w:rPr>
          <w:i/>
        </w:rPr>
        <w:t xml:space="preserve">f </w:t>
      </w:r>
      <w:r w:rsidR="006473CD" w:rsidRPr="006473CD">
        <w:t>is small). However, it is important to note that both of these predictions now depend on the values of the parameters, making these predictions somewhat more challenging to address.</w:t>
      </w:r>
    </w:p>
    <w:p w14:paraId="550CBEF1" w14:textId="77777777" w:rsidR="006473CD" w:rsidRPr="006473CD" w:rsidRDefault="006473CD" w:rsidP="006473CD"/>
    <w:p w14:paraId="6505F5F8" w14:textId="77777777" w:rsidR="00B67393" w:rsidRPr="006473CD" w:rsidRDefault="006473CD" w:rsidP="00B67393">
      <w:r w:rsidRPr="006473CD">
        <w:t xml:space="preserve">The effect of temperature will be the same for both </w:t>
      </w:r>
      <w:proofErr w:type="spellStart"/>
      <w:r w:rsidRPr="006473CD">
        <w:t>endo</w:t>
      </w:r>
      <w:proofErr w:type="spellEnd"/>
      <w:r w:rsidRPr="006473CD">
        <w:t xml:space="preserve">- and </w:t>
      </w:r>
      <w:proofErr w:type="spellStart"/>
      <w:r w:rsidRPr="006473CD">
        <w:t>ectoparasites</w:t>
      </w:r>
      <w:proofErr w:type="spellEnd"/>
      <w:r w:rsidR="00B67393">
        <w:t xml:space="preserve">, as parasite infection site has no effect on temperature scaling. </w:t>
      </w:r>
      <w:r w:rsidR="00F80455">
        <w:t>For both, i</w:t>
      </w:r>
      <w:r w:rsidR="00B67393" w:rsidRPr="006473CD">
        <w:t xml:space="preserve">ncreasing </w:t>
      </w:r>
      <w:commentRangeStart w:id="138"/>
      <w:r w:rsidR="00B67393" w:rsidRPr="006473CD">
        <w:t>temperature</w:t>
      </w:r>
      <w:commentRangeEnd w:id="138"/>
      <w:r w:rsidR="002101E7">
        <w:rPr>
          <w:rStyle w:val="CommentReference"/>
        </w:rPr>
        <w:commentReference w:id="138"/>
      </w:r>
      <w:r w:rsidR="00B67393" w:rsidRPr="006473CD">
        <w:t xml:space="preserve"> decreases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67393" w:rsidRPr="006473CD">
        <w:t>:</w:t>
      </w:r>
    </w:p>
    <w:p w14:paraId="30BA23CE" w14:textId="77777777" w:rsidR="00B67393" w:rsidRPr="00475689" w:rsidRDefault="00B57820" w:rsidP="00B67393">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ctrlPr>
                <w:rPr>
                  <w:rFonts w:ascii="Cambria Math" w:hAnsi="Cambria Math"/>
                </w:rPr>
              </m:ctrlPr>
            </m:num>
            <m:den>
              <m:r>
                <m:rPr>
                  <m:sty m:val="p"/>
                </m:rP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2</m:t>
                  </m:r>
                </m:sub>
              </m:sSub>
            </m:den>
          </m:f>
          <m:f>
            <m:fPr>
              <m:ctrlPr>
                <w:rPr>
                  <w:rFonts w:ascii="Cambria Math" w:hAnsi="Cambria Math"/>
                  <w:i/>
                </w:rPr>
              </m:ctrlPr>
            </m:fPr>
            <m:num>
              <m:r>
                <w:rPr>
                  <w:rFonts w:ascii="Cambria Math" w:hAnsi="Cambria Math"/>
                </w:rPr>
                <m:t>E</m:t>
              </m:r>
            </m:num>
            <m:den>
              <m:r>
                <w:rPr>
                  <w:rFonts w:ascii="Cambria Math" w:hAnsi="Cambria Math"/>
                </w:rPr>
                <m:t>kT</m:t>
              </m:r>
            </m:den>
          </m:f>
          <m:r>
            <w:rPr>
              <w:rFonts w:ascii="Cambria Math" w:hAnsi="Cambria Math"/>
            </w:rPr>
            <m:t>.</m:t>
          </m:r>
        </m:oMath>
      </m:oMathPara>
    </w:p>
    <w:p w14:paraId="6FFC6136" w14:textId="79911802" w:rsidR="006473CD" w:rsidRPr="006473CD" w:rsidRDefault="00B67393" w:rsidP="00B67393">
      <w:pPr>
        <w:rPr>
          <w:b/>
        </w:rPr>
      </w:pPr>
      <w:r w:rsidRPr="006473CD">
        <w:t xml:space="preserve">Thus we predict that </w:t>
      </w:r>
      <w:proofErr w:type="spellStart"/>
      <w:r w:rsidRPr="00EE0AED">
        <w:rPr>
          <w:b/>
        </w:rPr>
        <w:t>generalism</w:t>
      </w:r>
      <w:proofErr w:type="spellEnd"/>
      <w:r w:rsidRPr="00EE0AED">
        <w:rPr>
          <w:b/>
        </w:rPr>
        <w:t xml:space="preserve"> should be more likely in colder environments than in warmer ones</w:t>
      </w:r>
      <w:r w:rsidRPr="006473CD">
        <w:t xml:space="preserve">. A corollary of this (which we cannot address </w:t>
      </w:r>
      <w:ins w:id="139" w:author="Mark Viney" w:date="2016-07-23T09:23:00Z">
        <w:r w:rsidR="006F4A4D">
          <w:t>using</w:t>
        </w:r>
      </w:ins>
      <w:del w:id="140" w:author="Mark Viney" w:date="2016-07-23T09:23:00Z">
        <w:r w:rsidRPr="006473CD" w:rsidDel="006F4A4D">
          <w:delText>in</w:delText>
        </w:r>
      </w:del>
      <w:r w:rsidRPr="006473CD">
        <w:t xml:space="preserve"> our current dataset) is that </w:t>
      </w:r>
      <w:proofErr w:type="spellStart"/>
      <w:r w:rsidRPr="006473CD">
        <w:t>generalism</w:t>
      </w:r>
      <w:proofErr w:type="spellEnd"/>
      <w:r w:rsidRPr="006473CD">
        <w:t xml:space="preserve"> should be more common among parasites of </w:t>
      </w:r>
      <w:proofErr w:type="spellStart"/>
      <w:r w:rsidRPr="006473CD">
        <w:t>ectotherms</w:t>
      </w:r>
      <w:proofErr w:type="spellEnd"/>
      <w:r w:rsidRPr="006473CD">
        <w:t xml:space="preserve"> than endotherms.</w:t>
      </w:r>
    </w:p>
    <w:p w14:paraId="402A4A7B" w14:textId="6065A7C1" w:rsidR="006473CD" w:rsidRPr="00FA1C86" w:rsidRDefault="006473CD" w:rsidP="006473CD">
      <w:pPr>
        <w:rPr>
          <w:b/>
        </w:rPr>
      </w:pPr>
    </w:p>
    <w:p w14:paraId="31781FE2" w14:textId="1B7E1270" w:rsidR="00400644" w:rsidRDefault="00B67393" w:rsidP="006473CD">
      <w:r>
        <w:t xml:space="preserve">This model is intentionally simple. </w:t>
      </w:r>
      <w:r w:rsidR="00A65885" w:rsidRPr="00A65885">
        <w:t>In Appendix A, we investigate the sensitivity of our predictions to the assumptions made</w:t>
      </w:r>
      <w:r w:rsidR="00A65885">
        <w:t xml:space="preserve"> by this model</w:t>
      </w:r>
      <w:r>
        <w:t xml:space="preserve"> by considering alternative models that differed in 4</w:t>
      </w:r>
      <w:r w:rsidR="00845852">
        <w:t xml:space="preserve"> key ways: the number of specialist parasites; the effect of parasitism on host population growth; the control of parasite transmission; and the parasite’s </w:t>
      </w:r>
      <w:r w:rsidR="002247D6">
        <w:t>life cycle</w:t>
      </w:r>
      <w:r w:rsidR="00845852">
        <w:t>. In the model presented above, we assumed that the secondary host was unexploited by any parasite, so we considered model variant</w:t>
      </w:r>
      <w:r w:rsidR="00533A27">
        <w:t>s</w:t>
      </w:r>
      <w:r w:rsidR="00845852">
        <w:t xml:space="preserve"> that assumed that both the primary and secondary hosts were infected by a </w:t>
      </w:r>
      <w:r w:rsidR="00533A27">
        <w:t>specialist</w:t>
      </w:r>
      <w:r w:rsidR="00845852">
        <w:t xml:space="preserve"> parasite. The model above also assumes that </w:t>
      </w:r>
      <w:del w:id="141" w:author="Mark Viney" w:date="2016-07-23T15:32:00Z">
        <w:r w:rsidR="00845852" w:rsidDel="005725D3">
          <w:delText xml:space="preserve">the </w:delText>
        </w:r>
      </w:del>
      <w:r w:rsidR="00845852">
        <w:t>host population size is</w:t>
      </w:r>
      <w:r w:rsidR="00A11F64">
        <w:t xml:space="preserve"> </w:t>
      </w:r>
      <w:r w:rsidR="00845852">
        <w:t>regulated by the parasite</w:t>
      </w:r>
      <w:r w:rsidR="00533A27">
        <w:t>, so we considered</w:t>
      </w:r>
      <w:r w:rsidR="00A11F64">
        <w:t xml:space="preserve"> model</w:t>
      </w:r>
      <w:r w:rsidR="00533A27">
        <w:t>s</w:t>
      </w:r>
      <w:r w:rsidR="00A11F64">
        <w:t xml:space="preserve"> where total host population size is constant. In the model above, we assumed that the parasite has complete control of the infection process. For example, the specialist parasite is removed from the environment only by susceptible primary hosts. This assumes active host seeking by the parasite and that the parasite can detect and </w:t>
      </w:r>
      <w:commentRangeStart w:id="142"/>
      <w:r w:rsidR="00A11F64">
        <w:t>avoid already-infected hosts</w:t>
      </w:r>
      <w:commentRangeEnd w:id="142"/>
      <w:r w:rsidR="002101E7">
        <w:rPr>
          <w:rStyle w:val="CommentReference"/>
        </w:rPr>
        <w:commentReference w:id="142"/>
      </w:r>
      <w:r w:rsidR="00A11F64">
        <w:t xml:space="preserve">. </w:t>
      </w:r>
      <w:ins w:id="143" w:author="Clay Cressler" w:date="2016-07-25T16:30:00Z">
        <w:r w:rsidR="00520515">
          <w:t xml:space="preserve">We make that assumption for simplicity, but in Appendix </w:t>
        </w:r>
        <w:proofErr w:type="gramStart"/>
        <w:r w:rsidR="00520515">
          <w:t>A</w:t>
        </w:r>
        <w:proofErr w:type="gramEnd"/>
        <w:r w:rsidR="00520515">
          <w:t xml:space="preserve"> </w:t>
        </w:r>
      </w:ins>
      <w:del w:id="144" w:author="Clay Cressler" w:date="2016-07-25T16:30:00Z">
        <w:r w:rsidR="00A11F64" w:rsidDel="00520515">
          <w:delText>W</w:delText>
        </w:r>
      </w:del>
      <w:ins w:id="145" w:author="Clay Cressler" w:date="2016-07-25T16:30:00Z">
        <w:r w:rsidR="00520515">
          <w:t>w</w:t>
        </w:r>
      </w:ins>
      <w:r w:rsidR="00A11F64">
        <w:t xml:space="preserve">e </w:t>
      </w:r>
      <w:ins w:id="146" w:author="Clay Cressler" w:date="2016-07-25T16:30:00Z">
        <w:r w:rsidR="00520515">
          <w:t xml:space="preserve">also </w:t>
        </w:r>
      </w:ins>
      <w:r w:rsidR="00533A27">
        <w:t>consider models that relax both of these assumptions</w:t>
      </w:r>
      <w:r w:rsidR="002247D6" w:rsidRPr="00FC610B">
        <w:rPr>
          <w:rFonts w:ascii="Cambria Math" w:hAnsi="Cambria Math"/>
        </w:rPr>
        <w:t xml:space="preserve">. </w:t>
      </w:r>
      <w:r w:rsidR="002247D6">
        <w:t xml:space="preserve"> Finally, we also considered how the predictions change for a </w:t>
      </w:r>
      <w:proofErr w:type="spellStart"/>
      <w:r w:rsidR="002247D6">
        <w:t>trophically</w:t>
      </w:r>
      <w:proofErr w:type="spellEnd"/>
      <w:r w:rsidR="002247D6">
        <w:t xml:space="preserve"> transmitted parasite, when there is a single intermediate host that consumes parasites in the environment, and then transmits those parasites to either of two definitive hosts. </w:t>
      </w:r>
    </w:p>
    <w:p w14:paraId="686BFAB7" w14:textId="77777777" w:rsidR="00400644" w:rsidRDefault="00400644" w:rsidP="006473CD"/>
    <w:p w14:paraId="117E219D" w14:textId="552F7305" w:rsidR="00845852" w:rsidRDefault="00400644" w:rsidP="006473CD">
      <w:r>
        <w:t>For all of these models, it is possible to write down the generalist</w:t>
      </w:r>
      <w:ins w:id="147" w:author="Mark Viney" w:date="2016-07-23T15:32:00Z">
        <w:r w:rsidR="005725D3">
          <w:t xml:space="preserve"> parasite</w:t>
        </w:r>
      </w:ins>
      <w:r>
        <w:t xml:space="preserv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in a form analogous to Eq. (1) above. The models differ in how that expression simplifies when the various equilibria are substituted. </w:t>
      </w:r>
      <w:r w:rsidR="002247D6">
        <w:t xml:space="preserve">Table 2 shows </w:t>
      </w:r>
      <w:r>
        <w:t xml:space="preserve">these simplified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w:t>
      </w:r>
      <w:proofErr w:type="spellStart"/>
      <w:r>
        <w:t>xpressions</w:t>
      </w:r>
      <w:proofErr w:type="spellEnd"/>
      <w:r w:rsidR="00533A27">
        <w:t xml:space="preserve"> </w:t>
      </w:r>
      <w:r>
        <w:t xml:space="preserve">as well as </w:t>
      </w:r>
      <w:r w:rsidR="002247D6">
        <w:t>our pre</w:t>
      </w:r>
      <w:r w:rsidR="00533A27">
        <w:t xml:space="preserve">dictions for how host body size and </w:t>
      </w:r>
      <w:r w:rsidR="002247D6">
        <w:t xml:space="preserve">temperature </w:t>
      </w:r>
      <w:r w:rsidR="00533A27">
        <w:t xml:space="preserve">affect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533A27">
        <w:t xml:space="preserve"> for both endo- and ectoparasites for models dealing with direct life cycle parasites. Table 3 shows similar results for trophically transmitted parasites</w:t>
      </w:r>
      <w:r w:rsidR="00DF4D57">
        <w:t xml:space="preserve">. For this analysis, we only </w:t>
      </w:r>
      <w:ins w:id="148" w:author="Mark Viney" w:date="2016-07-23T15:33:00Z">
        <w:r w:rsidR="005725D3">
          <w:t>consider</w:t>
        </w:r>
      </w:ins>
      <w:del w:id="149" w:author="Mark Viney" w:date="2016-07-23T15:33:00Z">
        <w:r w:rsidR="00DF4D57" w:rsidDel="005725D3">
          <w:delText>look</w:delText>
        </w:r>
      </w:del>
      <w:proofErr w:type="gramStart"/>
      <w:r w:rsidR="00DF4D57">
        <w:t>ed</w:t>
      </w:r>
      <w:proofErr w:type="gramEnd"/>
      <w:r w:rsidR="00DF4D57">
        <w:t xml:space="preserve"> </w:t>
      </w:r>
      <w:del w:id="150" w:author="Mark Viney" w:date="2016-07-23T15:33:00Z">
        <w:r w:rsidR="00DF4D57" w:rsidDel="005725D3">
          <w:delText xml:space="preserve">at </w:delText>
        </w:r>
      </w:del>
      <w:proofErr w:type="spellStart"/>
      <w:r w:rsidR="00DF4D57">
        <w:t>endoparasites</w:t>
      </w:r>
      <w:proofErr w:type="spellEnd"/>
      <w:r w:rsidR="00DF4D57">
        <w:t xml:space="preserve">, since there are no </w:t>
      </w:r>
      <w:proofErr w:type="spellStart"/>
      <w:r w:rsidR="00DF4D57">
        <w:t>trophically</w:t>
      </w:r>
      <w:proofErr w:type="spellEnd"/>
      <w:r w:rsidR="00DF4D57">
        <w:t xml:space="preserve"> transmitted </w:t>
      </w:r>
      <w:proofErr w:type="spellStart"/>
      <w:r w:rsidR="00DF4D57">
        <w:t>ectoparasites</w:t>
      </w:r>
      <w:proofErr w:type="spellEnd"/>
      <w:r w:rsidR="00DF4D57">
        <w:t xml:space="preserve"> in our dataset. However, the</w:t>
      </w:r>
      <w:r w:rsidR="00533A27">
        <w:t xml:space="preserve"> complexity of this model prevents </w:t>
      </w:r>
      <w:r w:rsidR="00DF4D57">
        <w:t>simple analytical results for most cases</w:t>
      </w:r>
      <w:r w:rsidR="00533A27">
        <w:t>.</w:t>
      </w:r>
    </w:p>
    <w:p w14:paraId="3616ADC2" w14:textId="77777777" w:rsidR="00C40758" w:rsidRDefault="00C40758" w:rsidP="00C40758"/>
    <w:p w14:paraId="01E57518" w14:textId="6F7C8823" w:rsidR="007D1289" w:rsidRDefault="00A67299" w:rsidP="00C40758">
      <w:r>
        <w:t>What these analyses reveal is that</w:t>
      </w:r>
      <w:r w:rsidR="007D1289">
        <w:t>, for direct life cycle parasites,</w:t>
      </w:r>
      <w:r>
        <w:t xml:space="preserve"> the effect of host body size </w:t>
      </w:r>
      <w:r w:rsidR="007D1289">
        <w:t xml:space="preserve">is almost always to increase the value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D1289">
        <w:t xml:space="preserve">, thereby making it easier for generalists to invade. This is </w:t>
      </w:r>
      <w:r>
        <w:t xml:space="preserve">because larger hosts support </w:t>
      </w:r>
      <w:r w:rsidR="00B93726">
        <w:t xml:space="preserve">a larger parasite population </w:t>
      </w:r>
      <w:proofErr w:type="gramStart"/>
      <w:r w:rsidR="00B93726">
        <w:t>size</w:t>
      </w:r>
      <w:r>
        <w:t>,</w:t>
      </w:r>
      <w:proofErr w:type="gramEnd"/>
      <w:r>
        <w:t xml:space="preserve"> thereby increasing shedding, and larger hosts have lower mortality rates</w:t>
      </w:r>
      <w:del w:id="151" w:author="Clay Cressler" w:date="2016-07-25T16:31:00Z">
        <w:r w:rsidDel="00520515">
          <w:delText xml:space="preserve">, </w:delText>
        </w:r>
        <w:commentRangeStart w:id="152"/>
        <w:r w:rsidDel="00520515">
          <w:delText>reducing parasite virulence</w:delText>
        </w:r>
        <w:commentRangeEnd w:id="152"/>
        <w:r w:rsidR="005725D3" w:rsidDel="00520515">
          <w:rPr>
            <w:rStyle w:val="CommentReference"/>
          </w:rPr>
          <w:commentReference w:id="152"/>
        </w:r>
      </w:del>
      <w:r>
        <w:t>. The effect of temperature</w:t>
      </w:r>
      <w:r w:rsidR="007D1289">
        <w:t xml:space="preserve"> on direct life cycle parasites </w:t>
      </w:r>
      <w:r>
        <w:t xml:space="preserve">is more complicated, and depends on the modelling assumptions.  </w:t>
      </w:r>
      <w:r w:rsidR="007D1289">
        <w:t xml:space="preserve">For </w:t>
      </w:r>
      <w:proofErr w:type="spellStart"/>
      <w:r w:rsidR="007D1289">
        <w:t>trophically</w:t>
      </w:r>
      <w:proofErr w:type="spellEnd"/>
      <w:r w:rsidR="007D1289">
        <w:t xml:space="preserve"> transmitted parasites, on </w:t>
      </w:r>
      <w:r w:rsidR="007D1289">
        <w:lastRenderedPageBreak/>
        <w:t xml:space="preserve">the other hand, the </w:t>
      </w:r>
      <w:r w:rsidR="00B93726">
        <w:t>results are much more variable</w:t>
      </w:r>
      <w:ins w:id="153" w:author="Mark Viney" w:date="2016-07-23T15:37:00Z">
        <w:r w:rsidR="001945FC">
          <w:t>,</w:t>
        </w:r>
      </w:ins>
      <w:del w:id="154" w:author="Mark Viney" w:date="2016-07-23T15:37:00Z">
        <w:r w:rsidR="008C199F" w:rsidDel="001945FC">
          <w:delText>. This</w:delText>
        </w:r>
      </w:del>
      <w:r w:rsidR="008C199F">
        <w:t xml:space="preserve"> suggest</w:t>
      </w:r>
      <w:ins w:id="155" w:author="Mark Viney" w:date="2016-07-23T15:37:00Z">
        <w:r w:rsidR="001945FC">
          <w:t>ing</w:t>
        </w:r>
      </w:ins>
      <w:del w:id="156" w:author="Mark Viney" w:date="2016-07-23T15:37:00Z">
        <w:r w:rsidR="008C199F" w:rsidDel="001945FC">
          <w:delText>s</w:delText>
        </w:r>
      </w:del>
      <w:r w:rsidR="008C199F">
        <w:t xml:space="preserve"> that general</w:t>
      </w:r>
      <w:r w:rsidR="00E032C6">
        <w:t xml:space="preserve"> patterns may be difficult to ascertain for </w:t>
      </w:r>
      <w:proofErr w:type="spellStart"/>
      <w:r w:rsidR="00E032C6">
        <w:t>trophically</w:t>
      </w:r>
      <w:proofErr w:type="spellEnd"/>
      <w:r w:rsidR="00E032C6">
        <w:t xml:space="preserve"> transmitted parasites. </w:t>
      </w:r>
    </w:p>
    <w:p w14:paraId="454837D2" w14:textId="77777777" w:rsidR="001B4A32" w:rsidRDefault="001B4A32" w:rsidP="00C40758"/>
    <w:p w14:paraId="7E92501F" w14:textId="0D6C1563" w:rsidR="001B4A32" w:rsidRDefault="001B4A32" w:rsidP="00C40758">
      <w:pPr>
        <w:rPr>
          <w:b/>
        </w:rPr>
      </w:pPr>
      <w:r>
        <w:rPr>
          <w:b/>
        </w:rPr>
        <w:t>Comparison of model predictions to data</w:t>
      </w:r>
    </w:p>
    <w:p w14:paraId="0978D85C" w14:textId="21EB31D8" w:rsidR="006473CD" w:rsidRPr="0007435A" w:rsidRDefault="001B4A32" w:rsidP="00C40758">
      <w:pPr>
        <w:rPr>
          <w:b/>
          <w:i/>
        </w:rPr>
      </w:pPr>
      <w:r>
        <w:rPr>
          <w:b/>
          <w:i/>
        </w:rPr>
        <w:t>Data collection methods</w:t>
      </w:r>
    </w:p>
    <w:p w14:paraId="7E22A13D" w14:textId="4F557222" w:rsidR="001B4A32" w:rsidRDefault="006473CD" w:rsidP="001604E4">
      <w:pPr>
        <w:spacing w:line="276" w:lineRule="auto"/>
        <w:rPr>
          <w:lang w:val="en-US"/>
        </w:rPr>
      </w:pPr>
      <w:r w:rsidRPr="006473CD">
        <w:rPr>
          <w:lang w:val="en-US"/>
        </w:rPr>
        <w:t>The Fish Parasite Ecology Database contains more than 38,000 records of associations between 4,650 host fish species and 11</w:t>
      </w:r>
      <w:ins w:id="157" w:author="Mark Viney" w:date="2016-07-23T15:37:00Z">
        <w:r w:rsidR="001945FC">
          <w:rPr>
            <w:lang w:val="en-US"/>
          </w:rPr>
          <w:t>,</w:t>
        </w:r>
      </w:ins>
      <w:r w:rsidRPr="006473CD">
        <w:rPr>
          <w:lang w:val="en-US"/>
        </w:rPr>
        <w:t xml:space="preserve">802 </w:t>
      </w:r>
      <w:proofErr w:type="spellStart"/>
      <w:r w:rsidRPr="006473CD">
        <w:rPr>
          <w:lang w:val="en-US"/>
        </w:rPr>
        <w:t>helminth</w:t>
      </w:r>
      <w:proofErr w:type="spellEnd"/>
      <w:r w:rsidRPr="006473CD">
        <w:rPr>
          <w:lang w:val="en-US"/>
        </w:rPr>
        <w:t xml:space="preserve"> parasites, as well as ecological, </w:t>
      </w:r>
      <w:proofErr w:type="spellStart"/>
      <w:r w:rsidRPr="006473CD">
        <w:rPr>
          <w:lang w:val="en-US"/>
        </w:rPr>
        <w:t>biogeographical</w:t>
      </w:r>
      <w:proofErr w:type="spellEnd"/>
      <w:r w:rsidRPr="006473CD">
        <w:rPr>
          <w:lang w:val="en-US"/>
        </w:rPr>
        <w:t>, and phylogenetic information on the host species</w:t>
      </w:r>
      <w:r w:rsidR="009E576D">
        <w:rPr>
          <w:lang w:val="en-US"/>
        </w:rPr>
        <w:t>, including host body size and geographic region</w:t>
      </w:r>
      <w:r w:rsidRPr="006473CD">
        <w:rPr>
          <w:lang w:val="en-US"/>
        </w:rPr>
        <w:t xml:space="preserve"> </w:t>
      </w:r>
      <w:r w:rsidRPr="006473CD">
        <w:rPr>
          <w:lang w:val="en-US"/>
        </w:rPr>
        <w:fldChar w:fldCharType="begin" w:fldLock="1"/>
      </w:r>
      <w:r w:rsidR="0025264C">
        <w:rPr>
          <w:lang w:val="en-US"/>
        </w:rPr>
        <w:instrText>ADDIN CSL_CITATION { "citationID" : "SprfuiqJ", "citationItems" : [ { "id" : "ITEM-1", "itemData" : { "DOI" : "10.1890/12-1419.1", "ISBN" : "0012-9658", "ISSN" : "0012-9658", "abstract" : "Our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host\u2013parasite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species\u2013area relationships or the taxonomic distribution of host-specificity. The provided host\u2013parasite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 "author" : [ { "dropping-particle" : "", "family" : "Strona", "given" : "Giovanni", "non-dropping-particle" : "", "parse-names" : false, "suffix" : "" }, { "dropping-particle" : "", "family" : "Palomares", "given" : "Maria Lourdes D", "non-dropping-particle" : "", "parse-names" : false, "suffix" : "" }, { "dropping-particle" : "", "family" : "Bailly", "given" : "Nicolas", "non-dropping-particle" : "", "parse-names" : false, "suffix" : "" }, { "dropping-particle" : "", "family" : "Galli", "given" : "Paolo", "non-dropping-particle" : "", "parse-names" : false, "suffix" : "" }, { "dropping-particle" : "", "family" : "Lafferty", "given" : "Kevin D", "non-dropping-particle" : "", "parse-names" : false, "suffix" : "" } ], "container-title" : "Ecology", "id" : "ITEM-1", "issue" : "2", "issued" : { "date-parts" : [ [ "2013" ] ] }, "page" : "544", "title" : "Host range, host ecology, and distribution of more than 11 800 fish parasite species", "type" : "article-journal", "volume" : "94" }, "uri" : [ "http://www.mendeley.com/documents/?uuid=b3e828a7-23a8-4804-b691-a900f22a8842" ], "uris" : [ "http://www.mendeley.com/documents/?uuid=b3e828a7-23a8-4804-b691-a900f22a8842" ] } ], "mendeley" : { "formattedCitation" : "[20]", "plainTextFormattedCitation" : "[20]", "previouslyFormattedCitation" : "[20]" }, "properties" : { "formattedCitation" : "[14]", "noteIndex" : 0, "plainCitation" : "[14]" }, "schema" : "https://github.com/citation-style-language/schema/raw/master/csl-citation.json" }</w:instrText>
      </w:r>
      <w:r w:rsidRPr="006473CD">
        <w:rPr>
          <w:lang w:val="en-US"/>
        </w:rPr>
        <w:fldChar w:fldCharType="separate"/>
      </w:r>
      <w:r w:rsidR="00C61DD8" w:rsidRPr="00C61DD8">
        <w:rPr>
          <w:noProof/>
          <w:lang w:val="en-US"/>
        </w:rPr>
        <w:t>[</w:t>
      </w:r>
      <w:r w:rsidR="00937EEF">
        <w:rPr>
          <w:noProof/>
          <w:lang w:val="en-US"/>
        </w:rPr>
        <w:t>32</w:t>
      </w:r>
      <w:r w:rsidR="00C61DD8" w:rsidRPr="00C61DD8">
        <w:rPr>
          <w:noProof/>
          <w:lang w:val="en-US"/>
        </w:rPr>
        <w:t>]</w:t>
      </w:r>
      <w:r w:rsidRPr="006473CD">
        <w:rPr>
          <w:lang w:val="en-US"/>
        </w:rPr>
        <w:fldChar w:fldCharType="end"/>
      </w:r>
      <w:r w:rsidRPr="006473CD">
        <w:rPr>
          <w:lang w:val="en-US"/>
        </w:rPr>
        <w:t>. A</w:t>
      </w:r>
      <w:r w:rsidR="00622E6B">
        <w:rPr>
          <w:lang w:val="en-US"/>
        </w:rPr>
        <w:t xml:space="preserve">s </w:t>
      </w:r>
      <w:r w:rsidR="00337C99">
        <w:rPr>
          <w:lang w:val="en-US"/>
        </w:rPr>
        <w:t xml:space="preserve">the number of </w:t>
      </w:r>
      <w:proofErr w:type="spellStart"/>
      <w:r w:rsidR="00337C99">
        <w:rPr>
          <w:lang w:val="en-US"/>
        </w:rPr>
        <w:t>ectoparasite</w:t>
      </w:r>
      <w:proofErr w:type="spellEnd"/>
      <w:r w:rsidR="00337C99">
        <w:rPr>
          <w:lang w:val="en-US"/>
        </w:rPr>
        <w:t xml:space="preserve"> species was low, a</w:t>
      </w:r>
      <w:r w:rsidRPr="006473CD">
        <w:rPr>
          <w:lang w:val="en-US"/>
        </w:rPr>
        <w:t xml:space="preserve">dditional </w:t>
      </w:r>
      <w:r w:rsidR="00F60BA7">
        <w:rPr>
          <w:lang w:val="en-US"/>
        </w:rPr>
        <w:t xml:space="preserve">parasite-host </w:t>
      </w:r>
      <w:r w:rsidRPr="006473CD">
        <w:rPr>
          <w:lang w:val="en-US"/>
        </w:rPr>
        <w:t xml:space="preserve">records were included for 105 crustacean parasite species, and we included data on parasite life history traits including reproductive strategy, life cycle stages, and transmission routes from a range of primary literature sources. If there was any ambiguity regarding the taxonomic status of the parasites they were excluded from the database. To remove synonyms and other inconsistencies, host species names were quality-checked by </w:t>
      </w:r>
      <w:proofErr w:type="spellStart"/>
      <w:r w:rsidRPr="006473CD">
        <w:rPr>
          <w:lang w:val="en-US"/>
        </w:rPr>
        <w:t>Entrez</w:t>
      </w:r>
      <w:proofErr w:type="spellEnd"/>
      <w:r w:rsidRPr="006473CD">
        <w:rPr>
          <w:lang w:val="en-US"/>
        </w:rPr>
        <w:t xml:space="preserve"> Direct queries (</w:t>
      </w:r>
      <w:hyperlink r:id="rId14" w:history="1">
        <w:r w:rsidRPr="006473CD">
          <w:rPr>
            <w:rStyle w:val="Hyperlink"/>
            <w:lang w:val="en-US"/>
          </w:rPr>
          <w:t>www.ncbi.nlm.nih.gov/books/NBK179288/)</w:t>
        </w:r>
      </w:hyperlink>
      <w:r w:rsidRPr="006473CD">
        <w:rPr>
          <w:lang w:val="en-US"/>
        </w:rPr>
        <w:t xml:space="preserve"> to the NCBI taxonomy database and </w:t>
      </w:r>
      <w:proofErr w:type="spellStart"/>
      <w:r w:rsidRPr="006473CD">
        <w:rPr>
          <w:lang w:val="en-US"/>
        </w:rPr>
        <w:t>FishBase</w:t>
      </w:r>
      <w:proofErr w:type="spellEnd"/>
      <w:r w:rsidRPr="006473CD">
        <w:rPr>
          <w:lang w:val="en-US"/>
        </w:rPr>
        <w:t xml:space="preserve"> </w:t>
      </w:r>
      <w:r w:rsidRPr="006473CD">
        <w:rPr>
          <w:lang w:val="en-US"/>
        </w:rPr>
        <w:fldChar w:fldCharType="begin" w:fldLock="1"/>
      </w:r>
      <w:r w:rsidR="0025264C">
        <w:rPr>
          <w:lang w:val="en-US"/>
        </w:rPr>
        <w:instrText>ADDIN CSL_CITATION { "citationID" : "2hmnifhe38", "citationItems" : [ { "id" : "ITEM-1", "itemData" : { "URL" : "www.fishbase.org", "abstract" : "Froese, R. and D. Pauly. Editors. 2015. FishBase. World Wide Web electronic publication. www.fishbase.org, version (10/2015).", "author" : [ { "dropping-particle" : "", "family" : "Froese", "given" : "R", "non-dropping-particle" : "", "parse-names" : false, "suffix" : "" }, { "dropping-particle" : "", "family" : "Pauly", "given" : "D", "non-dropping-particle" : "", "parse-names" : false, "suffix" : "" }, { "dropping-particle" : "", "family" : "Editors", "given" : "", "non-dropping-particle" : "", "parse-names" : false, "suffix" : "" } ], "id" : "ITEM-1", "issued" : { "date-parts" : [ [ "2015" ] ] }, "title" : "FishBase", "type" : "webpage" }, "uris" : [ "http://www.mendeley.com/documents/?uuid=9a235e14-c78d-4d04-93f5-20d29ffbb554" ] } ], "mendeley" : { "formattedCitation" : "[29]", "plainTextFormattedCitation" : "[29]", "previouslyFormattedCitation" : "[29]" }, "properties" : { "formattedCitation" : "[15]", "noteIndex" : 0, "plainCitation" : "[15]" }, "schema" : "https://github.com/citation-style-language/schema/raw/master/csl-citation.json" }</w:instrText>
      </w:r>
      <w:r w:rsidRPr="006473CD">
        <w:rPr>
          <w:lang w:val="en-US"/>
        </w:rPr>
        <w:fldChar w:fldCharType="separate"/>
      </w:r>
      <w:r w:rsidR="00C61DD8" w:rsidRPr="00C61DD8">
        <w:rPr>
          <w:noProof/>
          <w:lang w:val="en-US"/>
        </w:rPr>
        <w:t>[</w:t>
      </w:r>
      <w:r w:rsidR="00937EEF">
        <w:rPr>
          <w:noProof/>
          <w:lang w:val="en-US"/>
        </w:rPr>
        <w:t>40</w:t>
      </w:r>
      <w:r w:rsidR="00C61DD8" w:rsidRPr="00C61DD8">
        <w:rPr>
          <w:noProof/>
          <w:lang w:val="en-US"/>
        </w:rPr>
        <w:t>]</w:t>
      </w:r>
      <w:r w:rsidRPr="006473CD">
        <w:rPr>
          <w:lang w:val="en-US"/>
        </w:rPr>
        <w:fldChar w:fldCharType="end"/>
      </w:r>
      <w:r w:rsidRPr="006473CD">
        <w:rPr>
          <w:lang w:val="en-US"/>
        </w:rPr>
        <w:t>. Parasite species names wer</w:t>
      </w:r>
      <w:r w:rsidR="001B4A32">
        <w:rPr>
          <w:lang w:val="en-US"/>
        </w:rPr>
        <w:t xml:space="preserve">e checked against NCBI </w:t>
      </w:r>
      <w:proofErr w:type="spellStart"/>
      <w:r w:rsidR="001B4A32">
        <w:rPr>
          <w:lang w:val="en-US"/>
        </w:rPr>
        <w:t>taxonomy</w:t>
      </w:r>
      <w:r w:rsidRPr="006473CD">
        <w:rPr>
          <w:lang w:val="en-US"/>
        </w:rPr>
        <w:t>database</w:t>
      </w:r>
      <w:proofErr w:type="spellEnd"/>
      <w:r w:rsidRPr="006473CD">
        <w:rPr>
          <w:lang w:val="en-US"/>
        </w:rPr>
        <w:t xml:space="preserve"> in the same way and also checked against the NHM Host-parasite database (</w:t>
      </w:r>
      <w:hyperlink r:id="rId15" w:history="1">
        <w:r w:rsidRPr="006473CD">
          <w:rPr>
            <w:rStyle w:val="Hyperlink"/>
            <w:lang w:val="en-US"/>
          </w:rPr>
          <w:t>http://www.nhm.ac.uk/research-curation/scientific-resources/taxonomy-systematics/host-parasites/database)</w:t>
        </w:r>
      </w:hyperlink>
      <w:r w:rsidRPr="006473CD">
        <w:rPr>
          <w:lang w:val="en-US"/>
        </w:rPr>
        <w:t xml:space="preserve"> using a custom script and the World Register of Marine Species (</w:t>
      </w:r>
      <w:proofErr w:type="spellStart"/>
      <w:r w:rsidRPr="006473CD">
        <w:rPr>
          <w:lang w:val="en-US"/>
        </w:rPr>
        <w:t>WoRMS</w:t>
      </w:r>
      <w:proofErr w:type="spellEnd"/>
      <w:r w:rsidRPr="006473CD">
        <w:rPr>
          <w:lang w:val="en-US"/>
        </w:rPr>
        <w:t>), Catalogue of Life (</w:t>
      </w:r>
      <w:proofErr w:type="spellStart"/>
      <w:r w:rsidRPr="006473CD">
        <w:rPr>
          <w:lang w:val="en-US"/>
        </w:rPr>
        <w:t>CoL</w:t>
      </w:r>
      <w:proofErr w:type="spellEnd"/>
      <w:r w:rsidRPr="006473CD">
        <w:rPr>
          <w:lang w:val="en-US"/>
        </w:rPr>
        <w:t xml:space="preserve">), Integrated Taxonomic Information System (ITIS) and Global Names Index (GNI) databases through the </w:t>
      </w:r>
      <w:proofErr w:type="spellStart"/>
      <w:r w:rsidRPr="006473CD">
        <w:rPr>
          <w:lang w:val="en-US"/>
        </w:rPr>
        <w:t>Lifewatch</w:t>
      </w:r>
      <w:proofErr w:type="spellEnd"/>
      <w:r w:rsidRPr="006473CD">
        <w:rPr>
          <w:lang w:val="en-US"/>
        </w:rPr>
        <w:t xml:space="preserve"> Taxonomic Backbone (</w:t>
      </w:r>
      <w:hyperlink r:id="rId16" w:history="1">
        <w:r w:rsidRPr="006473CD">
          <w:rPr>
            <w:rStyle w:val="Hyperlink"/>
            <w:lang w:val="en-US"/>
          </w:rPr>
          <w:t>http://www.lifewatch.be/data-services/)</w:t>
        </w:r>
      </w:hyperlink>
      <w:r w:rsidRPr="006473CD">
        <w:rPr>
          <w:lang w:val="en-US"/>
        </w:rPr>
        <w:t xml:space="preserve">. All intermediate hosts were excluded, such that </w:t>
      </w:r>
      <w:proofErr w:type="spellStart"/>
      <w:r w:rsidRPr="006473CD">
        <w:rPr>
          <w:lang w:val="en-US"/>
        </w:rPr>
        <w:t>generalism</w:t>
      </w:r>
      <w:proofErr w:type="spellEnd"/>
      <w:r w:rsidRPr="006473CD">
        <w:rPr>
          <w:lang w:val="en-US"/>
        </w:rPr>
        <w:t xml:space="preserve"> in parasites with complex life cycles was based on the definitive hosts only. After data cleaning, we were left with 23,</w:t>
      </w:r>
      <w:r w:rsidR="00D47709" w:rsidRPr="006473CD">
        <w:rPr>
          <w:lang w:val="en-US"/>
        </w:rPr>
        <w:t>3</w:t>
      </w:r>
      <w:r w:rsidR="00D47709">
        <w:rPr>
          <w:lang w:val="en-US"/>
        </w:rPr>
        <w:t>31</w:t>
      </w:r>
      <w:r w:rsidR="00D47709" w:rsidRPr="006473CD">
        <w:rPr>
          <w:lang w:val="en-US"/>
        </w:rPr>
        <w:t xml:space="preserve"> </w:t>
      </w:r>
      <w:r w:rsidRPr="006473CD">
        <w:rPr>
          <w:lang w:val="en-US"/>
        </w:rPr>
        <w:t>unique host-parasite associations between 8,84</w:t>
      </w:r>
      <w:r w:rsidR="00D47709">
        <w:rPr>
          <w:lang w:val="en-US"/>
        </w:rPr>
        <w:t>6</w:t>
      </w:r>
      <w:r w:rsidRPr="006473CD">
        <w:rPr>
          <w:lang w:val="en-US"/>
        </w:rPr>
        <w:t xml:space="preserve"> parasite species and 4,2</w:t>
      </w:r>
      <w:r w:rsidR="00D47709">
        <w:rPr>
          <w:lang w:val="en-US"/>
        </w:rPr>
        <w:t>37</w:t>
      </w:r>
      <w:r w:rsidRPr="006473CD">
        <w:rPr>
          <w:lang w:val="en-US"/>
        </w:rPr>
        <w:t xml:space="preserve"> fish hosts.</w:t>
      </w:r>
    </w:p>
    <w:p w14:paraId="7229D9F2" w14:textId="77777777" w:rsidR="001B4A32" w:rsidRDefault="001B4A32" w:rsidP="001B4A32">
      <w:pPr>
        <w:spacing w:line="276" w:lineRule="auto"/>
        <w:ind w:firstLine="720"/>
        <w:rPr>
          <w:lang w:val="en-US"/>
        </w:rPr>
      </w:pPr>
    </w:p>
    <w:p w14:paraId="54660538" w14:textId="5CA28CF4" w:rsidR="006473CD" w:rsidRPr="001B4A32" w:rsidRDefault="0007435A" w:rsidP="0007435A">
      <w:pPr>
        <w:spacing w:line="276" w:lineRule="auto"/>
        <w:jc w:val="both"/>
        <w:rPr>
          <w:b/>
          <w:lang w:val="en-US"/>
        </w:rPr>
      </w:pPr>
      <w:proofErr w:type="spellStart"/>
      <w:r>
        <w:rPr>
          <w:b/>
          <w:i/>
          <w:lang w:val="en-US"/>
        </w:rPr>
        <w:t>Generalism</w:t>
      </w:r>
      <w:proofErr w:type="spellEnd"/>
      <w:r>
        <w:rPr>
          <w:b/>
          <w:i/>
          <w:lang w:val="en-US"/>
        </w:rPr>
        <w:t xml:space="preserve"> metrics</w:t>
      </w:r>
    </w:p>
    <w:p w14:paraId="5355657B" w14:textId="510E47D6" w:rsidR="001604E4" w:rsidRPr="001B4A32" w:rsidRDefault="006473CD" w:rsidP="001604E4">
      <w:pPr>
        <w:spacing w:line="276" w:lineRule="auto"/>
        <w:rPr>
          <w:b/>
          <w:lang w:val="en-US"/>
        </w:rPr>
      </w:pPr>
      <w:r w:rsidRPr="006473CD">
        <w:rPr>
          <w:lang w:val="en-US"/>
        </w:rPr>
        <w:t>No information on abundance or prevalence of parasites within hosts was available</w:t>
      </w:r>
      <w:r w:rsidR="00337C99">
        <w:rPr>
          <w:lang w:val="en-US"/>
        </w:rPr>
        <w:t xml:space="preserve"> wi</w:t>
      </w:r>
      <w:r w:rsidR="0007435A">
        <w:rPr>
          <w:lang w:val="en-US"/>
        </w:rPr>
        <w:t>thin the original database [32]</w:t>
      </w:r>
      <w:r w:rsidRPr="006473CD">
        <w:rPr>
          <w:lang w:val="en-US"/>
        </w:rPr>
        <w:t xml:space="preserve">, so </w:t>
      </w:r>
      <w:ins w:id="158" w:author="Mark Viney" w:date="2016-07-23T15:40:00Z">
        <w:r w:rsidR="001945FC">
          <w:rPr>
            <w:lang w:val="en-US"/>
          </w:rPr>
          <w:t xml:space="preserve">we defined each </w:t>
        </w:r>
      </w:ins>
      <w:r w:rsidRPr="006473CD">
        <w:rPr>
          <w:lang w:val="en-US"/>
        </w:rPr>
        <w:t>parasite</w:t>
      </w:r>
      <w:ins w:id="159" w:author="Mark Viney" w:date="2016-07-23T15:40:00Z">
        <w:r w:rsidR="001945FC">
          <w:rPr>
            <w:lang w:val="en-US"/>
          </w:rPr>
          <w:t>’</w:t>
        </w:r>
      </w:ins>
      <w:r w:rsidRPr="006473CD">
        <w:rPr>
          <w:lang w:val="en-US"/>
        </w:rPr>
        <w:t>s</w:t>
      </w:r>
      <w:ins w:id="160" w:author="Mark Viney" w:date="2016-07-23T15:40:00Z">
        <w:r w:rsidR="001945FC">
          <w:rPr>
            <w:lang w:val="en-US"/>
          </w:rPr>
          <w:t xml:space="preserve"> </w:t>
        </w:r>
        <w:proofErr w:type="spellStart"/>
        <w:r w:rsidR="001945FC">
          <w:rPr>
            <w:lang w:val="en-US"/>
          </w:rPr>
          <w:t>specalism</w:t>
        </w:r>
        <w:proofErr w:type="spellEnd"/>
        <w:r w:rsidR="001945FC">
          <w:rPr>
            <w:lang w:val="en-US"/>
          </w:rPr>
          <w:t xml:space="preserve"> / </w:t>
        </w:r>
        <w:proofErr w:type="spellStart"/>
        <w:r w:rsidR="001945FC">
          <w:rPr>
            <w:lang w:val="en-US"/>
          </w:rPr>
          <w:t>generalism</w:t>
        </w:r>
        <w:proofErr w:type="spellEnd"/>
        <w:r w:rsidR="001945FC">
          <w:rPr>
            <w:lang w:val="en-US"/>
          </w:rPr>
          <w:t xml:space="preserve"> by …</w:t>
        </w:r>
      </w:ins>
      <w:commentRangeStart w:id="161"/>
      <w:del w:id="162" w:author="Mark Viney" w:date="2016-07-23T15:40:00Z">
        <w:r w:rsidRPr="006473CD" w:rsidDel="001945FC">
          <w:rPr>
            <w:lang w:val="en-US"/>
          </w:rPr>
          <w:delText>’</w:delText>
        </w:r>
      </w:del>
      <w:r w:rsidRPr="006473CD">
        <w:rPr>
          <w:lang w:val="en-US"/>
        </w:rPr>
        <w:t xml:space="preserve"> host </w:t>
      </w:r>
      <w:proofErr w:type="spellStart"/>
      <w:r w:rsidRPr="006473CD">
        <w:rPr>
          <w:lang w:val="en-US"/>
        </w:rPr>
        <w:t>generalism</w:t>
      </w:r>
      <w:proofErr w:type="spellEnd"/>
      <w:r w:rsidRPr="006473CD">
        <w:rPr>
          <w:lang w:val="en-US"/>
        </w:rPr>
        <w:t xml:space="preserve"> metrics were defined according to</w:t>
      </w:r>
      <w:r w:rsidR="003542CA">
        <w:rPr>
          <w:lang w:val="en-US"/>
        </w:rPr>
        <w:t xml:space="preserve"> </w:t>
      </w:r>
      <w:r w:rsidRPr="006473CD">
        <w:rPr>
          <w:lang w:val="en-US"/>
        </w:rPr>
        <w:t xml:space="preserve">structural </w:t>
      </w:r>
      <w:r w:rsidR="00AE2C42">
        <w:rPr>
          <w:lang w:val="en-US"/>
        </w:rPr>
        <w:t xml:space="preserve">and phylogenetic </w:t>
      </w:r>
      <w:r w:rsidR="003F0714">
        <w:rPr>
          <w:lang w:val="en-US"/>
        </w:rPr>
        <w:t>metrics</w:t>
      </w:r>
      <w:r w:rsidR="0099284C">
        <w:rPr>
          <w:lang w:val="en-US"/>
        </w:rPr>
        <w:t>,</w:t>
      </w:r>
      <w:r w:rsidR="003F0714">
        <w:rPr>
          <w:lang w:val="en-US"/>
        </w:rPr>
        <w:t xml:space="preserve"> with phylogeny based on </w:t>
      </w:r>
      <w:r w:rsidR="00EC3869">
        <w:rPr>
          <w:lang w:val="en-US"/>
        </w:rPr>
        <w:t>the pairwise genetic distances between hosts</w:t>
      </w:r>
      <w:commentRangeEnd w:id="161"/>
      <w:r w:rsidR="001945FC">
        <w:rPr>
          <w:rStyle w:val="CommentReference"/>
        </w:rPr>
        <w:commentReference w:id="161"/>
      </w:r>
      <w:r w:rsidRPr="006473CD">
        <w:rPr>
          <w:lang w:val="en-US"/>
        </w:rPr>
        <w:t xml:space="preserve"> </w:t>
      </w:r>
      <w:r w:rsidR="00AE2C42">
        <w:rPr>
          <w:lang w:val="en-US"/>
        </w:rPr>
        <w:t xml:space="preserve">(Table </w:t>
      </w:r>
      <w:r w:rsidR="001604E4">
        <w:rPr>
          <w:lang w:val="en-US"/>
        </w:rPr>
        <w:t>4</w:t>
      </w:r>
      <w:r w:rsidR="00AE2C42">
        <w:rPr>
          <w:lang w:val="en-US"/>
        </w:rPr>
        <w:t xml:space="preserve">). </w:t>
      </w:r>
      <w:r w:rsidR="001604E4" w:rsidRPr="006473CD">
        <w:rPr>
          <w:lang w:val="en-US"/>
        </w:rPr>
        <w:t xml:space="preserve">Host mitochondrial DNA sequences (complete mitochondrial genomes and full or partial sequences from mitochondrial loci) were </w:t>
      </w:r>
      <w:r w:rsidR="001604E4">
        <w:rPr>
          <w:lang w:val="en-US"/>
        </w:rPr>
        <w:t>gathered from the</w:t>
      </w:r>
      <w:r w:rsidR="001604E4" w:rsidRPr="006473CD">
        <w:rPr>
          <w:lang w:val="en-US"/>
        </w:rPr>
        <w:t xml:space="preserve"> NCBI nucleotide database </w:t>
      </w:r>
      <w:r w:rsidR="001604E4">
        <w:rPr>
          <w:lang w:val="en-US"/>
        </w:rPr>
        <w:t>and processed as described in Appendix B</w:t>
      </w:r>
      <w:r w:rsidR="001604E4" w:rsidRPr="006473CD">
        <w:rPr>
          <w:lang w:val="en-US"/>
        </w:rPr>
        <w:t xml:space="preserve">. </w:t>
      </w:r>
    </w:p>
    <w:p w14:paraId="2A835039" w14:textId="05F829C3" w:rsidR="001C3027" w:rsidRDefault="001C3027" w:rsidP="006473CD">
      <w:pPr>
        <w:spacing w:line="276" w:lineRule="auto"/>
        <w:jc w:val="both"/>
        <w:rPr>
          <w:lang w:val="en-US"/>
        </w:rPr>
      </w:pPr>
    </w:p>
    <w:p w14:paraId="04E825B3" w14:textId="27035C34" w:rsidR="006473CD" w:rsidRPr="006473CD" w:rsidRDefault="00F66DF2" w:rsidP="002F413B">
      <w:pPr>
        <w:spacing w:line="276" w:lineRule="auto"/>
        <w:rPr>
          <w:lang w:val="en-US"/>
        </w:rPr>
      </w:pPr>
      <w:commentRangeStart w:id="163"/>
      <w:r>
        <w:rPr>
          <w:lang w:val="en-US"/>
        </w:rPr>
        <w:t xml:space="preserve">Degree and G </w:t>
      </w:r>
      <w:commentRangeEnd w:id="163"/>
      <w:r w:rsidR="00252759">
        <w:rPr>
          <w:rStyle w:val="CommentReference"/>
        </w:rPr>
        <w:commentReference w:id="163"/>
      </w:r>
      <w:r>
        <w:rPr>
          <w:lang w:val="en-US"/>
        </w:rPr>
        <w:t xml:space="preserve">were calculated directly from the host-parasite database, while </w:t>
      </w:r>
      <w:commentRangeStart w:id="164"/>
      <w:r>
        <w:rPr>
          <w:lang w:val="en-US"/>
        </w:rPr>
        <w:t xml:space="preserve">SPD and </w:t>
      </w:r>
      <w:r w:rsidR="006473CD" w:rsidRPr="003542CA">
        <w:rPr>
          <w:lang w:val="en-US"/>
        </w:rPr>
        <w:t xml:space="preserve">Faith’s </w:t>
      </w:r>
      <w:commentRangeEnd w:id="164"/>
      <w:r w:rsidR="00252759">
        <w:rPr>
          <w:rStyle w:val="CommentReference"/>
        </w:rPr>
        <w:commentReference w:id="164"/>
      </w:r>
      <w:r w:rsidR="006473CD" w:rsidRPr="003542CA">
        <w:rPr>
          <w:lang w:val="en-US"/>
        </w:rPr>
        <w:t>phylogenetic diversity index (</w:t>
      </w:r>
      <w:r w:rsidR="0004046D">
        <w:rPr>
          <w:lang w:val="en-US"/>
        </w:rPr>
        <w:t xml:space="preserve">here, </w:t>
      </w:r>
      <w:r w:rsidR="006473CD" w:rsidRPr="003542CA">
        <w:rPr>
          <w:lang w:val="en-US"/>
        </w:rPr>
        <w:t xml:space="preserve">the length of the host tree with the root excluded) </w:t>
      </w:r>
      <w:r w:rsidR="00AE2C42" w:rsidRPr="003542CA">
        <w:rPr>
          <w:lang w:val="en-US"/>
        </w:rPr>
        <w:fldChar w:fldCharType="begin" w:fldLock="1"/>
      </w:r>
      <w:r w:rsidR="0025264C">
        <w:rPr>
          <w:lang w:val="en-US"/>
        </w:rPr>
        <w:instrText>ADDIN CSL_CITATION { "citationItems" : [ { "id" : "ITEM-1", "itemData" : { "DOI" : "10.1016/j.pt.2011.05.003", "ISBN" : "1471-4922", "ISSN" : "14714922", "PMID" : "21680245", "abstract" : "The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 2011 Elsevier Ltd.", "author" : [ { "dropping-particle" : "", "family" : "Poulin", "given" : "Robert", "non-dropping-particle" : "", "parse-names" : false, "suffix" : "" }, { "dropping-particle" : "", "family" : "Krasnov", "given" : "Boris R.", "non-dropping-particle" : "", "parse-names" : false, "suffix" : "" }, { "dropping-particle" : "", "family" : "Mouillot", "given" : "David", "non-dropping-particle" : "", "parse-names" : false, "suffix" : "" } ], "container-title" : "Trends in Parasitology", "id" : "ITEM-1", "issue" : "8", "issued" : { "date-parts" : [ [ "2011" ] ] }, "page" : "355-361", "publisher" : "Elsevier Ltd", "title" : "Host specificity in phylogenetic and geographic space", "type" : "article-journal", "volume" : "27" }, "uris" : [ "http://www.mendeley.com/documents/?uuid=4cd1816b-31b2-41eb-beb6-83979e0c2e0c" ] }, { "id" : "ITEM-2", "itemData" : { "DOI" : "10.1016/0006-3207(92)91201-3", "ISSN" : "0006-3207", "abstract" : "Protecting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 "author" : [ { "dropping-particle" : "", "family" : "Faith", "given" : "Daniel P.", "non-dropping-particle" : "", "parse-names" : false, "suffix" : "" } ], "container-title" : "Biological Conservation", "id" : "ITEM-2", "issue" : "1", "issued" : { "date-parts" : [ [ "1992", "1" ] ] }, "page" : "1-10", "title" : "Conservation evaluation and phylogenetic diversity", "type" : "article-journal", "volume" : "61" }, "uris" : [ "http://www.mendeley.com/documents/?uuid=a10c1189-338d-4484-9c62-1813ca8ee660" ] } ], "mendeley" : { "formattedCitation" : "[19,36]", "plainTextFormattedCitation" : "[19,36]", "previouslyFormattedCitation" : "[19,36]" }, "properties" : { "noteIndex" : 0 }, "schema" : "https://github.com/citation-style-language/schema/raw/master/csl-citation.json" }</w:instrText>
      </w:r>
      <w:r w:rsidR="00AE2C42" w:rsidRPr="003542CA">
        <w:rPr>
          <w:lang w:val="en-US"/>
        </w:rPr>
        <w:fldChar w:fldCharType="separate"/>
      </w:r>
      <w:r w:rsidR="00C61DD8" w:rsidRPr="00C61DD8">
        <w:rPr>
          <w:noProof/>
          <w:lang w:val="en-US"/>
        </w:rPr>
        <w:t>[</w:t>
      </w:r>
      <w:r w:rsidR="00937EEF">
        <w:rPr>
          <w:noProof/>
          <w:lang w:val="en-US"/>
        </w:rPr>
        <w:t>31</w:t>
      </w:r>
      <w:r w:rsidR="00C61DD8" w:rsidRPr="00C61DD8">
        <w:rPr>
          <w:noProof/>
          <w:lang w:val="en-US"/>
        </w:rPr>
        <w:t>,</w:t>
      </w:r>
      <w:r w:rsidR="00937EEF">
        <w:rPr>
          <w:noProof/>
          <w:lang w:val="en-US"/>
        </w:rPr>
        <w:t>47</w:t>
      </w:r>
      <w:r w:rsidR="00C61DD8" w:rsidRPr="00C61DD8">
        <w:rPr>
          <w:noProof/>
          <w:lang w:val="en-US"/>
        </w:rPr>
        <w:t>]</w:t>
      </w:r>
      <w:r w:rsidR="00AE2C42" w:rsidRPr="003542CA">
        <w:rPr>
          <w:lang w:val="en-US"/>
        </w:rPr>
        <w:fldChar w:fldCharType="end"/>
      </w:r>
      <w:r w:rsidR="006473CD" w:rsidRPr="003542CA">
        <w:rPr>
          <w:lang w:val="en-US"/>
        </w:rPr>
        <w:t xml:space="preserve"> w</w:t>
      </w:r>
      <w:r>
        <w:rPr>
          <w:lang w:val="en-US"/>
        </w:rPr>
        <w:t>ere</w:t>
      </w:r>
      <w:r w:rsidR="006473CD" w:rsidRPr="003542CA">
        <w:rPr>
          <w:lang w:val="en-US"/>
        </w:rPr>
        <w:t xml:space="preserve"> generated for all parasites</w:t>
      </w:r>
      <w:r>
        <w:rPr>
          <w:lang w:val="en-US"/>
        </w:rPr>
        <w:t xml:space="preserve"> based on the genetic distances between hosts. To calculate Faith’s phylogenetic diversity, w</w:t>
      </w:r>
      <w:r w:rsidR="006473CD" w:rsidRPr="003542CA">
        <w:rPr>
          <w:lang w:val="en-US"/>
        </w:rPr>
        <w:t xml:space="preserve">e used the </w:t>
      </w:r>
      <w:proofErr w:type="spellStart"/>
      <w:r w:rsidR="006473CD" w:rsidRPr="003542CA">
        <w:rPr>
          <w:lang w:val="en-US"/>
        </w:rPr>
        <w:t>ses.pd</w:t>
      </w:r>
      <w:proofErr w:type="spellEnd"/>
      <w:r w:rsidR="006473CD" w:rsidRPr="003542CA">
        <w:rPr>
          <w:lang w:val="en-US"/>
        </w:rPr>
        <w:t xml:space="preserve"> function implemented in </w:t>
      </w:r>
      <w:r w:rsidR="006473CD" w:rsidRPr="003542CA">
        <w:rPr>
          <w:i/>
          <w:lang w:val="en-US"/>
        </w:rPr>
        <w:t>picante</w:t>
      </w:r>
      <w:r w:rsidR="006473CD" w:rsidRPr="003542CA">
        <w:rPr>
          <w:lang w:val="en-US"/>
        </w:rPr>
        <w:t xml:space="preserve"> </w:t>
      </w:r>
      <w:r>
        <w:rPr>
          <w:lang w:val="en-US"/>
        </w:rPr>
        <w:t xml:space="preserve">in R </w:t>
      </w:r>
      <w:r w:rsidRPr="003542CA">
        <w:rPr>
          <w:lang w:val="en-US"/>
        </w:rPr>
        <w:fldChar w:fldCharType="begin" w:fldLock="1"/>
      </w:r>
      <w:r>
        <w:rPr>
          <w:lang w:val="en-US"/>
        </w:rPr>
        <w:instrText>ADDIN CSL_CITATION { "citationItems" : [ { "id" : "ITEM-1", "itemData" : { "DOI" : "10.1093/bioinformatics/btq166", "ISSN" : "1367-4803, 1460-2059", "PMID" : "20395285", "abstract" : "Summary: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interactions.\nAvailability: Picante is a package for the R statistical language and environment written in R and C, released under a GPL v2 open-source license, and freely available on the web (http://picante.r-forge.r-project.org) and from CRAN (http://cran.r-project.org).\nContact: skembel@uoregon.edu",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"6" ] ] }, "language" : "en", "page" : "1463-1464", "title" : "Picante: R tools for integrating phylogenies and ecology", "type" : "article-journal", "volume" : "26" }, "uris" : [ "http://www.mendeley.com/documents/?uuid=b7cd5b14-5616-4347-864c-648ea7fa7e45" ] } ], "mendeley" : { "formattedCitation" : "[38]", "plainTextFormattedCitation" : "[38]", "previouslyFormattedCitation" : "[38]" }, "properties" : { "noteIndex" : 0 }, "schema" : "https://github.com/citation-style-language/schema/raw/master/csl-citation.json" }</w:instrText>
      </w:r>
      <w:r w:rsidRPr="003542CA">
        <w:rPr>
          <w:lang w:val="en-US"/>
        </w:rPr>
        <w:fldChar w:fldCharType="separate"/>
      </w:r>
      <w:r w:rsidRPr="00C61DD8">
        <w:rPr>
          <w:noProof/>
          <w:lang w:val="en-US"/>
        </w:rPr>
        <w:t>[</w:t>
      </w:r>
      <w:r>
        <w:rPr>
          <w:noProof/>
          <w:lang w:val="en-US"/>
        </w:rPr>
        <w:t>49</w:t>
      </w:r>
      <w:r w:rsidRPr="00C61DD8">
        <w:rPr>
          <w:noProof/>
          <w:lang w:val="en-US"/>
        </w:rPr>
        <w:t>]</w:t>
      </w:r>
      <w:r w:rsidRPr="003542CA">
        <w:rPr>
          <w:lang w:val="en-US"/>
        </w:rPr>
        <w:fldChar w:fldCharType="end"/>
      </w:r>
      <w:r>
        <w:rPr>
          <w:lang w:val="en-US"/>
        </w:rPr>
        <w:t xml:space="preserve"> </w:t>
      </w:r>
      <w:r w:rsidR="006473CD" w:rsidRPr="003542CA">
        <w:rPr>
          <w:lang w:val="en-US"/>
        </w:rPr>
        <w:t>to generate the standardized effect size of phylogenetic diversity (S</w:t>
      </w:r>
      <w:r w:rsidR="003542CA">
        <w:rPr>
          <w:lang w:val="en-US"/>
        </w:rPr>
        <w:t>ES-PD</w:t>
      </w:r>
      <w:r w:rsidR="006473CD" w:rsidRPr="003542CA">
        <w:rPr>
          <w:lang w:val="en-US"/>
        </w:rPr>
        <w:t>) based on 1000 runs.  S</w:t>
      </w:r>
      <w:r w:rsidR="003542CA">
        <w:rPr>
          <w:lang w:val="en-US"/>
        </w:rPr>
        <w:t>ES-PD</w:t>
      </w:r>
      <w:r w:rsidR="006473CD" w:rsidRPr="003542CA">
        <w:rPr>
          <w:lang w:val="en-US"/>
        </w:rPr>
        <w:t xml:space="preserve"> compares the actual Faith’s </w:t>
      </w:r>
      <w:r w:rsidR="00AE2C42" w:rsidRPr="003542CA">
        <w:rPr>
          <w:lang w:val="en-US"/>
        </w:rPr>
        <w:t xml:space="preserve">PD </w:t>
      </w:r>
      <w:r w:rsidR="006473CD" w:rsidRPr="003542CA">
        <w:rPr>
          <w:lang w:val="en-US"/>
        </w:rPr>
        <w:t xml:space="preserve">value for each </w:t>
      </w:r>
      <w:commentRangeStart w:id="165"/>
      <w:r w:rsidR="006473CD" w:rsidRPr="003542CA">
        <w:rPr>
          <w:lang w:val="en-US"/>
        </w:rPr>
        <w:t>parasite</w:t>
      </w:r>
      <w:commentRangeEnd w:id="165"/>
      <w:r w:rsidR="00252759">
        <w:rPr>
          <w:rStyle w:val="CommentReference"/>
        </w:rPr>
        <w:commentReference w:id="165"/>
      </w:r>
      <w:r w:rsidR="006473CD" w:rsidRPr="003542CA">
        <w:rPr>
          <w:lang w:val="en-US"/>
        </w:rPr>
        <w:t xml:space="preserve"> to a summary of the metric calculated after repeatedly shuffling taxa labels of all taxa in the phylogeny in order to assess if </w:t>
      </w:r>
      <w:proofErr w:type="spellStart"/>
      <w:r w:rsidR="006473CD" w:rsidRPr="003542CA">
        <w:rPr>
          <w:lang w:val="en-US"/>
        </w:rPr>
        <w:t>phylodiversity</w:t>
      </w:r>
      <w:proofErr w:type="spellEnd"/>
      <w:r w:rsidR="006473CD" w:rsidRPr="003542CA">
        <w:rPr>
          <w:lang w:val="en-US"/>
        </w:rPr>
        <w:t xml:space="preserve"> is high or low for a given number of </w:t>
      </w:r>
      <w:commentRangeStart w:id="166"/>
      <w:r w:rsidR="006473CD" w:rsidRPr="003542CA">
        <w:rPr>
          <w:lang w:val="en-US"/>
        </w:rPr>
        <w:t>hosts</w:t>
      </w:r>
      <w:commentRangeEnd w:id="166"/>
      <w:r w:rsidR="00252759">
        <w:rPr>
          <w:rStyle w:val="CommentReference"/>
        </w:rPr>
        <w:commentReference w:id="166"/>
      </w:r>
      <w:r w:rsidR="006473CD" w:rsidRPr="003542CA">
        <w:rPr>
          <w:lang w:val="en-US"/>
        </w:rPr>
        <w:t>.</w:t>
      </w:r>
    </w:p>
    <w:p w14:paraId="58FAFFBE" w14:textId="77777777" w:rsidR="006473CD" w:rsidRDefault="006473CD" w:rsidP="006473CD">
      <w:pPr>
        <w:spacing w:line="276" w:lineRule="auto"/>
        <w:jc w:val="both"/>
      </w:pPr>
    </w:p>
    <w:p w14:paraId="30321350" w14:textId="77777777" w:rsidR="006473CD" w:rsidRPr="00AF631C" w:rsidRDefault="006473CD" w:rsidP="006473CD">
      <w:pPr>
        <w:spacing w:line="276" w:lineRule="auto"/>
        <w:jc w:val="both"/>
        <w:rPr>
          <w:b/>
          <w:i/>
        </w:rPr>
      </w:pPr>
      <w:r w:rsidRPr="00AF631C">
        <w:rPr>
          <w:b/>
          <w:i/>
        </w:rPr>
        <w:t>Data analysis</w:t>
      </w:r>
    </w:p>
    <w:p w14:paraId="0C1B9E23" w14:textId="6BC8806B" w:rsidR="00AE2C42" w:rsidRDefault="006473CD" w:rsidP="003C2D94">
      <w:pPr>
        <w:spacing w:line="276" w:lineRule="auto"/>
        <w:rPr>
          <w:lang w:val="en-US"/>
        </w:rPr>
      </w:pPr>
      <w:r w:rsidRPr="006473CD">
        <w:rPr>
          <w:lang w:val="en-US"/>
        </w:rPr>
        <w:t xml:space="preserve">The </w:t>
      </w:r>
      <w:proofErr w:type="spellStart"/>
      <w:ins w:id="167" w:author="Mark Viney" w:date="2016-07-23T15:48:00Z">
        <w:r w:rsidR="00BF0446">
          <w:rPr>
            <w:lang w:val="en-US"/>
          </w:rPr>
          <w:t>specalist</w:t>
        </w:r>
        <w:proofErr w:type="spellEnd"/>
        <w:r w:rsidR="00BF0446">
          <w:rPr>
            <w:lang w:val="en-US"/>
          </w:rPr>
          <w:t xml:space="preserve"> / </w:t>
        </w:r>
      </w:ins>
      <w:proofErr w:type="spellStart"/>
      <w:r w:rsidRPr="006473CD">
        <w:rPr>
          <w:lang w:val="en-US"/>
        </w:rPr>
        <w:t>generalism</w:t>
      </w:r>
      <w:proofErr w:type="spellEnd"/>
      <w:r w:rsidRPr="006473CD">
        <w:rPr>
          <w:lang w:val="en-US"/>
        </w:rPr>
        <w:t xml:space="preserve"> metrics for each parasite species were compared to </w:t>
      </w:r>
      <w:r w:rsidR="002F2736">
        <w:rPr>
          <w:lang w:val="en-US"/>
        </w:rPr>
        <w:t>parasite traits to te</w:t>
      </w:r>
      <w:r w:rsidR="00937EEF">
        <w:rPr>
          <w:lang w:val="en-US"/>
        </w:rPr>
        <w:t>st the model predictions</w:t>
      </w:r>
      <w:r w:rsidR="006B1194">
        <w:rPr>
          <w:lang w:val="en-US"/>
        </w:rPr>
        <w:t>.</w:t>
      </w:r>
      <w:r w:rsidRPr="006473CD">
        <w:rPr>
          <w:lang w:val="en-US"/>
        </w:rPr>
        <w:t xml:space="preserve"> </w:t>
      </w:r>
      <w:r w:rsidR="00D57325">
        <w:rPr>
          <w:lang w:val="en-US"/>
        </w:rPr>
        <w:t xml:space="preserve">We </w:t>
      </w:r>
      <w:del w:id="168" w:author="Mark Viney" w:date="2016-07-23T15:48:00Z">
        <w:r w:rsidR="00D57325" w:rsidDel="00BF0446">
          <w:rPr>
            <w:lang w:val="en-US"/>
          </w:rPr>
          <w:delText>separated out</w:delText>
        </w:r>
      </w:del>
      <w:ins w:id="169" w:author="Mark Viney" w:date="2016-07-23T15:48:00Z">
        <w:r w:rsidR="00BF0446">
          <w:rPr>
            <w:lang w:val="en-US"/>
          </w:rPr>
          <w:t>divided</w:t>
        </w:r>
      </w:ins>
      <w:r w:rsidR="00D57325">
        <w:rPr>
          <w:lang w:val="en-US"/>
        </w:rPr>
        <w:t xml:space="preserve"> the analysis by parasite life cycle (direct vs. trophic), since the modeling results </w:t>
      </w:r>
      <w:del w:id="170" w:author="Mark Viney" w:date="2016-07-23T15:48:00Z">
        <w:r w:rsidR="00D57325" w:rsidDel="00BF0446">
          <w:rPr>
            <w:lang w:val="en-US"/>
          </w:rPr>
          <w:delText xml:space="preserve">suggests </w:delText>
        </w:r>
      </w:del>
      <w:ins w:id="171" w:author="Mark Viney" w:date="2016-07-23T15:48:00Z">
        <w:r w:rsidR="00BF0446">
          <w:rPr>
            <w:lang w:val="en-US"/>
          </w:rPr>
          <w:t xml:space="preserve">show </w:t>
        </w:r>
      </w:ins>
      <w:r w:rsidR="00D57325">
        <w:rPr>
          <w:lang w:val="en-US"/>
        </w:rPr>
        <w:t>that life cycle strong</w:t>
      </w:r>
      <w:ins w:id="172" w:author="Mark Viney" w:date="2016-07-23T15:48:00Z">
        <w:r w:rsidR="00BF0446">
          <w:rPr>
            <w:lang w:val="en-US"/>
          </w:rPr>
          <w:t>ly</w:t>
        </w:r>
      </w:ins>
      <w:r w:rsidR="00D57325">
        <w:rPr>
          <w:lang w:val="en-US"/>
        </w:rPr>
        <w:t xml:space="preserve"> affects model predictions. We note, however, that life cycle and infection site are confounded in the dataset</w:t>
      </w:r>
      <w:r w:rsidR="00327EB3">
        <w:rPr>
          <w:lang w:val="en-US"/>
        </w:rPr>
        <w:t xml:space="preserve"> as nearly all of the direct life cycle parasites are </w:t>
      </w:r>
      <w:proofErr w:type="spellStart"/>
      <w:r w:rsidR="00327EB3">
        <w:rPr>
          <w:lang w:val="en-US"/>
        </w:rPr>
        <w:lastRenderedPageBreak/>
        <w:t>ectoparasites</w:t>
      </w:r>
      <w:proofErr w:type="spellEnd"/>
      <w:r w:rsidR="00327EB3">
        <w:rPr>
          <w:lang w:val="en-US"/>
        </w:rPr>
        <w:t xml:space="preserve"> (4216/42</w:t>
      </w:r>
      <w:r w:rsidR="00B838AA">
        <w:rPr>
          <w:lang w:val="en-US"/>
        </w:rPr>
        <w:t>26</w:t>
      </w:r>
      <w:r w:rsidR="00327EB3">
        <w:rPr>
          <w:lang w:val="en-US"/>
        </w:rPr>
        <w:t xml:space="preserve">) whereas </w:t>
      </w:r>
      <w:r w:rsidR="003C2D94">
        <w:rPr>
          <w:lang w:val="en-US"/>
        </w:rPr>
        <w:t>all (3076)</w:t>
      </w:r>
      <w:commentRangeStart w:id="173"/>
      <w:r w:rsidR="00327EB3">
        <w:rPr>
          <w:lang w:val="en-US"/>
        </w:rPr>
        <w:t xml:space="preserve"> of </w:t>
      </w:r>
      <w:commentRangeEnd w:id="173"/>
      <w:r w:rsidR="00AF631C">
        <w:rPr>
          <w:rStyle w:val="CommentReference"/>
        </w:rPr>
        <w:commentReference w:id="173"/>
      </w:r>
      <w:r w:rsidR="00327EB3">
        <w:rPr>
          <w:lang w:val="en-US"/>
        </w:rPr>
        <w:t xml:space="preserve">the </w:t>
      </w:r>
      <w:proofErr w:type="spellStart"/>
      <w:r w:rsidR="00327EB3">
        <w:rPr>
          <w:lang w:val="en-US"/>
        </w:rPr>
        <w:t>trophically</w:t>
      </w:r>
      <w:proofErr w:type="spellEnd"/>
      <w:r w:rsidR="00327EB3">
        <w:rPr>
          <w:lang w:val="en-US"/>
        </w:rPr>
        <w:t xml:space="preserve"> transmitted parasites are </w:t>
      </w:r>
      <w:proofErr w:type="spellStart"/>
      <w:r w:rsidR="00327EB3">
        <w:rPr>
          <w:lang w:val="en-US"/>
        </w:rPr>
        <w:t>endoparasites</w:t>
      </w:r>
      <w:proofErr w:type="spellEnd"/>
      <w:r w:rsidR="00AF631C">
        <w:rPr>
          <w:lang w:val="en-US"/>
        </w:rPr>
        <w:t>.</w:t>
      </w:r>
    </w:p>
    <w:p w14:paraId="1A8E4F6D" w14:textId="77777777" w:rsidR="00AE2C42" w:rsidRDefault="00AE2C42" w:rsidP="006473CD">
      <w:pPr>
        <w:spacing w:line="276" w:lineRule="auto"/>
        <w:jc w:val="both"/>
        <w:rPr>
          <w:lang w:val="en-US"/>
        </w:rPr>
      </w:pPr>
    </w:p>
    <w:p w14:paraId="6089D09A" w14:textId="05F375C0" w:rsidR="006473CD" w:rsidRPr="006473CD" w:rsidRDefault="006473CD" w:rsidP="002F413B">
      <w:pPr>
        <w:spacing w:line="276" w:lineRule="auto"/>
        <w:rPr>
          <w:lang w:val="en-US"/>
        </w:rPr>
      </w:pPr>
      <w:r w:rsidRPr="006473CD">
        <w:rPr>
          <w:lang w:val="en-US"/>
        </w:rPr>
        <w:t>Metrics for parasites with direct or trophic life cycles were compared to summary measures (mean, maximum, and coefficient of variation (CV)) of the length</w:t>
      </w:r>
      <w:r w:rsidR="00937EEF">
        <w:rPr>
          <w:lang w:val="en-US"/>
        </w:rPr>
        <w:t>s</w:t>
      </w:r>
      <w:r w:rsidRPr="006473CD">
        <w:rPr>
          <w:lang w:val="en-US"/>
        </w:rPr>
        <w:t xml:space="preserve"> reported for each of their hosts</w:t>
      </w:r>
      <w:ins w:id="174" w:author="Mark Viney" w:date="2016-07-23T15:49:00Z">
        <w:r w:rsidR="00BF0446">
          <w:rPr>
            <w:lang w:val="en-US"/>
          </w:rPr>
          <w:t>)</w:t>
        </w:r>
      </w:ins>
      <w:r w:rsidR="009D0AEA">
        <w:rPr>
          <w:lang w:val="en-US"/>
        </w:rPr>
        <w:t xml:space="preserve"> in the original database</w:t>
      </w:r>
      <w:r w:rsidRPr="006473CD">
        <w:rPr>
          <w:lang w:val="en-US"/>
        </w:rPr>
        <w:t xml:space="preserve">. Note that CV of the host length is only calculated for parasites with more than one host. </w:t>
      </w:r>
    </w:p>
    <w:p w14:paraId="22149324" w14:textId="77777777" w:rsidR="006473CD" w:rsidRPr="006473CD" w:rsidRDefault="006473CD" w:rsidP="002F413B">
      <w:pPr>
        <w:spacing w:line="276" w:lineRule="auto"/>
        <w:rPr>
          <w:lang w:val="en-US"/>
        </w:rPr>
      </w:pPr>
    </w:p>
    <w:p w14:paraId="0A5D94D6" w14:textId="3298FD42" w:rsidR="006473CD" w:rsidRPr="006473CD" w:rsidRDefault="002F2736" w:rsidP="002F413B">
      <w:pPr>
        <w:spacing w:line="276" w:lineRule="auto"/>
        <w:rPr>
          <w:lang w:val="en-US"/>
        </w:rPr>
      </w:pPr>
      <w:r>
        <w:rPr>
          <w:lang w:val="en-US"/>
        </w:rPr>
        <w:t>As a</w:t>
      </w:r>
      <w:ins w:id="175" w:author="Mark Viney" w:date="2016-07-23T15:49:00Z">
        <w:r w:rsidR="00BF0446">
          <w:rPr>
            <w:lang w:val="en-US"/>
          </w:rPr>
          <w:t>n approximate</w:t>
        </w:r>
      </w:ins>
      <w:r>
        <w:rPr>
          <w:lang w:val="en-US"/>
        </w:rPr>
        <w:t xml:space="preserve"> </w:t>
      </w:r>
      <w:del w:id="176" w:author="Mark Viney" w:date="2016-07-23T15:50:00Z">
        <w:r w:rsidR="00AE2C42" w:rsidDel="00BF0446">
          <w:rPr>
            <w:lang w:val="en-US"/>
          </w:rPr>
          <w:delText xml:space="preserve">rough </w:delText>
        </w:r>
      </w:del>
      <w:r>
        <w:rPr>
          <w:lang w:val="en-US"/>
        </w:rPr>
        <w:t>proxy for temperature, t</w:t>
      </w:r>
      <w:r w:rsidR="006473CD" w:rsidRPr="006473CD">
        <w:rPr>
          <w:lang w:val="en-US"/>
        </w:rPr>
        <w:t>he effect of geographic</w:t>
      </w:r>
      <w:ins w:id="177" w:author="Mark Viney" w:date="2016-07-23T15:50:00Z">
        <w:r w:rsidR="00BF0446">
          <w:rPr>
            <w:lang w:val="en-US"/>
          </w:rPr>
          <w:t>al</w:t>
        </w:r>
      </w:ins>
      <w:r w:rsidR="006473CD" w:rsidRPr="006473CD">
        <w:rPr>
          <w:lang w:val="en-US"/>
        </w:rPr>
        <w:t xml:space="preserve"> region on parasites with direct or trophic life cycle</w:t>
      </w:r>
      <w:r w:rsidR="00076CEE">
        <w:rPr>
          <w:lang w:val="en-US"/>
        </w:rPr>
        <w:t>s</w:t>
      </w:r>
      <w:r w:rsidR="006473CD" w:rsidRPr="006473CD">
        <w:rPr>
          <w:lang w:val="en-US"/>
        </w:rPr>
        <w:t xml:space="preserve"> was calculated for </w:t>
      </w:r>
      <w:proofErr w:type="spellStart"/>
      <w:r w:rsidR="006473CD" w:rsidRPr="006473CD">
        <w:rPr>
          <w:lang w:val="en-US"/>
        </w:rPr>
        <w:t>endoparasites</w:t>
      </w:r>
      <w:proofErr w:type="spellEnd"/>
      <w:r w:rsidR="006473CD" w:rsidRPr="006473CD">
        <w:rPr>
          <w:lang w:val="en-US"/>
        </w:rPr>
        <w:t xml:space="preserve"> and </w:t>
      </w:r>
      <w:proofErr w:type="spellStart"/>
      <w:r w:rsidR="006473CD" w:rsidRPr="006473CD">
        <w:rPr>
          <w:lang w:val="en-US"/>
        </w:rPr>
        <w:t>ectoparasites</w:t>
      </w:r>
      <w:proofErr w:type="spellEnd"/>
      <w:r w:rsidR="006473CD" w:rsidRPr="006473CD">
        <w:rPr>
          <w:lang w:val="en-US"/>
        </w:rPr>
        <w:t xml:space="preserve"> together. Regions were assessed as defined in Table 1 and also divided into two groups, where Antarctica, Nearctic, and Palearctic were assumed to be colder than Africa, Australia, </w:t>
      </w:r>
      <w:proofErr w:type="spellStart"/>
      <w:r w:rsidR="006473CD" w:rsidRPr="006473CD">
        <w:rPr>
          <w:lang w:val="en-US"/>
        </w:rPr>
        <w:t>Indopacific</w:t>
      </w:r>
      <w:proofErr w:type="spellEnd"/>
      <w:r w:rsidR="006473CD" w:rsidRPr="006473CD">
        <w:rPr>
          <w:lang w:val="en-US"/>
        </w:rPr>
        <w:t xml:space="preserve">, and </w:t>
      </w:r>
      <w:proofErr w:type="spellStart"/>
      <w:r w:rsidR="006473CD" w:rsidRPr="006473CD">
        <w:rPr>
          <w:lang w:val="en-US"/>
        </w:rPr>
        <w:t>Neotropical</w:t>
      </w:r>
      <w:proofErr w:type="spellEnd"/>
      <w:r w:rsidR="006473CD" w:rsidRPr="006473CD">
        <w:rPr>
          <w:lang w:val="en-US"/>
        </w:rPr>
        <w:t xml:space="preserve"> regions. Some host-parasite associations were reported in m</w:t>
      </w:r>
      <w:r w:rsidR="00CE6E3B">
        <w:rPr>
          <w:lang w:val="en-US"/>
        </w:rPr>
        <w:t>ore than one region, so for the</w:t>
      </w:r>
      <w:r w:rsidR="006473CD" w:rsidRPr="006473CD">
        <w:rPr>
          <w:lang w:val="en-US"/>
        </w:rPr>
        <w:t xml:space="preserve"> analysis </w:t>
      </w:r>
      <w:r w:rsidR="00CE6E3B">
        <w:rPr>
          <w:lang w:val="en-US"/>
        </w:rPr>
        <w:t>based on geographic</w:t>
      </w:r>
      <w:ins w:id="178" w:author="Mark Viney" w:date="2016-07-23T15:51:00Z">
        <w:r w:rsidR="00BF0446">
          <w:rPr>
            <w:lang w:val="en-US"/>
          </w:rPr>
          <w:t>al</w:t>
        </w:r>
      </w:ins>
      <w:r w:rsidR="00CE6E3B">
        <w:rPr>
          <w:lang w:val="en-US"/>
        </w:rPr>
        <w:t xml:space="preserve"> regions </w:t>
      </w:r>
      <w:r w:rsidR="006473CD" w:rsidRPr="006473CD">
        <w:rPr>
          <w:lang w:val="en-US"/>
        </w:rPr>
        <w:t xml:space="preserve">the </w:t>
      </w:r>
      <w:proofErr w:type="spellStart"/>
      <w:r w:rsidR="006473CD" w:rsidRPr="006473CD">
        <w:rPr>
          <w:lang w:val="en-US"/>
        </w:rPr>
        <w:t>generalism</w:t>
      </w:r>
      <w:proofErr w:type="spellEnd"/>
      <w:r w:rsidR="006473CD" w:rsidRPr="006473CD">
        <w:rPr>
          <w:lang w:val="en-US"/>
        </w:rPr>
        <w:t xml:space="preserve"> metrics were calculated separately for each region. </w:t>
      </w:r>
    </w:p>
    <w:p w14:paraId="43239788" w14:textId="77777777" w:rsidR="006473CD" w:rsidRPr="006473CD" w:rsidRDefault="006473CD" w:rsidP="002F413B">
      <w:pPr>
        <w:spacing w:line="276" w:lineRule="auto"/>
        <w:rPr>
          <w:lang w:val="en-US"/>
        </w:rPr>
      </w:pPr>
    </w:p>
    <w:p w14:paraId="47790250" w14:textId="488C7173" w:rsidR="006473CD" w:rsidRPr="006473CD" w:rsidRDefault="006473CD" w:rsidP="002F413B">
      <w:pPr>
        <w:spacing w:line="276" w:lineRule="auto"/>
        <w:rPr>
          <w:lang w:val="en-US"/>
        </w:rPr>
      </w:pPr>
      <w:r w:rsidRPr="006473CD">
        <w:rPr>
          <w:lang w:val="en-US"/>
        </w:rPr>
        <w:t xml:space="preserve">Because the </w:t>
      </w:r>
      <w:proofErr w:type="spellStart"/>
      <w:r w:rsidRPr="006473CD">
        <w:rPr>
          <w:lang w:val="en-US"/>
        </w:rPr>
        <w:t>ge</w:t>
      </w:r>
      <w:commentRangeStart w:id="179"/>
      <w:r w:rsidRPr="006473CD">
        <w:rPr>
          <w:lang w:val="en-US"/>
        </w:rPr>
        <w:t>neralism</w:t>
      </w:r>
      <w:proofErr w:type="spellEnd"/>
      <w:r w:rsidRPr="006473CD">
        <w:rPr>
          <w:lang w:val="en-US"/>
        </w:rPr>
        <w:t xml:space="preserve"> metrics </w:t>
      </w:r>
      <w:commentRangeEnd w:id="179"/>
      <w:r w:rsidR="00BF0446">
        <w:rPr>
          <w:rStyle w:val="CommentReference"/>
        </w:rPr>
        <w:commentReference w:id="179"/>
      </w:r>
      <w:r w:rsidRPr="006473CD">
        <w:rPr>
          <w:lang w:val="en-US"/>
        </w:rPr>
        <w:t>come from very different distributions, we used GLMs with different error distributions for statistical analyses. For degree, we used negative binomial regression with a log link function (</w:t>
      </w:r>
      <w:proofErr w:type="spellStart"/>
      <w:proofErr w:type="gramStart"/>
      <w:r w:rsidRPr="006473CD">
        <w:rPr>
          <w:lang w:val="en-US"/>
        </w:rPr>
        <w:t>glm.nb</w:t>
      </w:r>
      <w:proofErr w:type="spellEnd"/>
      <w:r w:rsidRPr="006473CD">
        <w:rPr>
          <w:lang w:val="en-US"/>
        </w:rPr>
        <w:t>(</w:t>
      </w:r>
      <w:proofErr w:type="gramEnd"/>
      <w:r w:rsidRPr="006473CD">
        <w:rPr>
          <w:lang w:val="en-US"/>
        </w:rPr>
        <w:t xml:space="preserve">) in </w:t>
      </w:r>
      <w:r w:rsidR="008B6378">
        <w:rPr>
          <w:lang w:val="en-US"/>
        </w:rPr>
        <w:t xml:space="preserve">the MASS package in </w:t>
      </w:r>
      <w:r w:rsidRPr="006473CD">
        <w:rPr>
          <w:lang w:val="en-US"/>
        </w:rPr>
        <w:t>R); for G, logistic regression (</w:t>
      </w:r>
      <w:proofErr w:type="spellStart"/>
      <w:r w:rsidRPr="006473CD">
        <w:rPr>
          <w:lang w:val="en-US"/>
        </w:rPr>
        <w:t>glm</w:t>
      </w:r>
      <w:proofErr w:type="spellEnd"/>
      <w:r w:rsidRPr="006473CD">
        <w:rPr>
          <w:lang w:val="en-US"/>
        </w:rPr>
        <w:t>(family="binomial") in R); and for SPD</w:t>
      </w:r>
      <w:r w:rsidR="009D0AEA">
        <w:rPr>
          <w:lang w:val="en-US"/>
        </w:rPr>
        <w:t xml:space="preserve"> </w:t>
      </w:r>
      <w:r w:rsidR="00752C50">
        <w:rPr>
          <w:lang w:val="en-US"/>
        </w:rPr>
        <w:t>and SES-PD</w:t>
      </w:r>
      <w:r w:rsidRPr="006473CD">
        <w:rPr>
          <w:lang w:val="en-US"/>
        </w:rPr>
        <w:t>, linear regression (lm() in R</w:t>
      </w:r>
      <w:r w:rsidR="00B838AA">
        <w:rPr>
          <w:lang w:val="en-US"/>
        </w:rPr>
        <w:t>)</w:t>
      </w:r>
      <w:r w:rsidRPr="006473CD">
        <w:rPr>
          <w:lang w:val="en-US"/>
        </w:rPr>
        <w:t xml:space="preserve">. </w:t>
      </w:r>
    </w:p>
    <w:p w14:paraId="085AA2F7" w14:textId="77777777" w:rsidR="006473CD" w:rsidRPr="006473CD" w:rsidRDefault="006473CD" w:rsidP="006473CD">
      <w:pPr>
        <w:spacing w:line="276" w:lineRule="auto"/>
        <w:jc w:val="both"/>
        <w:rPr>
          <w:lang w:val="en-US"/>
        </w:rPr>
      </w:pPr>
    </w:p>
    <w:p w14:paraId="1E6308FB" w14:textId="3F91C9A6" w:rsidR="006473CD" w:rsidRPr="009D0AEA" w:rsidRDefault="009D0AEA" w:rsidP="009D0AEA">
      <w:pPr>
        <w:rPr>
          <w:b/>
          <w:i/>
        </w:rPr>
      </w:pPr>
      <w:r w:rsidRPr="009D0AEA">
        <w:rPr>
          <w:b/>
          <w:i/>
        </w:rPr>
        <w:t>Results</w:t>
      </w:r>
    </w:p>
    <w:p w14:paraId="585C4C37" w14:textId="77777777" w:rsidR="006627E7" w:rsidRPr="00284EB9" w:rsidRDefault="006627E7" w:rsidP="00B34BF1">
      <w:pPr>
        <w:rPr>
          <w:i/>
          <w:lang w:val="en-US"/>
        </w:rPr>
      </w:pPr>
      <w:r w:rsidRPr="00284EB9">
        <w:rPr>
          <w:i/>
          <w:lang w:val="en-US"/>
        </w:rPr>
        <w:t>Pairwise genetic distances between hosts</w:t>
      </w:r>
    </w:p>
    <w:p w14:paraId="67E4BB4F" w14:textId="00B50E87" w:rsidR="009B68D1" w:rsidRDefault="00FF337E" w:rsidP="00B34BF1">
      <w:pPr>
        <w:rPr>
          <w:lang w:val="en-US"/>
        </w:rPr>
      </w:pPr>
      <w:r>
        <w:rPr>
          <w:lang w:val="en-US"/>
        </w:rPr>
        <w:t xml:space="preserve">The total number of host species in our dataset was </w:t>
      </w:r>
      <w:r w:rsidR="00B50217">
        <w:rPr>
          <w:lang w:val="en-US"/>
        </w:rPr>
        <w:t>4</w:t>
      </w:r>
      <w:ins w:id="180" w:author="Mark Viney" w:date="2016-07-23T15:51:00Z">
        <w:r w:rsidR="00BF0446">
          <w:rPr>
            <w:lang w:val="en-US"/>
          </w:rPr>
          <w:t>,</w:t>
        </w:r>
      </w:ins>
      <w:r w:rsidR="00B50217">
        <w:rPr>
          <w:lang w:val="en-US"/>
        </w:rPr>
        <w:t>621</w:t>
      </w:r>
      <w:r>
        <w:rPr>
          <w:lang w:val="en-US"/>
        </w:rPr>
        <w:t>. Pairwise genetic dist</w:t>
      </w:r>
      <w:r w:rsidR="006C6017">
        <w:rPr>
          <w:lang w:val="en-US"/>
        </w:rPr>
        <w:t xml:space="preserve">ances calculated using </w:t>
      </w:r>
      <w:ins w:id="181" w:author="Mark Viney" w:date="2016-07-23T15:51:00Z">
        <w:r w:rsidR="00BF0446">
          <w:rPr>
            <w:lang w:val="en-US"/>
          </w:rPr>
          <w:t xml:space="preserve">data from </w:t>
        </w:r>
      </w:ins>
      <w:r w:rsidR="006C6017">
        <w:rPr>
          <w:lang w:val="en-US"/>
        </w:rPr>
        <w:t xml:space="preserve">the </w:t>
      </w:r>
      <w:r>
        <w:rPr>
          <w:lang w:val="en-US"/>
        </w:rPr>
        <w:t xml:space="preserve">cytochrome oxidase 1 </w:t>
      </w:r>
      <w:r w:rsidR="006C6017">
        <w:rPr>
          <w:lang w:val="en-US"/>
        </w:rPr>
        <w:t xml:space="preserve">gene corresponded to those from </w:t>
      </w:r>
      <w:r w:rsidRPr="006473CD">
        <w:rPr>
          <w:lang w:val="en-US"/>
        </w:rPr>
        <w:t>cytochrome B</w:t>
      </w:r>
      <w:r>
        <w:rPr>
          <w:lang w:val="en-US"/>
        </w:rPr>
        <w:t xml:space="preserve"> </w:t>
      </w:r>
      <w:r w:rsidR="006627E7">
        <w:rPr>
          <w:lang w:val="en-US"/>
        </w:rPr>
        <w:t>(</w:t>
      </w:r>
      <w:r w:rsidR="00937EEF">
        <w:rPr>
          <w:lang w:val="en-US"/>
        </w:rPr>
        <w:t>F</w:t>
      </w:r>
      <w:r w:rsidR="006627E7">
        <w:rPr>
          <w:lang w:val="en-US"/>
        </w:rPr>
        <w:t>ig.</w:t>
      </w:r>
      <w:r w:rsidR="00254332">
        <w:rPr>
          <w:lang w:val="en-US"/>
        </w:rPr>
        <w:t xml:space="preserve"> S1</w:t>
      </w:r>
      <w:r>
        <w:rPr>
          <w:lang w:val="en-US"/>
        </w:rPr>
        <w:t xml:space="preserve">) and </w:t>
      </w:r>
      <w:r w:rsidR="006C6017">
        <w:rPr>
          <w:lang w:val="en-US"/>
        </w:rPr>
        <w:t xml:space="preserve">these loci </w:t>
      </w:r>
      <w:r>
        <w:rPr>
          <w:lang w:val="en-US"/>
        </w:rPr>
        <w:t xml:space="preserve">were selected for concatenation and </w:t>
      </w:r>
      <w:r w:rsidR="00146C34">
        <w:rPr>
          <w:lang w:val="en-US"/>
        </w:rPr>
        <w:t xml:space="preserve">subsequent </w:t>
      </w:r>
      <w:r>
        <w:rPr>
          <w:lang w:val="en-US"/>
        </w:rPr>
        <w:t>calculation of pairwise genetic distances. 3</w:t>
      </w:r>
      <w:ins w:id="182" w:author="Mark Viney" w:date="2016-07-23T15:52:00Z">
        <w:r w:rsidR="00BF0446">
          <w:rPr>
            <w:lang w:val="en-US"/>
          </w:rPr>
          <w:t>,</w:t>
        </w:r>
      </w:ins>
      <w:r>
        <w:rPr>
          <w:lang w:val="en-US"/>
        </w:rPr>
        <w:t>253 host</w:t>
      </w:r>
      <w:ins w:id="183" w:author="Mark Viney" w:date="2016-07-23T15:52:00Z">
        <w:r w:rsidR="00BF0446">
          <w:rPr>
            <w:lang w:val="en-US"/>
          </w:rPr>
          <w:t xml:space="preserve"> </w:t>
        </w:r>
      </w:ins>
      <w:r>
        <w:rPr>
          <w:lang w:val="en-US"/>
        </w:rPr>
        <w:t>s</w:t>
      </w:r>
      <w:ins w:id="184" w:author="Mark Viney" w:date="2016-07-23T15:52:00Z">
        <w:r w:rsidR="00BF0446">
          <w:rPr>
            <w:lang w:val="en-US"/>
          </w:rPr>
          <w:t>pecies</w:t>
        </w:r>
      </w:ins>
      <w:r>
        <w:rPr>
          <w:lang w:val="en-US"/>
        </w:rPr>
        <w:t xml:space="preserve"> were represented by cytochrome oxidase 1 sequences</w:t>
      </w:r>
      <w:r w:rsidR="00A2309A">
        <w:rPr>
          <w:lang w:val="en-US"/>
        </w:rPr>
        <w:t xml:space="preserve"> and 2</w:t>
      </w:r>
      <w:ins w:id="185" w:author="Mark Viney" w:date="2016-07-23T15:52:00Z">
        <w:r w:rsidR="00BF0446">
          <w:rPr>
            <w:lang w:val="en-US"/>
          </w:rPr>
          <w:t>,</w:t>
        </w:r>
      </w:ins>
      <w:r w:rsidR="00A2309A">
        <w:rPr>
          <w:lang w:val="en-US"/>
        </w:rPr>
        <w:t>193 host</w:t>
      </w:r>
      <w:ins w:id="186" w:author="Mark Viney" w:date="2016-07-23T15:52:00Z">
        <w:r w:rsidR="00BF0446">
          <w:rPr>
            <w:lang w:val="en-US"/>
          </w:rPr>
          <w:t xml:space="preserve"> </w:t>
        </w:r>
      </w:ins>
      <w:r w:rsidR="00A2309A">
        <w:rPr>
          <w:lang w:val="en-US"/>
        </w:rPr>
        <w:t>s</w:t>
      </w:r>
      <w:ins w:id="187" w:author="Mark Viney" w:date="2016-07-23T15:52:00Z">
        <w:r w:rsidR="00BF0446">
          <w:rPr>
            <w:lang w:val="en-US"/>
          </w:rPr>
          <w:t>pecies</w:t>
        </w:r>
      </w:ins>
      <w:r w:rsidR="00A2309A">
        <w:rPr>
          <w:lang w:val="en-US"/>
        </w:rPr>
        <w:t xml:space="preserve"> by cytochrome B. 1</w:t>
      </w:r>
      <w:ins w:id="188" w:author="Mark Viney" w:date="2016-07-23T15:52:00Z">
        <w:r w:rsidR="00BF0446">
          <w:rPr>
            <w:lang w:val="en-US"/>
          </w:rPr>
          <w:t>,</w:t>
        </w:r>
      </w:ins>
      <w:r w:rsidR="00A2309A">
        <w:rPr>
          <w:lang w:val="en-US"/>
        </w:rPr>
        <w:t>915 host</w:t>
      </w:r>
      <w:ins w:id="189" w:author="Mark Viney" w:date="2016-07-23T15:52:00Z">
        <w:r w:rsidR="00BF0446">
          <w:rPr>
            <w:lang w:val="en-US"/>
          </w:rPr>
          <w:t xml:space="preserve"> </w:t>
        </w:r>
      </w:ins>
      <w:r w:rsidR="00A2309A">
        <w:rPr>
          <w:lang w:val="en-US"/>
        </w:rPr>
        <w:t>s</w:t>
      </w:r>
      <w:ins w:id="190" w:author="Mark Viney" w:date="2016-07-23T15:52:00Z">
        <w:r w:rsidR="00BF0446">
          <w:rPr>
            <w:lang w:val="en-US"/>
          </w:rPr>
          <w:t>pecies</w:t>
        </w:r>
      </w:ins>
      <w:r w:rsidR="00A2309A">
        <w:rPr>
          <w:lang w:val="en-US"/>
        </w:rPr>
        <w:t xml:space="preserve"> had sequences from both loci whilst a total of 3</w:t>
      </w:r>
      <w:ins w:id="191" w:author="Mark Viney" w:date="2016-07-23T15:52:00Z">
        <w:r w:rsidR="00BF0446">
          <w:rPr>
            <w:lang w:val="en-US"/>
          </w:rPr>
          <w:t>,</w:t>
        </w:r>
      </w:ins>
      <w:r w:rsidR="00A2309A">
        <w:rPr>
          <w:lang w:val="en-US"/>
        </w:rPr>
        <w:t>531 host</w:t>
      </w:r>
      <w:ins w:id="192" w:author="Mark Viney" w:date="2016-07-23T15:52:00Z">
        <w:r w:rsidR="00BF0446">
          <w:rPr>
            <w:lang w:val="en-US"/>
          </w:rPr>
          <w:t xml:space="preserve"> </w:t>
        </w:r>
      </w:ins>
      <w:r w:rsidR="00A2309A">
        <w:rPr>
          <w:lang w:val="en-US"/>
        </w:rPr>
        <w:t>s</w:t>
      </w:r>
      <w:ins w:id="193" w:author="Mark Viney" w:date="2016-07-23T15:52:00Z">
        <w:r w:rsidR="00BF0446">
          <w:rPr>
            <w:lang w:val="en-US"/>
          </w:rPr>
          <w:t>pecies</w:t>
        </w:r>
      </w:ins>
      <w:r w:rsidR="00A2309A">
        <w:rPr>
          <w:lang w:val="en-US"/>
        </w:rPr>
        <w:t xml:space="preserve"> had representative sequences from one or both loci.</w:t>
      </w:r>
      <w:r w:rsidR="006627E7">
        <w:rPr>
          <w:lang w:val="en-US"/>
        </w:rPr>
        <w:t xml:space="preserve"> The mean pairwise genetic distance between hosts was 0.263 (standard deviation=</w:t>
      </w:r>
      <w:r w:rsidR="00254332">
        <w:rPr>
          <w:lang w:val="en-US"/>
        </w:rPr>
        <w:t>0.034; fig. S2</w:t>
      </w:r>
      <w:r w:rsidR="006627E7">
        <w:rPr>
          <w:lang w:val="en-US"/>
        </w:rPr>
        <w:t>).</w:t>
      </w:r>
    </w:p>
    <w:p w14:paraId="4CF2C407" w14:textId="77777777" w:rsidR="00B34BF1" w:rsidRDefault="00B34BF1" w:rsidP="00194D56">
      <w:pPr>
        <w:rPr>
          <w:i/>
          <w:lang w:val="en-US"/>
        </w:rPr>
      </w:pPr>
    </w:p>
    <w:p w14:paraId="185723D3" w14:textId="66E956CF" w:rsidR="005C2D7F" w:rsidRDefault="003B121B" w:rsidP="00194D56">
      <w:pPr>
        <w:rPr>
          <w:i/>
          <w:lang w:val="en-US"/>
        </w:rPr>
      </w:pPr>
      <w:r>
        <w:rPr>
          <w:i/>
          <w:lang w:val="en-US"/>
        </w:rPr>
        <w:t>Infection site</w:t>
      </w:r>
      <w:r w:rsidR="002F413B">
        <w:rPr>
          <w:i/>
          <w:lang w:val="en-US"/>
        </w:rPr>
        <w:t xml:space="preserve"> of directly transmitted parasites</w:t>
      </w:r>
    </w:p>
    <w:p w14:paraId="620622FA" w14:textId="77777777" w:rsidR="005C2D7F" w:rsidRDefault="005C2D7F" w:rsidP="00194D56">
      <w:pPr>
        <w:rPr>
          <w:lang w:val="en-US"/>
        </w:rPr>
      </w:pPr>
      <w:r>
        <w:rPr>
          <w:lang w:val="en-US"/>
        </w:rPr>
        <w:t xml:space="preserve">The </w:t>
      </w:r>
      <w:proofErr w:type="spellStart"/>
      <w:r>
        <w:rPr>
          <w:lang w:val="en-US"/>
        </w:rPr>
        <w:t>allometric</w:t>
      </w:r>
      <w:proofErr w:type="spellEnd"/>
      <w:r>
        <w:rPr>
          <w:lang w:val="en-US"/>
        </w:rPr>
        <w:t xml:space="preserve"> scaling model predicts that </w:t>
      </w:r>
      <w:r w:rsidR="00692C34">
        <w:rPr>
          <w:lang w:val="en-US"/>
        </w:rPr>
        <w:t xml:space="preserve">for parasites with a direct life cycle, </w:t>
      </w:r>
      <w:proofErr w:type="spellStart"/>
      <w:r w:rsidR="00692C34">
        <w:rPr>
          <w:lang w:val="en-US"/>
        </w:rPr>
        <w:t>generalism</w:t>
      </w:r>
      <w:proofErr w:type="spellEnd"/>
      <w:r w:rsidR="00692C34">
        <w:rPr>
          <w:lang w:val="en-US"/>
        </w:rPr>
        <w:t xml:space="preserve"> should be higher in </w:t>
      </w:r>
      <w:proofErr w:type="spellStart"/>
      <w:r w:rsidR="00692C34">
        <w:rPr>
          <w:lang w:val="en-US"/>
        </w:rPr>
        <w:t>endoparasites</w:t>
      </w:r>
      <w:proofErr w:type="spellEnd"/>
      <w:r w:rsidR="00692C34">
        <w:rPr>
          <w:lang w:val="en-US"/>
        </w:rPr>
        <w:t xml:space="preserve"> compared to </w:t>
      </w:r>
      <w:proofErr w:type="spellStart"/>
      <w:r w:rsidR="00692C34">
        <w:rPr>
          <w:lang w:val="en-US"/>
        </w:rPr>
        <w:t>ectoparasites</w:t>
      </w:r>
      <w:proofErr w:type="spellEnd"/>
      <w:r w:rsidR="00692C34">
        <w:rPr>
          <w:lang w:val="en-US"/>
        </w:rPr>
        <w:t xml:space="preserve">. </w:t>
      </w:r>
      <w:r w:rsidR="00A8396A">
        <w:rPr>
          <w:lang w:val="en-US"/>
        </w:rPr>
        <w:t xml:space="preserve">In the </w:t>
      </w:r>
      <w:r w:rsidR="00076CEE">
        <w:rPr>
          <w:lang w:val="en-US"/>
        </w:rPr>
        <w:t xml:space="preserve">fish </w:t>
      </w:r>
      <w:r w:rsidR="00A8396A">
        <w:rPr>
          <w:lang w:val="en-US"/>
        </w:rPr>
        <w:t xml:space="preserve">data set of </w:t>
      </w:r>
      <w:proofErr w:type="spellStart"/>
      <w:r w:rsidR="00A8396A">
        <w:rPr>
          <w:lang w:val="en-US"/>
        </w:rPr>
        <w:t>macroparasites</w:t>
      </w:r>
      <w:proofErr w:type="spellEnd"/>
      <w:r w:rsidR="00A8396A">
        <w:rPr>
          <w:lang w:val="en-US"/>
        </w:rPr>
        <w:t xml:space="preserve">, there are 4226 parasites with a direct life cycle, of which </w:t>
      </w:r>
      <w:r w:rsidR="00076CEE">
        <w:rPr>
          <w:lang w:val="en-US"/>
        </w:rPr>
        <w:t xml:space="preserve">only </w:t>
      </w:r>
      <w:r w:rsidR="00A8396A">
        <w:rPr>
          <w:lang w:val="en-US"/>
        </w:rPr>
        <w:t xml:space="preserve">10 (0.2%) are </w:t>
      </w:r>
      <w:proofErr w:type="spellStart"/>
      <w:r w:rsidR="00A8396A">
        <w:rPr>
          <w:lang w:val="en-US"/>
        </w:rPr>
        <w:t>endoparasites</w:t>
      </w:r>
      <w:proofErr w:type="spellEnd"/>
      <w:r w:rsidR="00A8396A">
        <w:rPr>
          <w:lang w:val="en-US"/>
        </w:rPr>
        <w:t xml:space="preserve">. </w:t>
      </w:r>
      <w:commentRangeStart w:id="194"/>
      <w:r w:rsidR="00A8396A">
        <w:rPr>
          <w:lang w:val="en-US"/>
        </w:rPr>
        <w:t xml:space="preserve">Due to the small sample size for </w:t>
      </w:r>
      <w:proofErr w:type="spellStart"/>
      <w:r w:rsidR="00A8396A">
        <w:rPr>
          <w:lang w:val="en-US"/>
        </w:rPr>
        <w:t>endoparasites</w:t>
      </w:r>
      <w:proofErr w:type="spellEnd"/>
      <w:r w:rsidR="00A8396A">
        <w:rPr>
          <w:lang w:val="en-US"/>
        </w:rPr>
        <w:t xml:space="preserve">, no significant difference is found for </w:t>
      </w:r>
      <w:proofErr w:type="spellStart"/>
      <w:r w:rsidR="00A8396A">
        <w:rPr>
          <w:lang w:val="en-US"/>
        </w:rPr>
        <w:t>generalism</w:t>
      </w:r>
      <w:proofErr w:type="spellEnd"/>
      <w:r w:rsidR="00A8396A">
        <w:rPr>
          <w:lang w:val="en-US"/>
        </w:rPr>
        <w:t xml:space="preserve"> metrics </w:t>
      </w:r>
      <w:r w:rsidR="00490105">
        <w:rPr>
          <w:lang w:val="en-US"/>
        </w:rPr>
        <w:t>by infection site</w:t>
      </w:r>
      <w:r w:rsidR="004525E0">
        <w:rPr>
          <w:lang w:val="en-US"/>
        </w:rPr>
        <w:t xml:space="preserve"> (not shown)</w:t>
      </w:r>
      <w:r w:rsidR="00490105">
        <w:rPr>
          <w:lang w:val="en-US"/>
        </w:rPr>
        <w:t>.</w:t>
      </w:r>
      <w:r w:rsidR="00A8396A">
        <w:rPr>
          <w:lang w:val="en-US"/>
        </w:rPr>
        <w:t xml:space="preserve"> </w:t>
      </w:r>
      <w:commentRangeEnd w:id="194"/>
      <w:r w:rsidR="00514D86">
        <w:rPr>
          <w:rStyle w:val="CommentReference"/>
        </w:rPr>
        <w:commentReference w:id="194"/>
      </w:r>
    </w:p>
    <w:p w14:paraId="2078BC0C" w14:textId="77777777" w:rsidR="005C2D7F" w:rsidRDefault="005C2D7F" w:rsidP="00194D56">
      <w:pPr>
        <w:rPr>
          <w:lang w:val="en-US"/>
        </w:rPr>
      </w:pPr>
    </w:p>
    <w:p w14:paraId="025DBE22" w14:textId="77777777" w:rsidR="0020341A" w:rsidRPr="0020341A" w:rsidRDefault="0020341A" w:rsidP="00194D56">
      <w:pPr>
        <w:rPr>
          <w:i/>
          <w:lang w:val="en-US"/>
        </w:rPr>
      </w:pPr>
    </w:p>
    <w:p w14:paraId="52D2C910" w14:textId="77777777" w:rsidR="003B121B" w:rsidRPr="00D70908" w:rsidRDefault="003B121B" w:rsidP="00194D56">
      <w:pPr>
        <w:rPr>
          <w:i/>
          <w:lang w:val="en-US"/>
        </w:rPr>
      </w:pPr>
      <w:r>
        <w:rPr>
          <w:i/>
          <w:lang w:val="en-US"/>
        </w:rPr>
        <w:t xml:space="preserve">Host body </w:t>
      </w:r>
      <w:r w:rsidR="0087542F">
        <w:rPr>
          <w:i/>
          <w:lang w:val="en-US"/>
        </w:rPr>
        <w:t>size</w:t>
      </w:r>
    </w:p>
    <w:p w14:paraId="7B784732" w14:textId="100C6F65" w:rsidR="003B121B" w:rsidRDefault="005C2D7F" w:rsidP="00194D56">
      <w:r w:rsidRPr="005C2D7F">
        <w:rPr>
          <w:lang w:val="en-US"/>
        </w:rPr>
        <w:t xml:space="preserve">The model predicts that, for </w:t>
      </w:r>
      <w:r w:rsidR="00327EB3">
        <w:rPr>
          <w:lang w:val="en-US"/>
        </w:rPr>
        <w:t>direct life cycle parasites</w:t>
      </w:r>
      <w:r w:rsidRPr="005C2D7F">
        <w:rPr>
          <w:lang w:val="en-US"/>
        </w:rPr>
        <w:t xml:space="preserve">, there should be a positive correlation among parasites’ </w:t>
      </w:r>
      <w:proofErr w:type="spellStart"/>
      <w:r w:rsidRPr="005C2D7F">
        <w:rPr>
          <w:lang w:val="en-US"/>
        </w:rPr>
        <w:t>generalism</w:t>
      </w:r>
      <w:proofErr w:type="spellEnd"/>
      <w:r w:rsidRPr="005C2D7F">
        <w:rPr>
          <w:lang w:val="en-US"/>
        </w:rPr>
        <w:t xml:space="preserve"> metrics and both the maximum </w:t>
      </w:r>
      <w:r w:rsidR="003B121B">
        <w:rPr>
          <w:lang w:val="en-US"/>
        </w:rPr>
        <w:t xml:space="preserve">and mean </w:t>
      </w:r>
      <w:r w:rsidRPr="005C2D7F">
        <w:rPr>
          <w:lang w:val="en-US"/>
        </w:rPr>
        <w:t>host body size</w:t>
      </w:r>
      <w:r w:rsidR="003B121B">
        <w:rPr>
          <w:lang w:val="en-US"/>
        </w:rPr>
        <w:t xml:space="preserve">, with a particularly strong positive correlation between </w:t>
      </w:r>
      <w:proofErr w:type="spellStart"/>
      <w:r w:rsidR="003B121B">
        <w:rPr>
          <w:lang w:val="en-US"/>
        </w:rPr>
        <w:t>generalism</w:t>
      </w:r>
      <w:proofErr w:type="spellEnd"/>
      <w:r w:rsidR="003B121B">
        <w:rPr>
          <w:lang w:val="en-US"/>
        </w:rPr>
        <w:t xml:space="preserve"> and the coefficient of variation in host body size</w:t>
      </w:r>
      <w:r w:rsidRPr="005C2D7F">
        <w:rPr>
          <w:lang w:val="en-US"/>
        </w:rPr>
        <w:t>.</w:t>
      </w:r>
      <w:r w:rsidRPr="005C2D7F">
        <w:t xml:space="preserve"> </w:t>
      </w:r>
      <w:r w:rsidR="00327EB3">
        <w:t xml:space="preserve">We observe a strong and significant positive correlation between </w:t>
      </w:r>
      <w:r w:rsidR="00DB3BB3">
        <w:t xml:space="preserve">many, but not all, body size metrics and </w:t>
      </w:r>
      <w:proofErr w:type="spellStart"/>
      <w:r w:rsidR="00DB3BB3">
        <w:t>gen</w:t>
      </w:r>
      <w:r w:rsidR="002F413B">
        <w:t>eralism</w:t>
      </w:r>
      <w:proofErr w:type="spellEnd"/>
      <w:r w:rsidR="002F413B">
        <w:t xml:space="preserve"> metrics (Fig. 1, Table </w:t>
      </w:r>
      <w:commentRangeStart w:id="195"/>
      <w:r w:rsidR="002F413B">
        <w:t>5</w:t>
      </w:r>
      <w:commentRangeEnd w:id="195"/>
      <w:r w:rsidR="00823E39">
        <w:rPr>
          <w:rStyle w:val="CommentReference"/>
        </w:rPr>
        <w:commentReference w:id="195"/>
      </w:r>
      <w:r w:rsidR="00DB3BB3">
        <w:t>).</w:t>
      </w:r>
    </w:p>
    <w:p w14:paraId="49FC5773" w14:textId="77777777" w:rsidR="006D2D0F" w:rsidRDefault="006D2D0F" w:rsidP="00194D56"/>
    <w:p w14:paraId="7D4F7C43" w14:textId="77777777" w:rsidR="006D2D0F" w:rsidRDefault="006D2D0F" w:rsidP="00194D56"/>
    <w:p w14:paraId="2ABFB5EC" w14:textId="77777777" w:rsidR="00DB3BB3" w:rsidRDefault="00DB3BB3" w:rsidP="00194D56"/>
    <w:p w14:paraId="3DA7849E" w14:textId="77777777" w:rsidR="00084FBD" w:rsidRDefault="00084FBD" w:rsidP="00194D56"/>
    <w:p w14:paraId="13A1C7CF" w14:textId="6DB5186B" w:rsidR="00DB3BB3" w:rsidRDefault="00DB3BB3" w:rsidP="00194D56">
      <w:r>
        <w:lastRenderedPageBreak/>
        <w:t xml:space="preserve">For </w:t>
      </w:r>
      <w:proofErr w:type="spellStart"/>
      <w:r>
        <w:t>trophically</w:t>
      </w:r>
      <w:proofErr w:type="spellEnd"/>
      <w:r>
        <w:t xml:space="preserve"> transmitted parasites</w:t>
      </w:r>
      <w:del w:id="196" w:author="Mark Viney" w:date="2016-07-23T15:57:00Z">
        <w:r w:rsidDel="00823E39">
          <w:delText>,</w:delText>
        </w:r>
      </w:del>
      <w:r>
        <w:t xml:space="preserve"> the model makes no definitive predictions</w:t>
      </w:r>
      <w:ins w:id="197" w:author="Mark Viney" w:date="2016-07-23T15:57:00Z">
        <w:r w:rsidR="00823E39">
          <w:t xml:space="preserve">, </w:t>
        </w:r>
        <w:proofErr w:type="spellStart"/>
        <w:r w:rsidR="00823E39">
          <w:t>sucht</w:t>
        </w:r>
        <w:proofErr w:type="spellEnd"/>
        <w:r w:rsidR="00823E39">
          <w:t xml:space="preserve"> that t</w:t>
        </w:r>
      </w:ins>
      <w:del w:id="198" w:author="Mark Viney" w:date="2016-07-23T15:57:00Z">
        <w:r w:rsidDel="00823E39">
          <w:delText>. T</w:delText>
        </w:r>
      </w:del>
      <w:r>
        <w:t xml:space="preserve">he correlation between </w:t>
      </w:r>
      <w:commentRangeStart w:id="199"/>
      <w:proofErr w:type="spellStart"/>
      <w:r>
        <w:t>generalism</w:t>
      </w:r>
      <w:proofErr w:type="spellEnd"/>
      <w:r>
        <w:t xml:space="preserve"> </w:t>
      </w:r>
      <w:commentRangeEnd w:id="199"/>
      <w:r w:rsidR="00823E39">
        <w:rPr>
          <w:rStyle w:val="CommentReference"/>
        </w:rPr>
        <w:commentReference w:id="199"/>
      </w:r>
      <w:r>
        <w:t xml:space="preserve">and body size can be positive or negative. Interestingly, however, we observe identical patterns of </w:t>
      </w:r>
      <w:commentRangeStart w:id="200"/>
      <w:r>
        <w:t>correlation</w:t>
      </w:r>
      <w:commentRangeEnd w:id="200"/>
      <w:r w:rsidR="00823E39">
        <w:rPr>
          <w:rStyle w:val="CommentReference"/>
        </w:rPr>
        <w:commentReference w:id="200"/>
      </w:r>
      <w:r>
        <w:t xml:space="preserve"> for </w:t>
      </w:r>
      <w:proofErr w:type="spellStart"/>
      <w:r>
        <w:t>trophically</w:t>
      </w:r>
      <w:proofErr w:type="spellEnd"/>
      <w:r>
        <w:t xml:space="preserve"> transmitted parasites as we did for direct life cycle parasites (Fig. 2, Table </w:t>
      </w:r>
      <w:r w:rsidR="002F413B">
        <w:t>6</w:t>
      </w:r>
      <w:r>
        <w:t>).</w:t>
      </w:r>
    </w:p>
    <w:p w14:paraId="3B10AECC" w14:textId="77777777" w:rsidR="00981820" w:rsidRDefault="00981820" w:rsidP="00194D56">
      <w:pPr>
        <w:rPr>
          <w:ins w:id="201" w:author="Mark Viney" w:date="2016-07-23T16:34:00Z"/>
        </w:rPr>
      </w:pPr>
    </w:p>
    <w:p w14:paraId="42E02695" w14:textId="4C06C718" w:rsidR="003B121B" w:rsidRDefault="003B121B" w:rsidP="00194D56"/>
    <w:p w14:paraId="2C350A6E" w14:textId="77777777" w:rsidR="003B121B" w:rsidRPr="0087542F" w:rsidRDefault="003B121B" w:rsidP="00194D56">
      <w:pPr>
        <w:rPr>
          <w:i/>
        </w:rPr>
      </w:pPr>
      <w:r>
        <w:rPr>
          <w:i/>
        </w:rPr>
        <w:t>Temperature/geographic range of all parasites</w:t>
      </w:r>
    </w:p>
    <w:p w14:paraId="09DDF1CF" w14:textId="78BBEF72" w:rsidR="004525E0" w:rsidRPr="004525E0" w:rsidRDefault="00DB3BB3" w:rsidP="004525E0">
      <w:pPr>
        <w:rPr>
          <w:lang w:val="en-US"/>
        </w:rPr>
      </w:pPr>
      <w:r>
        <w:t xml:space="preserve">In general, the </w:t>
      </w:r>
      <w:r w:rsidR="00EA1DC1">
        <w:t>model</w:t>
      </w:r>
      <w:r>
        <w:t xml:space="preserve">s make very different predictions about how temperature affects the evolution of </w:t>
      </w:r>
      <w:proofErr w:type="spellStart"/>
      <w:r>
        <w:t>generalism</w:t>
      </w:r>
      <w:proofErr w:type="spellEnd"/>
      <w:r>
        <w:t xml:space="preserve">. At least some models, however, predict that </w:t>
      </w:r>
      <w:proofErr w:type="spellStart"/>
      <w:r w:rsidR="00EA1DC1">
        <w:t>generalism</w:t>
      </w:r>
      <w:proofErr w:type="spellEnd"/>
      <w:r w:rsidR="00EA1DC1">
        <w:t xml:space="preserve"> is more likely in colder environments</w:t>
      </w:r>
      <w:r>
        <w:rPr>
          <w:lang w:val="en-US"/>
        </w:rPr>
        <w:t>, and w</w:t>
      </w:r>
      <w:r w:rsidR="004525E0" w:rsidRPr="004525E0">
        <w:rPr>
          <w:lang w:val="en-US"/>
        </w:rPr>
        <w:t>e see higher degree</w:t>
      </w:r>
      <w:ins w:id="202" w:author="Mark Viney" w:date="2016-07-23T16:40:00Z">
        <w:r w:rsidR="000E6E6C">
          <w:rPr>
            <w:lang w:val="en-US"/>
          </w:rPr>
          <w:t xml:space="preserve"> of what</w:t>
        </w:r>
      </w:ins>
      <w:r w:rsidR="004525E0" w:rsidRPr="004525E0">
        <w:rPr>
          <w:lang w:val="en-US"/>
        </w:rPr>
        <w:t xml:space="preserve"> in cool regions</w:t>
      </w:r>
      <w:r>
        <w:rPr>
          <w:lang w:val="en-US"/>
        </w:rPr>
        <w:t xml:space="preserve"> for direct life cycle parasites (Fig. 3, Table </w:t>
      </w:r>
      <w:r w:rsidR="002F413B">
        <w:rPr>
          <w:lang w:val="en-US"/>
        </w:rPr>
        <w:t>7</w:t>
      </w:r>
      <w:r>
        <w:rPr>
          <w:lang w:val="en-US"/>
        </w:rPr>
        <w:t xml:space="preserve">) and higher </w:t>
      </w:r>
      <w:commentRangeStart w:id="203"/>
      <w:r>
        <w:rPr>
          <w:lang w:val="en-US"/>
        </w:rPr>
        <w:t>degree, G, and SPD</w:t>
      </w:r>
      <w:commentRangeEnd w:id="203"/>
      <w:r w:rsidR="000E6E6C">
        <w:rPr>
          <w:rStyle w:val="CommentReference"/>
        </w:rPr>
        <w:commentReference w:id="203"/>
      </w:r>
      <w:r>
        <w:rPr>
          <w:lang w:val="en-US"/>
        </w:rPr>
        <w:t xml:space="preserve"> in cool regions for </w:t>
      </w:r>
      <w:proofErr w:type="spellStart"/>
      <w:r>
        <w:rPr>
          <w:lang w:val="en-US"/>
        </w:rPr>
        <w:t>trophically</w:t>
      </w:r>
      <w:proofErr w:type="spellEnd"/>
      <w:r>
        <w:rPr>
          <w:lang w:val="en-US"/>
        </w:rPr>
        <w:t xml:space="preserve"> transm</w:t>
      </w:r>
      <w:r w:rsidR="002F413B">
        <w:rPr>
          <w:lang w:val="en-US"/>
        </w:rPr>
        <w:t xml:space="preserve">itted parasites (Fig. 4, Table </w:t>
      </w:r>
      <w:commentRangeStart w:id="204"/>
      <w:r w:rsidR="002F413B">
        <w:rPr>
          <w:lang w:val="en-US"/>
        </w:rPr>
        <w:t>8</w:t>
      </w:r>
      <w:commentRangeEnd w:id="204"/>
      <w:r w:rsidR="002F413B">
        <w:rPr>
          <w:rStyle w:val="CommentReference"/>
        </w:rPr>
        <w:commentReference w:id="204"/>
      </w:r>
      <w:r>
        <w:rPr>
          <w:lang w:val="en-US"/>
        </w:rPr>
        <w:t>).</w:t>
      </w:r>
      <w:r w:rsidR="004525E0" w:rsidRPr="004525E0">
        <w:rPr>
          <w:lang w:val="en-US"/>
        </w:rPr>
        <w:t xml:space="preserve"> </w:t>
      </w:r>
    </w:p>
    <w:p w14:paraId="22924F7E" w14:textId="77777777" w:rsidR="00514D86" w:rsidRDefault="00BD5BFF" w:rsidP="00DB3BB3">
      <w:r>
        <w:t xml:space="preserve"> </w:t>
      </w:r>
    </w:p>
    <w:p w14:paraId="62005E93" w14:textId="5BCECB1C" w:rsidR="00420C16" w:rsidRDefault="00420C16">
      <w:pPr>
        <w:rPr>
          <w:b/>
          <w:bCs/>
          <w:color w:val="4F81BD"/>
          <w:sz w:val="18"/>
          <w:szCs w:val="18"/>
        </w:rPr>
      </w:pPr>
    </w:p>
    <w:p w14:paraId="73950BB2" w14:textId="77777777" w:rsidR="006473CD" w:rsidRDefault="006473CD" w:rsidP="006473CD">
      <w:pPr>
        <w:pStyle w:val="BodyText"/>
        <w:rPr>
          <w:rFonts w:ascii="Times New Roman" w:hAnsi="Times New Roman"/>
        </w:rPr>
      </w:pPr>
    </w:p>
    <w:p w14:paraId="5ABCEFF6" w14:textId="77777777" w:rsidR="006473CD" w:rsidRPr="006473CD" w:rsidRDefault="006473CD" w:rsidP="006473CD">
      <w:pPr>
        <w:pStyle w:val="FirstParagraph"/>
        <w:rPr>
          <w:rFonts w:ascii="Times New Roman" w:hAnsi="Times New Roman"/>
        </w:rPr>
      </w:pPr>
    </w:p>
    <w:p w14:paraId="1D4EA376" w14:textId="77777777" w:rsidR="006473CD" w:rsidRPr="006473CD" w:rsidRDefault="006473CD" w:rsidP="006473CD"/>
    <w:p w14:paraId="6CE19957" w14:textId="77777777" w:rsidR="006473CD" w:rsidRPr="006473CD" w:rsidRDefault="006473CD" w:rsidP="006473CD"/>
    <w:p w14:paraId="25C496A4" w14:textId="77777777" w:rsidR="006473CD" w:rsidRPr="006473CD" w:rsidRDefault="006473CD" w:rsidP="006473CD"/>
    <w:p w14:paraId="01D3EB1F" w14:textId="77777777" w:rsidR="006473CD" w:rsidRPr="006473CD" w:rsidRDefault="006473CD" w:rsidP="006473CD"/>
    <w:p w14:paraId="39EFBA10" w14:textId="77777777" w:rsidR="006473CD" w:rsidRPr="006473CD" w:rsidRDefault="006473CD" w:rsidP="006473CD"/>
    <w:p w14:paraId="3CC1BB53" w14:textId="77777777" w:rsidR="006473CD" w:rsidRDefault="006473CD" w:rsidP="006473CD"/>
    <w:p w14:paraId="6F3C42E1" w14:textId="77777777" w:rsidR="003542CA" w:rsidRPr="006473CD" w:rsidRDefault="003542CA" w:rsidP="006473CD"/>
    <w:p w14:paraId="75DEA8DF" w14:textId="77777777" w:rsidR="00EA50D4" w:rsidRDefault="00EA50D4">
      <w:pPr>
        <w:rPr>
          <w:b/>
        </w:rPr>
      </w:pPr>
      <w:r>
        <w:br w:type="page"/>
      </w:r>
    </w:p>
    <w:p w14:paraId="7A016C05" w14:textId="77777777" w:rsidR="006473CD" w:rsidRPr="003542CA" w:rsidRDefault="006473CD" w:rsidP="006473CD">
      <w:pPr>
        <w:pStyle w:val="titlersos"/>
        <w:numPr>
          <w:ilvl w:val="0"/>
          <w:numId w:val="0"/>
        </w:numPr>
        <w:rPr>
          <w:rFonts w:ascii="Times New Roman" w:hAnsi="Times New Roman"/>
          <w:sz w:val="24"/>
          <w:szCs w:val="24"/>
        </w:rPr>
      </w:pPr>
      <w:r w:rsidRPr="003542CA">
        <w:rPr>
          <w:rFonts w:ascii="Times New Roman" w:hAnsi="Times New Roman"/>
          <w:sz w:val="24"/>
          <w:szCs w:val="24"/>
        </w:rPr>
        <w:lastRenderedPageBreak/>
        <w:t>Discussion</w:t>
      </w:r>
    </w:p>
    <w:p w14:paraId="2399E325" w14:textId="77777777" w:rsidR="006473CD" w:rsidRPr="006473CD" w:rsidRDefault="006473CD" w:rsidP="006473CD">
      <w:pPr>
        <w:pStyle w:val="titlersos"/>
        <w:numPr>
          <w:ilvl w:val="0"/>
          <w:numId w:val="0"/>
        </w:numPr>
        <w:rPr>
          <w:rFonts w:ascii="Times New Roman" w:hAnsi="Times New Roman"/>
          <w:b w:val="0"/>
          <w:sz w:val="24"/>
          <w:szCs w:val="24"/>
        </w:rPr>
      </w:pPr>
    </w:p>
    <w:p w14:paraId="61ABC87F" w14:textId="5495D84A" w:rsidR="003C6B03" w:rsidRDefault="006473CD" w:rsidP="00127901">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The number of hosts a parasite can infect has important epidemiological and evolutionary implications</w:t>
      </w:r>
      <w:r w:rsidR="0025264C">
        <w:rPr>
          <w:rFonts w:ascii="Times New Roman" w:hAnsi="Times New Roman"/>
          <w:b w:val="0"/>
          <w:sz w:val="24"/>
          <w:szCs w:val="24"/>
        </w:rPr>
        <w:t xml:space="preserve"> </w:t>
      </w:r>
      <w:r w:rsidR="0025264C">
        <w:rPr>
          <w:rFonts w:ascii="Times New Roman" w:hAnsi="Times New Roman"/>
          <w:b w:val="0"/>
          <w:sz w:val="24"/>
          <w:szCs w:val="24"/>
        </w:rPr>
        <w:fldChar w:fldCharType="begin" w:fldLock="1"/>
      </w:r>
      <w:r w:rsidR="0025264C">
        <w:rPr>
          <w:rFonts w:ascii="Times New Roman" w:hAnsi="Times New Roman"/>
          <w:b w:val="0"/>
          <w:sz w:val="24"/>
          <w:szCs w:val="24"/>
        </w:rPr>
        <w:instrText>ADDIN CSL_CITATION { "citationItems" : [ { "id" : "ITEM-1", "itemData" : { "DOI" : "10.1111/ele.12122", "ISBN" : "1461-0248 (Electronic)\\n1461-023X (Linking)", "ISSN" : "1461023X", "PMID" : "23714379", "abstract" : "Controlling parasites that infect multiple host species often requires targeting single species that dominate transmission. Yet, it is rarely recognised that such 'key hosts' can arise through disparate mechanisms, potentially requiring different approaches for control. We identify three distinct, but not mutually exclusive, processes that underlie host species heterogeneity: infection prevalence, population abundance and infectiousness. We construct a theoretical framework to isolate the role of each process from ecological data and to explore the outcome of different control approaches. Applying this framework to data on 11 gastrointestinal parasites in small mammal communities across the eastern United States reveals variation not only in the magnitude of transmission asymmetries among host species but also in the processes driving heterogeneity. These differences influence the efficiency by which different control strategies reduce transmission. Identifying and tailoring interventions to a specific type of key host may therefore enable more effective management of multihost parasites.", "author" : [ { "dropping-particle" : "", "family" : "Streicker", "given" : "Daniel G.", "non-dropping-particle" : "", "parse-names" : false, "suffix" : "" }, { "dropping-particle" : "", "family" : "Fenton", "given" : "Andy", "non-dropping-particle" : "", "parse-names" : false, "suffix" : "" }, { "dropping-particle" : "", "family" : "Pedersen", "given" : "Amy B.", "non-dropping-particle" : "", "parse-names" : false, "suffix" : "" } ], "container-title" : "Ecology Letters", "id" : "ITEM-1", "issue" : "8", "issued" : { "date-parts" : [ [ "2013" ] ] }, "page" : "975-984", "title" : "Differential sources of host species heterogeneity influence the transmission and control of multihost parasites", "type" : "article-journal", "volume" : "16" }, "uris" : [ "http://www.mendeley.com/documents/?uuid=a1e40768-47ec-4912-bd73-340405b19531" ] }, { "id" : "ITEM-2", "itemData" : { "DOI" : "10.1016/j.tree.2014.03.002", "ISSN" : "01695347", "author" : [ { "dropping-particle" : "", "family" : "Viana", "given" : "Mafalda", "non-dropping-particle" : "", "parse-names" : false, "suffix" : "" }, { "dropping-particle" : "", "family" : "Mancy", "given" : "Rebecca", "non-dropping-particle" : "", "parse-names" : false, "suffix" : "" }, { "dropping-particle" : "", "family" : "Biek", "given" : "Roman", "non-dropping-particle" : "", "parse-names" : false, "suffix" : "" }, { "dropping-particle" : "", "family" : "Cleaveland", "given" : "Sarah", "non-dropping-particle" : "", "parse-names" : false, "suffix" : "" }, { "dropping-particle" : "", "family" : "Cross", "given" : "Paul C", "non-dropping-particle" : "", "parse-names" : false, "suffix" : "" }, { "dropping-particle" : "", "family" : "Lloyd-Smith", "given" : "James O", "non-dropping-particle" : "", "parse-names" : false, "suffix" : "" }, { "dropping-particle" : "", "family" : "Haydon", "given" : "Daniel T", "non-dropping-particle" : "", "parse-names" : false, "suffix" : "" } ], "container-title" : "Trends in Ecology and Evolution", "id" : "ITEM-2", "issue" : "5", "issued" : { "date-parts" : [ [ "2014", "4" ] ] }, "page" : "270-279", "publisher" : "Elsevier Ltd", "title" : "Assembling evidence for identifying reservoirs of infection", "type" : "article-journal", "volume" : "29" }, "uris" : [ "http://www.mendeley.com/documents/?uuid=20618ca4-bcb5-433c-a238-cdacfcf4ecc1" ] }, { "id" : "ITEM-3", "itemData" : { "DOI" : "10.1016/j.tree.2013.07.002", "ISBN" : "0169-5347 (Print)\\r0169-5347 (Linking)", "ISSN" : "01695347", "PMID" : "23968968", "abstract" : "The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\u00a9 2013 Elsevier Ltd.", "author" : [ { "dropping-particle" : "", "family" : "Leggett", "given" : "Helen C.", "non-dropping-particle" : "", "parse-names" : false, "suffix" : "" }, { "dropping-particle" : "", "family" : "Buckling", "given" : "Angus", "non-dropping-particle" : "", "parse-names" : false, "suffix" : "" }, { "dropping-particle" : "", "family" : "Long", "given" : "Gr\u00e1inne H.", "non-dropping-particle" : "", "parse-names" : false, "suffix" : "" }, { "dropping-particle" : "", "family" : "Boots", "given" : "Mike", "non-dropping-particle" : "", "parse-names" : false, "suffix" : "" } ], "container-title" : "Trends in Ecology and Evolution", "id" : "ITEM-3", "issue" : "10", "issued" : { "date-parts" : [ [ "2013" ] ] }, "page" : "592-596", "title" : "Generalism and the evolution of parasite virulence", "type" : "article-journal", "volume" : "28" }, "uris" : [ "http://www.mendeley.com/documents/?uuid=c4b9d0bb-25eb-4334-b170-c6cb3443266b" ] }, { "id" : "ITEM-4", "itemData" : { "DOI" : "10.1098/rstb.2001.0889", "ISSN" : "0962-8436", "PMID" : "11516377", "abstract" : "Pathogens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 "author" : [ { "dropping-particle" : "", "family" : "Cleaveland", "given" : "S", "non-dropping-particle" : "", "parse-names" : false, "suffix" : "" }, { "dropping-particle" : "", "family" : "Laurenson", "given" : "M K", "non-dropping-particle" : "", "parse-names" : false, "suffix" : "" }, { "dropping-particle" : "", "family" : "Taylor", "given" : "L H", "non-dropping-particle" : "", "parse-names" : false, "suffix" : "" } ], "container-title" : "Philosophical Transactions of the Royal Society B: Biological Sciences", "id" : "ITEM-4", "issue" : "1411", "issued" : { "date-parts" : [ [ "2001", "7", "29" ] ] }, "page" : "991-999", "title" : "Diseases of humans and their domestic mammals: pathogen characteristics, host range and the risk of emergence.", "type" : "article-journal", "volume" : "356" }, "uris" : [ "http://www.mendeley.com/documents/?uuid=8bda6322-46b5-40ea-96a1-86265e61af1a" ] } ], "mendeley" : { "formattedCitation" : "[1\u20134]", "plainTextFormattedCitation" : "[1\u20134]", "previouslyFormattedCitation" : "[1\u20134]" }, "properties" : { "noteIndex" : 0 }, "schema" : "https://github.com/citation-style-language/schema/raw/master/csl-citation.json" }</w:instrText>
      </w:r>
      <w:r w:rsidR="0025264C">
        <w:rPr>
          <w:rFonts w:ascii="Times New Roman" w:hAnsi="Times New Roman"/>
          <w:b w:val="0"/>
          <w:sz w:val="24"/>
          <w:szCs w:val="24"/>
        </w:rPr>
        <w:fldChar w:fldCharType="separate"/>
      </w:r>
      <w:r w:rsidR="0025264C" w:rsidRPr="0025264C">
        <w:rPr>
          <w:rFonts w:ascii="Times New Roman" w:hAnsi="Times New Roman"/>
          <w:b w:val="0"/>
          <w:noProof/>
          <w:sz w:val="24"/>
          <w:szCs w:val="24"/>
        </w:rPr>
        <w:t>[1–4]</w:t>
      </w:r>
      <w:r w:rsidR="0025264C">
        <w:rPr>
          <w:rFonts w:ascii="Times New Roman" w:hAnsi="Times New Roman"/>
          <w:b w:val="0"/>
          <w:sz w:val="24"/>
          <w:szCs w:val="24"/>
        </w:rPr>
        <w:fldChar w:fldCharType="end"/>
      </w:r>
      <w:r w:rsidR="0025264C">
        <w:rPr>
          <w:rFonts w:ascii="Times New Roman" w:hAnsi="Times New Roman"/>
          <w:b w:val="0"/>
          <w:sz w:val="24"/>
          <w:szCs w:val="24"/>
        </w:rPr>
        <w:t>.</w:t>
      </w:r>
      <w:r w:rsidRPr="006473CD">
        <w:rPr>
          <w:rFonts w:ascii="Times New Roman" w:hAnsi="Times New Roman"/>
          <w:b w:val="0"/>
          <w:sz w:val="24"/>
          <w:szCs w:val="24"/>
        </w:rPr>
        <w:t xml:space="preserve"> Previous authors have approached the study of </w:t>
      </w:r>
      <w:commentRangeStart w:id="205"/>
      <w:r w:rsidRPr="006473CD">
        <w:rPr>
          <w:rFonts w:ascii="Times New Roman" w:hAnsi="Times New Roman"/>
          <w:b w:val="0"/>
          <w:sz w:val="24"/>
          <w:szCs w:val="24"/>
        </w:rPr>
        <w:t xml:space="preserve">host range </w:t>
      </w:r>
      <w:commentRangeEnd w:id="205"/>
      <w:r w:rsidR="000E6E6C">
        <w:rPr>
          <w:rStyle w:val="CommentReference"/>
          <w:rFonts w:ascii="Times New Roman" w:hAnsi="Times New Roman"/>
          <w:b w:val="0"/>
        </w:rPr>
        <w:commentReference w:id="205"/>
      </w:r>
      <w:r w:rsidRPr="006473CD">
        <w:rPr>
          <w:rFonts w:ascii="Times New Roman" w:hAnsi="Times New Roman"/>
          <w:b w:val="0"/>
          <w:sz w:val="24"/>
          <w:szCs w:val="24"/>
        </w:rPr>
        <w:t>using a comparative approach, analysing groups of closely related parasites that differ in the number of hosts infected by species within the group</w:t>
      </w:r>
      <w:ins w:id="206" w:author="Mark Viney" w:date="2016-07-23T16:42:00Z">
        <w:r w:rsidR="000E6E6C">
          <w:rPr>
            <w:rFonts w:ascii="Times New Roman" w:hAnsi="Times New Roman"/>
            <w:b w:val="0"/>
            <w:sz w:val="24"/>
            <w:szCs w:val="24"/>
          </w:rPr>
          <w:t>, in an</w:t>
        </w:r>
      </w:ins>
      <w:del w:id="207" w:author="Mark Viney" w:date="2016-07-23T16:42:00Z">
        <w:r w:rsidRPr="006473CD" w:rsidDel="000E6E6C">
          <w:rPr>
            <w:rFonts w:ascii="Times New Roman" w:hAnsi="Times New Roman"/>
            <w:b w:val="0"/>
            <w:sz w:val="24"/>
            <w:szCs w:val="24"/>
          </w:rPr>
          <w:delText xml:space="preserve"> to</w:delText>
        </w:r>
      </w:del>
      <w:r w:rsidRPr="006473CD">
        <w:rPr>
          <w:rFonts w:ascii="Times New Roman" w:hAnsi="Times New Roman"/>
          <w:b w:val="0"/>
          <w:sz w:val="24"/>
          <w:szCs w:val="24"/>
        </w:rPr>
        <w:t xml:space="preserve"> attempt to identify the key </w:t>
      </w:r>
      <w:r w:rsidR="00127901">
        <w:rPr>
          <w:rFonts w:ascii="Times New Roman" w:hAnsi="Times New Roman"/>
          <w:b w:val="0"/>
          <w:sz w:val="24"/>
          <w:szCs w:val="24"/>
        </w:rPr>
        <w:t>factors</w:t>
      </w:r>
      <w:r w:rsidRPr="006473CD">
        <w:rPr>
          <w:rFonts w:ascii="Times New Roman" w:hAnsi="Times New Roman"/>
          <w:b w:val="0"/>
          <w:sz w:val="24"/>
          <w:szCs w:val="24"/>
        </w:rPr>
        <w:t xml:space="preserve"> that influence </w:t>
      </w:r>
      <w:commentRangeStart w:id="208"/>
      <w:r w:rsidRPr="006473CD">
        <w:rPr>
          <w:rFonts w:ascii="Times New Roman" w:hAnsi="Times New Roman"/>
          <w:b w:val="0"/>
          <w:sz w:val="24"/>
          <w:szCs w:val="24"/>
        </w:rPr>
        <w:t>host range</w:t>
      </w:r>
      <w:r w:rsidR="0025264C">
        <w:rPr>
          <w:rFonts w:ascii="Times New Roman" w:hAnsi="Times New Roman"/>
          <w:b w:val="0"/>
          <w:sz w:val="24"/>
          <w:szCs w:val="24"/>
        </w:rPr>
        <w:t xml:space="preserve"> </w:t>
      </w:r>
      <w:commentRangeEnd w:id="208"/>
      <w:r w:rsidR="000E6E6C">
        <w:rPr>
          <w:rStyle w:val="CommentReference"/>
          <w:rFonts w:ascii="Times New Roman" w:hAnsi="Times New Roman"/>
          <w:b w:val="0"/>
        </w:rPr>
        <w:commentReference w:id="208"/>
      </w:r>
      <w:r w:rsidR="0025264C">
        <w:rPr>
          <w:rFonts w:ascii="Times New Roman" w:hAnsi="Times New Roman"/>
          <w:b w:val="0"/>
          <w:sz w:val="24"/>
          <w:szCs w:val="24"/>
        </w:rPr>
        <w:fldChar w:fldCharType="begin" w:fldLock="1"/>
      </w:r>
      <w:r w:rsidR="00F70940">
        <w:rPr>
          <w:rFonts w:ascii="Times New Roman" w:hAnsi="Times New Roman"/>
          <w:b w:val="0"/>
          <w:sz w:val="24"/>
          <w:szCs w:val="24"/>
        </w:rPr>
        <w:instrText>ADDIN CSL_CITATION { "citationItems" : [ { "id" : "ITEM-1", "itemData" : { "DOI" : "10.1002/ajpa.21627", "ISBN" : "1096-8644 (Electronic)\\r0002-9483 (Linking)", "ISSN" : "00029483", "PMID" : "21989507", "abstract" : "Host parasite diversity plays a fundamental role in ecological and evolutionary processes, yet the factors that drive it are still poorly understood. A variety of processes, operating across a range of spatial scales, are likely to influence both the probability of parasite encounter and subsequent infection. Here, we explored eight possible determinants of parasite richness, comprising rainfall and temperature at the population level, ranging behavior and home range productivity at the group level, and age, sex, body condition, and social rank at the individual level. We used a unique dataset describing gastrointestinal parasites in a terrestrial subtropical vertebrate (chacma baboons, Papio ursinus), comprising 662 fecal samples from 86 individuals representing all age-sex classes across two groups over two dry seasons in a desert population. Three mixed models were used to identify the most important factor at each of the three spatial scales (population, group, individual); these were then standardized and combined in a single, global, mixed model. Individual age had the strongest influence on parasite richness, in a convex relationship. Parasite richness was also higher in females and animals in poor condition, albeit at a lower order of magnitude than age. Finally, with a further halving of effect size, parasite richness was positively correlated to day range and temperature. These findings indicate that a range of factors influence host parasite richness through both encounter and infection probabilities but that individual-level processes may be more important than those at the group or population level.", "author" : [ { "dropping-particle" : "", "family" : "Benavides", "given" : "Julio A.", "non-dropping-particle" : "", "parse-names" : false, "suffix" : "" }, { "dropping-particle" : "", "family" : "Huchard", "given" : "Elise", "non-dropping-particle" : "", "parse-names" : false, "suffix" : "" }, { "dropping-particle" : "", "family" : "Pettorelli", "given" : "Nathalie", "non-dropping-particle" : "", "parse-names" : false, "suffix" : "" }, { "dropping-particle" : "", "family" : "King", "given" : "Andrew J.", "non-dropping-particle" : "", "parse-names" : false, "suffix" : "" }, { "dropping-particle" : "", "family" : "Brown", "given" : "Molly E.", "non-dropping-particle" : "", "parse-names" : false, "suffix" : "" }, { "dropping-particle" : "", "family" : "Archer", "given" : "Colleen E.", "non-dropping-particle" : "", "parse-names" : false, "suffix" : "" }, { "dropping-particle" : "", "family" : "Appleton", "given" : "Chris C.", "non-dropping-particle" : "", "parse-names" : false, "suffix" : "" }, { "dropping-particle" : "", "family" : "Raymond", "given" : "Michel", "non-dropping-particle" : "", "parse-names" : false, "suffix" : "" }, { "dropping-particle" : "", "family" : "Cowlishaw", "given" : "Guy", "non-dropping-particle" : "", "parse-names" : false, "suffix" : "" } ], "container-title" : "American Journal of Physical Anthropology", "id" : "ITEM-1", "issue" : "1", "issued" : { "date-parts" : [ [ "2012" ] ] }, "page" : "52-63", "title" : "From parasite encounter to infection: Multiple-scale drivers of parasite richness in a wild social primate population", "type" : "article-journal", "volume" : "147" }, "uris" : [ "http://www.mendeley.com/documents/?uuid=71a78bb0-4a84-406e-b497-bde23893af2b" ] }, { "id" : "ITEM-2", "itemData" : { "DOI" : "10.1002/ajpa.22888", "ISSN" : "00029483", "author" : [ { "dropping-particle" : "", "family" : "Poirotte", "given" : "Cl\u00e9mence", "non-dropping-particle" : "", "parse-names" : false, "suffix" : "" }, { "dropping-particle" : "", "family" : "Basset", "given" : "Didier", "non-dropping-particle" : "", "parse-names" : false, "suffix" : "" }, { "dropping-particle" : "", "family" : "Willaume", "given" : "Eric", "non-dropping-particle" : "", "parse-names" : false, "suffix" : "" }, { "dropping-particle" : "", "family" : "Makaba", "given" : "Fred", "non-dropping-particle" : "", "parse-names" : false, "suffix" : "" }, { "dropping-particle" : "", "family" : "Kappeler", "given" : "Peter M.", "non-dropping-particle" : "", "parse-names" : false, "suffix" : "" }, { "dropping-particle" : "", "family" : "Charpentier", "given" : "Marie J.E.", "non-dropping-particle" : "", "parse-names" : false, "suffix" : "" } ], "container-title" : "American Journal of Physical Anthropology", "id" : "ITEM-2", "issue" : "3", "issued" : { "date-parts" : [ [ "2016", "3" ] ] }, "page" : "442-456", "title" : "Environmental and individual determinants of parasite richness across seasons in a free-ranging population of Mandrills ( &lt;i&gt;M&lt;/i&gt; &lt;i&gt;andrillus sphinx)&lt;/i&gt;", "type" : "article-journal", "volume" : "159" }, "uris" : [ "http://www.mendeley.com/documents/?uuid=9228dd8b-ba44-365c-850c-b542704dc40d" ] }, { "id" : "ITEM-3", "itemData" : { "author" : [ { "dropping-particle" : "", "family" : "Ezenwa", "given" : "Vanessa O", "non-dropping-particle" : "", "parse-names" : false, "suffix" : "" }, { "dropping-particle" : "", "family" : "Price", "given" : "Samantha A", "non-dropping-particle" : "", "parse-names" : false, "suffix" : "" }, { "dropping-particle" : "", "family" : "Altizer", "given" : "Sonia", "non-dropping-particle" : "", "parse-names" : false, "suffix" : "" }, { "dropping-particle" : "", "family" : "Vitone", "given" : "Nicholas D", "non-dropping-particle" : "", "parse-names" : false, "suffix" : "" }, { "dropping-particle" : "", "family" : "Cook", "given" : "Katherine C", "non-dropping-particle" : "", "parse-names" : false, "suffix" : "" } ], "container-title" : "Oikos", "id" : "ITEM-3", "issue" : "3", "issued" : { "date-parts" : [ [ "2006" ] ] }, "note" : "this is the analysis of the artiodactyl and perissodactyl database. they looked at 'parasite species richness'\n\n\nthis will be a really useful paper to compare my results to", "page" : "526-536", "title" : "Host traits and parasite species richness in even and odd-toed hoofed mammals, Artiodactyla and Perissodactyla", "type" : "article-journal", "volume" : "115" }, "uris" : [ "http://www.mendeley.com/documents/?uuid=afba3d5a-ce18-4cb3-9631-f54f1bda7f63" ] }, { "id" : "ITEM-4", "itemData" : { "DOI" : "10.1007/s004420050160", "ISSN" : "0029-8549", "author" : [ { "dropping-particle" : "", "family" : "Poulin", "given" : "Robert", "non-dropping-particle" : "", "parse-names" : false, "suffix" : "" }, { "dropping-particle" : "", "family" : "Rohde", "given" : "Klaus", "non-dropping-particle" : "", "parse-names" : false, "suffix" : "" } ], "container-title" : "Oecologia", "id" : "ITEM-4", "issue" : "2", "issued" : { "date-parts" : [ [ "1997", "4", "3" ] ] }, "page" : "278-283", "publisher" : "Springer-Verlag", "title" : "Comparing the richness of metazoan ectoparasite communities of marine fishes: controlling for host phylogeny", "type" : "article-journal", "volume" : "110" }, "uris" : [ "http://www.mendeley.com/documents/?uuid=9959be40-62b5-305d-a6f9-ce0452423ff6" ] }, { "id" : "ITEM-5", "itemData" : { "DOI" : "10.1007/BF00317176", "ISSN" : "0029-8549", "author" : [ { "dropping-particle" : "", "family" : "Gu\u00e9gan", "given" : "Jean-Fran\u00e7ois", "non-dropping-particle" : "", "parse-names" : false, "suffix" : "" }, { "dropping-particle" : "", "family" : "Lambert", "given" : "Alain", "non-dropping-particle" : "", "parse-names" : false, "suffix" : "" }, { "dropping-particle" : "", "family" : "L\u00e9v\u00eaque", "given" : "Christian", "non-dropping-particle" : "", "parse-names" : false, "suffix" : "" }, { "dropping-particle" : "", "family" : "Combes", "given" : "Claude", "non-dropping-particle" : "", "parse-names" : false, "suffix" : "" }, { "dropping-particle" : "", "family" : "Euzet", "given" : "Louis", "non-dropping-particle" : "", "parse-names" : false, "suffix" : "" } ], "container-title" : "Oecologia", "id" : "ITEM-5", "issue" : "2", "issued" : { "date-parts" : [ [ "1992", "5" ] ] }, "page" : "197-204", "publisher" : "Springer-Verlag", "title" : "Can host body size explain the parasite species richness in tropical freshwater fishes?", "type" : "article-journal", "volume" : "90" }, "uris" : [ "http://www.mendeley.com/documents/?uuid=b95ce838-8205-3741-8d5d-e4e97a95c641" ] } ], "mendeley" : { "formattedCitation" : "[14\u201318]", "plainTextFormattedCitation" : "[14\u201318]", "previouslyFormattedCitation" : "[14\u201318]" }, "properties" : { "noteIndex" : 0 }, "schema" : "https://github.com/citation-style-language/schema/raw/master/csl-citation.json" }</w:instrText>
      </w:r>
      <w:r w:rsidR="0025264C">
        <w:rPr>
          <w:rFonts w:ascii="Times New Roman" w:hAnsi="Times New Roman"/>
          <w:b w:val="0"/>
          <w:sz w:val="24"/>
          <w:szCs w:val="24"/>
        </w:rPr>
        <w:fldChar w:fldCharType="separate"/>
      </w:r>
      <w:r w:rsidR="0025264C" w:rsidRPr="0025264C">
        <w:rPr>
          <w:rFonts w:ascii="Times New Roman" w:hAnsi="Times New Roman"/>
          <w:b w:val="0"/>
          <w:noProof/>
          <w:sz w:val="24"/>
          <w:szCs w:val="24"/>
        </w:rPr>
        <w:t>[</w:t>
      </w:r>
      <w:r w:rsidR="008B6378">
        <w:rPr>
          <w:rFonts w:ascii="Times New Roman" w:hAnsi="Times New Roman"/>
          <w:b w:val="0"/>
          <w:noProof/>
          <w:sz w:val="24"/>
          <w:szCs w:val="24"/>
        </w:rPr>
        <w:t>18-22</w:t>
      </w:r>
      <w:r w:rsidR="0025264C" w:rsidRPr="0025264C">
        <w:rPr>
          <w:rFonts w:ascii="Times New Roman" w:hAnsi="Times New Roman"/>
          <w:b w:val="0"/>
          <w:noProof/>
          <w:sz w:val="24"/>
          <w:szCs w:val="24"/>
        </w:rPr>
        <w:t>]</w:t>
      </w:r>
      <w:r w:rsidR="0025264C">
        <w:rPr>
          <w:rFonts w:ascii="Times New Roman" w:hAnsi="Times New Roman"/>
          <w:b w:val="0"/>
          <w:sz w:val="24"/>
          <w:szCs w:val="24"/>
        </w:rPr>
        <w:fldChar w:fldCharType="end"/>
      </w:r>
      <w:r w:rsidR="0025264C">
        <w:rPr>
          <w:rFonts w:ascii="Times New Roman" w:hAnsi="Times New Roman"/>
          <w:b w:val="0"/>
          <w:sz w:val="24"/>
          <w:szCs w:val="24"/>
        </w:rPr>
        <w:t>.</w:t>
      </w:r>
      <w:r w:rsidR="00127901">
        <w:rPr>
          <w:rFonts w:ascii="Times New Roman" w:hAnsi="Times New Roman"/>
          <w:b w:val="0"/>
          <w:sz w:val="24"/>
          <w:szCs w:val="24"/>
        </w:rPr>
        <w:t xml:space="preserve"> On the basis of t</w:t>
      </w:r>
      <w:r w:rsidR="00127901" w:rsidRPr="006473CD">
        <w:rPr>
          <w:rFonts w:ascii="Times New Roman" w:hAnsi="Times New Roman"/>
          <w:b w:val="0"/>
          <w:sz w:val="24"/>
          <w:szCs w:val="24"/>
        </w:rPr>
        <w:t>hese studies</w:t>
      </w:r>
      <w:r w:rsidR="00127901">
        <w:rPr>
          <w:rFonts w:ascii="Times New Roman" w:hAnsi="Times New Roman"/>
          <w:b w:val="0"/>
          <w:sz w:val="24"/>
          <w:szCs w:val="24"/>
        </w:rPr>
        <w:t xml:space="preserve">, verbal models have been developed that suggest how such factors might influence the evolution of host range more generally </w:t>
      </w:r>
      <w:r w:rsidR="00127901" w:rsidRPr="006473CD">
        <w:rPr>
          <w:rFonts w:ascii="Times New Roman" w:hAnsi="Times New Roman"/>
          <w:b w:val="0"/>
          <w:sz w:val="24"/>
          <w:szCs w:val="24"/>
        </w:rPr>
        <w:t>(Table 1</w:t>
      </w:r>
      <w:r w:rsidR="00127901">
        <w:rPr>
          <w:rFonts w:ascii="Times New Roman" w:hAnsi="Times New Roman"/>
          <w:b w:val="0"/>
          <w:sz w:val="24"/>
          <w:szCs w:val="24"/>
        </w:rPr>
        <w:t>, and see reviews in refs. 10 and 29</w:t>
      </w:r>
      <w:r w:rsidR="00127901" w:rsidRPr="006473CD">
        <w:rPr>
          <w:rFonts w:ascii="Times New Roman" w:hAnsi="Times New Roman"/>
          <w:b w:val="0"/>
          <w:sz w:val="24"/>
          <w:szCs w:val="24"/>
        </w:rPr>
        <w:t>).</w:t>
      </w:r>
      <w:r w:rsidR="00127901">
        <w:rPr>
          <w:rFonts w:ascii="Times New Roman" w:hAnsi="Times New Roman"/>
          <w:b w:val="0"/>
          <w:sz w:val="24"/>
          <w:szCs w:val="24"/>
        </w:rPr>
        <w:t xml:space="preserve"> For example, </w:t>
      </w:r>
      <w:r w:rsidR="00127901" w:rsidRPr="00127901">
        <w:rPr>
          <w:rFonts w:ascii="Times New Roman" w:hAnsi="Times New Roman"/>
          <w:b w:val="0"/>
          <w:sz w:val="24"/>
          <w:szCs w:val="24"/>
        </w:rPr>
        <w:t xml:space="preserve">host range </w:t>
      </w:r>
      <w:r w:rsidR="00127901">
        <w:rPr>
          <w:rFonts w:ascii="Times New Roman" w:hAnsi="Times New Roman"/>
          <w:b w:val="0"/>
          <w:sz w:val="24"/>
          <w:szCs w:val="24"/>
        </w:rPr>
        <w:t>might be influenced by phylogenetic constraints</w:t>
      </w:r>
      <w:r w:rsidR="00127901" w:rsidRPr="00127901">
        <w:rPr>
          <w:rFonts w:ascii="Times New Roman" w:hAnsi="Times New Roman"/>
          <w:b w:val="0"/>
          <w:sz w:val="24"/>
          <w:szCs w:val="24"/>
        </w:rPr>
        <w:t xml:space="preserve"> if the fitness cost of </w:t>
      </w:r>
      <w:commentRangeStart w:id="209"/>
      <w:r w:rsidR="00127901" w:rsidRPr="00127901">
        <w:rPr>
          <w:rFonts w:ascii="Times New Roman" w:hAnsi="Times New Roman"/>
          <w:b w:val="0"/>
          <w:sz w:val="24"/>
          <w:szCs w:val="24"/>
        </w:rPr>
        <w:t xml:space="preserve">infecting multiple hosts </w:t>
      </w:r>
      <w:commentRangeEnd w:id="209"/>
      <w:r w:rsidR="000E6E6C">
        <w:rPr>
          <w:rStyle w:val="CommentReference"/>
          <w:rFonts w:ascii="Times New Roman" w:hAnsi="Times New Roman"/>
          <w:b w:val="0"/>
        </w:rPr>
        <w:commentReference w:id="209"/>
      </w:r>
      <w:r w:rsidR="00127901" w:rsidRPr="00127901">
        <w:rPr>
          <w:rFonts w:ascii="Times New Roman" w:hAnsi="Times New Roman"/>
          <w:b w:val="0"/>
          <w:sz w:val="24"/>
          <w:szCs w:val="24"/>
        </w:rPr>
        <w:t xml:space="preserve">is lower when the hosts are closely related </w:t>
      </w:r>
      <w:r w:rsidR="00CF34A7">
        <w:rPr>
          <w:rFonts w:ascii="Times New Roman" w:hAnsi="Times New Roman"/>
          <w:b w:val="0"/>
          <w:sz w:val="24"/>
          <w:szCs w:val="24"/>
        </w:rPr>
        <w:t>[50</w:t>
      </w:r>
      <w:r w:rsidR="003C6B03">
        <w:rPr>
          <w:rFonts w:ascii="Times New Roman" w:hAnsi="Times New Roman"/>
          <w:b w:val="0"/>
          <w:sz w:val="24"/>
          <w:szCs w:val="24"/>
        </w:rPr>
        <w:t xml:space="preserve">]. However, while these verbal models are intuitively appealing, empirical tests of their predictions are often equivocal [10,29]. </w:t>
      </w:r>
    </w:p>
    <w:p w14:paraId="1637A9F9" w14:textId="77777777" w:rsidR="003C6B03" w:rsidRDefault="003C6B03" w:rsidP="00127901">
      <w:pPr>
        <w:pStyle w:val="titlersos"/>
        <w:numPr>
          <w:ilvl w:val="0"/>
          <w:numId w:val="0"/>
        </w:numPr>
        <w:rPr>
          <w:rFonts w:ascii="Times New Roman" w:hAnsi="Times New Roman"/>
          <w:b w:val="0"/>
          <w:sz w:val="24"/>
          <w:szCs w:val="24"/>
        </w:rPr>
      </w:pPr>
    </w:p>
    <w:p w14:paraId="70807644" w14:textId="12F2A3CC" w:rsidR="003C6B03" w:rsidRDefault="003C6B03" w:rsidP="003C6B03">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Here, we take a different approach, deriving simple mathematical models that incorporate host, parasite, and environmental characteristics</w:t>
      </w:r>
      <w:r>
        <w:rPr>
          <w:rFonts w:ascii="Times New Roman" w:hAnsi="Times New Roman"/>
          <w:b w:val="0"/>
          <w:sz w:val="24"/>
          <w:szCs w:val="24"/>
        </w:rPr>
        <w:t xml:space="preserve"> using principles from metabolic scaling theory [23,25]. This allows us to incorporate biologically feasible constraints on the epidemiological processes included in mathematical models of host-parasite interaction. We then use evolutionary invasion analysis [30] to study how variation in host body size, temperature, infection site, and parasite life cycle influence the evolution of host range, here quantified as the effect of these characteristics on the magnitude of a generalist parasite’s invasion fitness. </w:t>
      </w:r>
      <w:r w:rsidR="003F490D">
        <w:rPr>
          <w:rFonts w:ascii="Times New Roman" w:hAnsi="Times New Roman"/>
          <w:b w:val="0"/>
          <w:sz w:val="24"/>
          <w:szCs w:val="24"/>
          <w:lang w:val="en-US"/>
        </w:rPr>
        <w:t>The</w:t>
      </w:r>
      <w:ins w:id="210" w:author="Mark Viney" w:date="2016-07-23T16:47:00Z">
        <w:r w:rsidR="000E6E6C">
          <w:rPr>
            <w:rFonts w:ascii="Times New Roman" w:hAnsi="Times New Roman"/>
            <w:b w:val="0"/>
            <w:sz w:val="24"/>
            <w:szCs w:val="24"/>
            <w:lang w:val="en-US"/>
          </w:rPr>
          <w:t>se</w:t>
        </w:r>
      </w:ins>
      <w:r w:rsidR="003F490D">
        <w:rPr>
          <w:rFonts w:ascii="Times New Roman" w:hAnsi="Times New Roman"/>
          <w:b w:val="0"/>
          <w:sz w:val="24"/>
          <w:szCs w:val="24"/>
          <w:lang w:val="en-US"/>
        </w:rPr>
        <w:t xml:space="preserve"> analys</w:t>
      </w:r>
      <w:ins w:id="211" w:author="Mark Viney" w:date="2016-07-23T16:46:00Z">
        <w:r w:rsidR="000E6E6C">
          <w:rPr>
            <w:rFonts w:ascii="Times New Roman" w:hAnsi="Times New Roman"/>
            <w:b w:val="0"/>
            <w:sz w:val="24"/>
            <w:szCs w:val="24"/>
            <w:lang w:val="en-US"/>
          </w:rPr>
          <w:t>e</w:t>
        </w:r>
      </w:ins>
      <w:del w:id="212" w:author="Mark Viney" w:date="2016-07-23T16:46:00Z">
        <w:r w:rsidR="003F490D" w:rsidDel="000E6E6C">
          <w:rPr>
            <w:rFonts w:ascii="Times New Roman" w:hAnsi="Times New Roman"/>
            <w:b w:val="0"/>
            <w:sz w:val="24"/>
            <w:szCs w:val="24"/>
            <w:lang w:val="en-US"/>
          </w:rPr>
          <w:delText>i</w:delText>
        </w:r>
      </w:del>
      <w:r w:rsidR="003F490D">
        <w:rPr>
          <w:rFonts w:ascii="Times New Roman" w:hAnsi="Times New Roman"/>
          <w:b w:val="0"/>
          <w:sz w:val="24"/>
          <w:szCs w:val="24"/>
          <w:lang w:val="en-US"/>
        </w:rPr>
        <w:t>s predicts that p</w:t>
      </w:r>
      <w:r w:rsidR="003F490D" w:rsidRPr="003F490D">
        <w:rPr>
          <w:rFonts w:ascii="Times New Roman" w:hAnsi="Times New Roman"/>
          <w:b w:val="0"/>
          <w:sz w:val="24"/>
          <w:szCs w:val="24"/>
          <w:lang w:val="en-US"/>
        </w:rPr>
        <w:t>arasites are more likely to evolve a generalist strategy when hosts are large-bodied, when variation in host body size is small, and in cooler environments.</w:t>
      </w:r>
    </w:p>
    <w:p w14:paraId="0B46137B" w14:textId="77777777" w:rsidR="003C6B03" w:rsidRDefault="003C6B03" w:rsidP="003C6B03">
      <w:pPr>
        <w:pStyle w:val="titlersos"/>
        <w:numPr>
          <w:ilvl w:val="0"/>
          <w:numId w:val="0"/>
        </w:numPr>
        <w:rPr>
          <w:rFonts w:ascii="Times New Roman" w:hAnsi="Times New Roman"/>
          <w:b w:val="0"/>
          <w:sz w:val="24"/>
          <w:szCs w:val="24"/>
        </w:rPr>
      </w:pPr>
    </w:p>
    <w:p w14:paraId="1A660411" w14:textId="3E6C5C1C" w:rsidR="003C6B03" w:rsidRPr="00A30DB0" w:rsidRDefault="003C6B03" w:rsidP="003C6B03">
      <w:pPr>
        <w:pStyle w:val="titlersos"/>
        <w:numPr>
          <w:ilvl w:val="0"/>
          <w:numId w:val="0"/>
        </w:numPr>
        <w:rPr>
          <w:rFonts w:ascii="Times New Roman" w:hAnsi="Times New Roman"/>
          <w:b w:val="0"/>
          <w:sz w:val="24"/>
          <w:szCs w:val="24"/>
        </w:rPr>
      </w:pPr>
      <w:r>
        <w:rPr>
          <w:rFonts w:ascii="Times New Roman" w:hAnsi="Times New Roman"/>
          <w:b w:val="0"/>
          <w:sz w:val="24"/>
          <w:szCs w:val="24"/>
        </w:rPr>
        <w:t xml:space="preserve">This mathematical approach can help illuminate the strengths and the weaknesses of verbal models for the evolution of host range. In particular, </w:t>
      </w:r>
      <w:r w:rsidR="00896EE3">
        <w:rPr>
          <w:rFonts w:ascii="Times New Roman" w:hAnsi="Times New Roman"/>
          <w:b w:val="0"/>
          <w:sz w:val="24"/>
          <w:szCs w:val="24"/>
        </w:rPr>
        <w:t>the</w:t>
      </w:r>
      <w:r w:rsidR="00593DEF">
        <w:rPr>
          <w:rFonts w:ascii="Times New Roman" w:hAnsi="Times New Roman"/>
          <w:b w:val="0"/>
          <w:sz w:val="24"/>
          <w:szCs w:val="24"/>
        </w:rPr>
        <w:t xml:space="preserve"> </w:t>
      </w:r>
      <w:r>
        <w:rPr>
          <w:rFonts w:ascii="Times New Roman" w:hAnsi="Times New Roman"/>
          <w:b w:val="0"/>
          <w:sz w:val="24"/>
          <w:szCs w:val="24"/>
        </w:rPr>
        <w:t xml:space="preserve">dynamical </w:t>
      </w:r>
      <w:r w:rsidR="00896EE3">
        <w:rPr>
          <w:rFonts w:ascii="Times New Roman" w:hAnsi="Times New Roman"/>
          <w:b w:val="0"/>
          <w:sz w:val="24"/>
          <w:szCs w:val="24"/>
        </w:rPr>
        <w:t>interaction between hosts and parasites can have counterintuitive outcomes that affect the validity of verbal model predictions</w:t>
      </w:r>
      <w:r w:rsidR="000C52B9">
        <w:rPr>
          <w:rFonts w:ascii="Times New Roman" w:hAnsi="Times New Roman"/>
          <w:b w:val="0"/>
          <w:sz w:val="24"/>
          <w:szCs w:val="24"/>
        </w:rPr>
        <w:t xml:space="preserve">. </w:t>
      </w:r>
      <w:r w:rsidR="00A30DB0">
        <w:rPr>
          <w:rFonts w:ascii="Times New Roman" w:hAnsi="Times New Roman"/>
          <w:b w:val="0"/>
          <w:sz w:val="24"/>
          <w:szCs w:val="24"/>
        </w:rPr>
        <w:t xml:space="preserve">For example, </w:t>
      </w:r>
      <w:r w:rsidR="00A30DB0" w:rsidRPr="00A30DB0">
        <w:rPr>
          <w:rFonts w:ascii="Times New Roman" w:hAnsi="Times New Roman"/>
          <w:b w:val="0"/>
          <w:sz w:val="24"/>
          <w:szCs w:val="24"/>
        </w:rPr>
        <w:t xml:space="preserve">previous authors have suggested that </w:t>
      </w:r>
      <w:r w:rsidR="000A67C9">
        <w:rPr>
          <w:rFonts w:ascii="Times New Roman" w:hAnsi="Times New Roman"/>
          <w:b w:val="0"/>
          <w:sz w:val="24"/>
          <w:szCs w:val="24"/>
        </w:rPr>
        <w:t>a narrow h</w:t>
      </w:r>
      <w:commentRangeStart w:id="213"/>
      <w:r w:rsidR="000A67C9">
        <w:rPr>
          <w:rFonts w:ascii="Times New Roman" w:hAnsi="Times New Roman"/>
          <w:b w:val="0"/>
          <w:sz w:val="24"/>
          <w:szCs w:val="24"/>
        </w:rPr>
        <w:t>ost r</w:t>
      </w:r>
      <w:r w:rsidR="004307C2">
        <w:rPr>
          <w:rFonts w:ascii="Times New Roman" w:hAnsi="Times New Roman"/>
          <w:b w:val="0"/>
          <w:sz w:val="24"/>
          <w:szCs w:val="24"/>
        </w:rPr>
        <w:t xml:space="preserve">ange (high </w:t>
      </w:r>
      <w:r w:rsidR="00A30DB0" w:rsidRPr="00A30DB0">
        <w:rPr>
          <w:rFonts w:ascii="Times New Roman" w:hAnsi="Times New Roman"/>
          <w:b w:val="0"/>
          <w:sz w:val="24"/>
          <w:szCs w:val="24"/>
        </w:rPr>
        <w:t xml:space="preserve">host specificity) </w:t>
      </w:r>
      <w:commentRangeEnd w:id="213"/>
      <w:r w:rsidR="000E6E6C">
        <w:rPr>
          <w:rStyle w:val="CommentReference"/>
          <w:rFonts w:ascii="Times New Roman" w:hAnsi="Times New Roman"/>
          <w:b w:val="0"/>
        </w:rPr>
        <w:commentReference w:id="213"/>
      </w:r>
      <w:r w:rsidR="00A30DB0" w:rsidRPr="00A30DB0">
        <w:rPr>
          <w:rFonts w:ascii="Times New Roman" w:hAnsi="Times New Roman"/>
          <w:b w:val="0"/>
          <w:sz w:val="24"/>
          <w:szCs w:val="24"/>
        </w:rPr>
        <w:t>is more likely to evolve when hosts are abundant because increased abundance increases the probability that a specialist will encounter its host [51,52]. Our model analyses reveal that host abundance is unlikely to be directly relevant to the evolution of host range. This is because</w:t>
      </w:r>
      <w:r w:rsidR="007F4464">
        <w:rPr>
          <w:rFonts w:ascii="Times New Roman" w:hAnsi="Times New Roman"/>
          <w:b w:val="0"/>
          <w:sz w:val="24"/>
          <w:szCs w:val="24"/>
        </w:rPr>
        <w:t>, in our base model,</w:t>
      </w:r>
      <w:r w:rsidR="00A30DB0" w:rsidRPr="00A30DB0">
        <w:rPr>
          <w:rFonts w:ascii="Times New Roman" w:hAnsi="Times New Roman"/>
          <w:b w:val="0"/>
          <w:sz w:val="24"/>
          <w:szCs w:val="24"/>
        </w:rPr>
        <w:t xml:space="preserve"> parasite fitness depends not on the </w:t>
      </w:r>
      <w:r w:rsidR="00A30DB0" w:rsidRPr="000766E8">
        <w:rPr>
          <w:rFonts w:ascii="Times New Roman" w:hAnsi="Times New Roman"/>
          <w:b w:val="0"/>
          <w:i/>
          <w:sz w:val="24"/>
          <w:szCs w:val="24"/>
        </w:rPr>
        <w:t>total</w:t>
      </w:r>
      <w:r w:rsidR="00A30DB0" w:rsidRPr="00A30DB0">
        <w:rPr>
          <w:rFonts w:ascii="Times New Roman" w:hAnsi="Times New Roman"/>
          <w:b w:val="0"/>
          <w:sz w:val="24"/>
          <w:szCs w:val="24"/>
        </w:rPr>
        <w:t xml:space="preserve"> abundance of hosts, but on the abundance of </w:t>
      </w:r>
      <w:r w:rsidR="00A30DB0" w:rsidRPr="00A30DB0">
        <w:rPr>
          <w:rFonts w:ascii="Times New Roman" w:hAnsi="Times New Roman"/>
          <w:b w:val="0"/>
          <w:i/>
          <w:sz w:val="24"/>
          <w:szCs w:val="24"/>
        </w:rPr>
        <w:t xml:space="preserve">susceptible </w:t>
      </w:r>
      <w:r w:rsidR="00A30DB0" w:rsidRPr="00A30DB0">
        <w:rPr>
          <w:rFonts w:ascii="Times New Roman" w:hAnsi="Times New Roman"/>
          <w:b w:val="0"/>
          <w:sz w:val="24"/>
          <w:szCs w:val="24"/>
        </w:rPr>
        <w:t xml:space="preserve">hosts. The </w:t>
      </w:r>
      <w:r w:rsidR="000766E8">
        <w:rPr>
          <w:rFonts w:ascii="Times New Roman" w:hAnsi="Times New Roman"/>
          <w:b w:val="0"/>
          <w:sz w:val="24"/>
          <w:szCs w:val="24"/>
        </w:rPr>
        <w:t>dynamic interaction</w:t>
      </w:r>
      <w:r w:rsidR="00A30DB0" w:rsidRPr="00A30DB0">
        <w:rPr>
          <w:rFonts w:ascii="Times New Roman" w:hAnsi="Times New Roman"/>
          <w:b w:val="0"/>
          <w:sz w:val="24"/>
          <w:szCs w:val="24"/>
        </w:rPr>
        <w:t xml:space="preserve"> between the host and parasite cause</w:t>
      </w:r>
      <w:r w:rsidR="000766E8">
        <w:rPr>
          <w:rFonts w:ascii="Times New Roman" w:hAnsi="Times New Roman"/>
          <w:b w:val="0"/>
          <w:sz w:val="24"/>
          <w:szCs w:val="24"/>
        </w:rPr>
        <w:t>s</w:t>
      </w:r>
      <w:r w:rsidR="00A30DB0" w:rsidRPr="00A30DB0">
        <w:rPr>
          <w:rFonts w:ascii="Times New Roman" w:hAnsi="Times New Roman"/>
          <w:b w:val="0"/>
          <w:sz w:val="24"/>
          <w:szCs w:val="24"/>
        </w:rPr>
        <w:t xml:space="preserve"> the abundance of susceptible hos</w:t>
      </w:r>
      <w:r w:rsidR="000766E8">
        <w:rPr>
          <w:rFonts w:ascii="Times New Roman" w:hAnsi="Times New Roman"/>
          <w:b w:val="0"/>
          <w:sz w:val="24"/>
          <w:szCs w:val="24"/>
        </w:rPr>
        <w:t>ts to depend on parasite traits</w:t>
      </w:r>
      <w:r w:rsidR="00A30DB0" w:rsidRPr="00A30DB0">
        <w:rPr>
          <w:rFonts w:ascii="Times New Roman" w:hAnsi="Times New Roman"/>
          <w:b w:val="0"/>
          <w:sz w:val="24"/>
          <w:szCs w:val="24"/>
        </w:rPr>
        <w:t xml:space="preserve"> rather than host traits like carrying capacity. Thus </w:t>
      </w:r>
      <w:r w:rsidR="00B84506">
        <w:rPr>
          <w:rFonts w:ascii="Times New Roman" w:hAnsi="Times New Roman"/>
          <w:b w:val="0"/>
          <w:sz w:val="24"/>
          <w:szCs w:val="24"/>
        </w:rPr>
        <w:t>the fitness of the generalist</w:t>
      </w:r>
      <w:r w:rsidR="00A30DB0" w:rsidRPr="00A30DB0">
        <w:rPr>
          <w:rFonts w:ascii="Times New Roman" w:hAnsi="Times New Roman"/>
          <w:b w:val="0"/>
          <w:sz w:val="24"/>
          <w:szCs w:val="24"/>
        </w:rPr>
        <w:t xml:space="preserve"> does not depend directly on host abundance, which can be seen from the fact that carrying capacity </w:t>
      </w:r>
      <m:oMath>
        <m:sSub>
          <m:sSubPr>
            <m:ctrlPr>
              <w:rPr>
                <w:rFonts w:ascii="Cambria Math" w:hAnsi="Cambria Math"/>
                <w:b w:val="0"/>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oMath>
      <w:r w:rsidR="00A30DB0" w:rsidRPr="00A30DB0">
        <w:rPr>
          <w:rFonts w:ascii="Times New Roman" w:hAnsi="Times New Roman"/>
          <w:b w:val="0"/>
          <w:sz w:val="24"/>
          <w:szCs w:val="24"/>
        </w:rPr>
        <w:t xml:space="preserve"> rarely appears in the generalist </w:t>
      </w:r>
      <m:oMath>
        <m:sSub>
          <m:sSubPr>
            <m:ctrlPr>
              <w:rPr>
                <w:rFonts w:ascii="Cambria Math" w:hAnsi="Cambria Math"/>
                <w:b w:val="0"/>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oMath>
      <w:r w:rsidR="00A30DB0" w:rsidRPr="00A30DB0">
        <w:rPr>
          <w:rFonts w:ascii="Times New Roman" w:hAnsi="Times New Roman"/>
          <w:b w:val="0"/>
          <w:sz w:val="24"/>
          <w:szCs w:val="24"/>
        </w:rPr>
        <w:t xml:space="preserve"> values presented in Table 2. </w:t>
      </w:r>
      <w:r w:rsidR="007F4464">
        <w:rPr>
          <w:rFonts w:ascii="Times New Roman" w:hAnsi="Times New Roman"/>
          <w:b w:val="0"/>
          <w:sz w:val="24"/>
          <w:szCs w:val="24"/>
        </w:rPr>
        <w:t>However, an exception is seen</w:t>
      </w:r>
      <w:r w:rsidR="00A30DB0" w:rsidRPr="00A30DB0">
        <w:rPr>
          <w:rFonts w:ascii="Times New Roman" w:hAnsi="Times New Roman"/>
          <w:b w:val="0"/>
          <w:sz w:val="24"/>
          <w:szCs w:val="24"/>
        </w:rPr>
        <w:t xml:space="preserve"> when the parasite actively seeks out hosts, but cannot discriminate between </w:t>
      </w:r>
      <w:commentRangeStart w:id="214"/>
      <w:r w:rsidR="00A30DB0" w:rsidRPr="00A30DB0">
        <w:rPr>
          <w:rFonts w:ascii="Times New Roman" w:hAnsi="Times New Roman"/>
          <w:b w:val="0"/>
          <w:sz w:val="24"/>
          <w:szCs w:val="24"/>
        </w:rPr>
        <w:t>infected hos</w:t>
      </w:r>
      <w:r w:rsidR="00A61767">
        <w:rPr>
          <w:rFonts w:ascii="Times New Roman" w:hAnsi="Times New Roman"/>
          <w:b w:val="0"/>
          <w:sz w:val="24"/>
          <w:szCs w:val="24"/>
        </w:rPr>
        <w:t xml:space="preserve">ts </w:t>
      </w:r>
      <w:commentRangeStart w:id="215"/>
      <w:del w:id="216" w:author="Clay Cressler" w:date="2016-07-25T16:33:00Z">
        <w:r w:rsidR="00A61767" w:rsidDel="00520515">
          <w:rPr>
            <w:rFonts w:ascii="Times New Roman" w:hAnsi="Times New Roman"/>
            <w:b w:val="0"/>
            <w:sz w:val="24"/>
            <w:szCs w:val="24"/>
          </w:rPr>
          <w:delText>(which are a dead-end for the</w:delText>
        </w:r>
        <w:r w:rsidR="00A30DB0" w:rsidRPr="00A30DB0" w:rsidDel="00520515">
          <w:rPr>
            <w:rFonts w:ascii="Times New Roman" w:hAnsi="Times New Roman"/>
            <w:b w:val="0"/>
            <w:sz w:val="24"/>
            <w:szCs w:val="24"/>
          </w:rPr>
          <w:delText xml:space="preserve"> parasites</w:delText>
        </w:r>
        <w:r w:rsidR="007F4464" w:rsidDel="00520515">
          <w:rPr>
            <w:rFonts w:ascii="Times New Roman" w:hAnsi="Times New Roman"/>
            <w:b w:val="0"/>
            <w:sz w:val="24"/>
            <w:szCs w:val="24"/>
          </w:rPr>
          <w:delText xml:space="preserve"> in the model</w:delText>
        </w:r>
        <w:r w:rsidR="00A30DB0" w:rsidRPr="00A30DB0" w:rsidDel="00520515">
          <w:rPr>
            <w:rFonts w:ascii="Times New Roman" w:hAnsi="Times New Roman"/>
            <w:b w:val="0"/>
            <w:sz w:val="24"/>
            <w:szCs w:val="24"/>
          </w:rPr>
          <w:delText xml:space="preserve">) </w:delText>
        </w:r>
        <w:commentRangeEnd w:id="214"/>
        <w:r w:rsidR="00A61767" w:rsidDel="00520515">
          <w:rPr>
            <w:rStyle w:val="CommentReference"/>
            <w:rFonts w:ascii="Times New Roman" w:hAnsi="Times New Roman"/>
            <w:b w:val="0"/>
          </w:rPr>
          <w:commentReference w:id="214"/>
        </w:r>
      </w:del>
      <w:commentRangeEnd w:id="215"/>
      <w:r w:rsidR="007F4464">
        <w:rPr>
          <w:rStyle w:val="CommentReference"/>
          <w:rFonts w:ascii="Times New Roman" w:hAnsi="Times New Roman"/>
          <w:b w:val="0"/>
        </w:rPr>
        <w:commentReference w:id="215"/>
      </w:r>
      <w:r w:rsidR="00A30DB0" w:rsidRPr="00A30DB0">
        <w:rPr>
          <w:rFonts w:ascii="Times New Roman" w:hAnsi="Times New Roman"/>
          <w:b w:val="0"/>
          <w:sz w:val="24"/>
          <w:szCs w:val="24"/>
        </w:rPr>
        <w:t xml:space="preserve">and susceptible hosts. </w:t>
      </w:r>
      <w:ins w:id="217" w:author="Clay Cressler" w:date="2016-07-25T16:34:00Z">
        <w:r w:rsidR="00D43FA9">
          <w:rPr>
            <w:rFonts w:ascii="Times New Roman" w:hAnsi="Times New Roman"/>
            <w:b w:val="0"/>
            <w:sz w:val="24"/>
            <w:szCs w:val="24"/>
          </w:rPr>
          <w:t>(For analytical simplicity</w:t>
        </w:r>
        <w:r w:rsidR="00520515">
          <w:rPr>
            <w:rFonts w:ascii="Times New Roman" w:hAnsi="Times New Roman"/>
            <w:b w:val="0"/>
            <w:sz w:val="24"/>
            <w:szCs w:val="24"/>
          </w:rPr>
          <w:t xml:space="preserve">, we do not </w:t>
        </w:r>
        <w:r w:rsidR="00D43FA9">
          <w:rPr>
            <w:rFonts w:ascii="Times New Roman" w:hAnsi="Times New Roman"/>
            <w:b w:val="0"/>
            <w:sz w:val="24"/>
            <w:szCs w:val="24"/>
          </w:rPr>
          <w:t xml:space="preserve">consider the consequences of multiple </w:t>
        </w:r>
        <w:proofErr w:type="gramStart"/>
        <w:r w:rsidR="00D43FA9">
          <w:rPr>
            <w:rFonts w:ascii="Times New Roman" w:hAnsi="Times New Roman"/>
            <w:b w:val="0"/>
            <w:sz w:val="24"/>
            <w:szCs w:val="24"/>
          </w:rPr>
          <w:t>infection</w:t>
        </w:r>
        <w:proofErr w:type="gramEnd"/>
        <w:r w:rsidR="00D43FA9">
          <w:rPr>
            <w:rFonts w:ascii="Times New Roman" w:hAnsi="Times New Roman"/>
            <w:b w:val="0"/>
            <w:sz w:val="24"/>
            <w:szCs w:val="24"/>
          </w:rPr>
          <w:t xml:space="preserve">, which may be important, both for shedding and mortality.) </w:t>
        </w:r>
      </w:ins>
      <w:r w:rsidR="00A30DB0" w:rsidRPr="00A30DB0">
        <w:rPr>
          <w:rFonts w:ascii="Times New Roman" w:hAnsi="Times New Roman"/>
          <w:b w:val="0"/>
          <w:sz w:val="24"/>
          <w:szCs w:val="24"/>
        </w:rPr>
        <w:t xml:space="preserve">In that case, generalists are more easily able to invade when there is a high probability that a parasite will be lost from the system (i.e., </w:t>
      </w:r>
      <m:oMath>
        <m:f>
          <m:fPr>
            <m:ctrlPr>
              <w:rPr>
                <w:rFonts w:ascii="Cambria Math" w:hAnsi="Cambria Math"/>
                <w:b w:val="0"/>
                <w:i/>
                <w:sz w:val="24"/>
                <w:szCs w:val="24"/>
              </w:rPr>
            </m:ctrlPr>
          </m:fPr>
          <m:num>
            <m:r>
              <m:rPr>
                <m:sty m:val="bi"/>
              </m:rPr>
              <w:rPr>
                <w:rFonts w:ascii="Cambria Math" w:hAnsi="Cambria Math"/>
                <w:sz w:val="24"/>
                <w:szCs w:val="24"/>
              </w:rPr>
              <m:t>γ</m:t>
            </m:r>
          </m:num>
          <m:den>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sSub>
              <m:sSubPr>
                <m:ctrlPr>
                  <w:rPr>
                    <w:rFonts w:ascii="Cambria Math" w:hAnsi="Cambria Math"/>
                    <w:b w:val="0"/>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sSub>
              <m:sSubPr>
                <m:ctrlPr>
                  <w:rPr>
                    <w:rFonts w:ascii="Cambria Math" w:hAnsi="Cambria Math"/>
                    <w:b w:val="0"/>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r>
              <m:rPr>
                <m:sty m:val="bi"/>
              </m:rPr>
              <w:rPr>
                <w:rFonts w:ascii="Cambria Math" w:hAnsi="Cambria Math"/>
                <w:sz w:val="24"/>
                <w:szCs w:val="24"/>
              </w:rPr>
              <m:t>+γ</m:t>
            </m:r>
          </m:den>
        </m:f>
      </m:oMath>
      <w:r w:rsidR="00A30DB0" w:rsidRPr="00A30DB0">
        <w:rPr>
          <w:rFonts w:ascii="Times New Roman" w:hAnsi="Times New Roman"/>
          <w:b w:val="0"/>
          <w:sz w:val="24"/>
          <w:szCs w:val="24"/>
        </w:rPr>
        <w:t xml:space="preserve"> is large). Turning that prediction around, specialist parasites will be favoured when it is likely that they are able to come in contact with a host, as suggested by the verbal theory.</w:t>
      </w:r>
      <w:r w:rsidR="004307C2">
        <w:rPr>
          <w:rFonts w:ascii="Times New Roman" w:hAnsi="Times New Roman"/>
          <w:b w:val="0"/>
          <w:sz w:val="24"/>
          <w:szCs w:val="24"/>
        </w:rPr>
        <w:t xml:space="preserve"> Thus, by analysing the question mathematically, we come to a more complete understanding of when an intuitive verbal prediction is likely to apply.</w:t>
      </w:r>
    </w:p>
    <w:p w14:paraId="56B6C45C" w14:textId="77777777" w:rsidR="003C6B03" w:rsidRDefault="003C6B03" w:rsidP="00127901">
      <w:pPr>
        <w:pStyle w:val="titlersos"/>
        <w:numPr>
          <w:ilvl w:val="0"/>
          <w:numId w:val="0"/>
        </w:numPr>
        <w:rPr>
          <w:rFonts w:ascii="Times New Roman" w:hAnsi="Times New Roman"/>
          <w:b w:val="0"/>
          <w:sz w:val="24"/>
          <w:szCs w:val="24"/>
        </w:rPr>
      </w:pPr>
    </w:p>
    <w:p w14:paraId="3C97E280" w14:textId="2E0D5EBB" w:rsidR="00127901" w:rsidRDefault="00B84506" w:rsidP="00127901">
      <w:pPr>
        <w:pStyle w:val="titlersos"/>
        <w:numPr>
          <w:ilvl w:val="0"/>
          <w:numId w:val="0"/>
        </w:numPr>
        <w:rPr>
          <w:rFonts w:ascii="Times New Roman" w:hAnsi="Times New Roman"/>
          <w:b w:val="0"/>
          <w:sz w:val="24"/>
          <w:szCs w:val="24"/>
        </w:rPr>
      </w:pPr>
      <w:r>
        <w:rPr>
          <w:rFonts w:ascii="Times New Roman" w:hAnsi="Times New Roman"/>
          <w:b w:val="0"/>
          <w:sz w:val="24"/>
          <w:szCs w:val="24"/>
        </w:rPr>
        <w:t xml:space="preserve">There are, however, important challenges in attempting to test the predictions of </w:t>
      </w:r>
      <w:del w:id="218" w:author="Mark Viney" w:date="2016-07-23T16:48:00Z">
        <w:r w:rsidDel="0063389E">
          <w:rPr>
            <w:rFonts w:ascii="Times New Roman" w:hAnsi="Times New Roman"/>
            <w:b w:val="0"/>
            <w:sz w:val="24"/>
            <w:szCs w:val="24"/>
          </w:rPr>
          <w:delText xml:space="preserve">simple </w:delText>
        </w:r>
      </w:del>
      <w:r>
        <w:rPr>
          <w:rFonts w:ascii="Times New Roman" w:hAnsi="Times New Roman"/>
          <w:b w:val="0"/>
          <w:sz w:val="24"/>
          <w:szCs w:val="24"/>
        </w:rPr>
        <w:t xml:space="preserve">mathematical models using data from real host-parasite systems. In particular, theory on the evolution of specialization indicates that the crucial determinant of host range is the trade-off </w:t>
      </w:r>
      <w:r w:rsidR="00127901" w:rsidRPr="00127901">
        <w:rPr>
          <w:rFonts w:ascii="Times New Roman" w:hAnsi="Times New Roman"/>
          <w:b w:val="0"/>
          <w:sz w:val="24"/>
          <w:szCs w:val="24"/>
        </w:rPr>
        <w:t xml:space="preserve">between </w:t>
      </w:r>
      <w:r>
        <w:rPr>
          <w:rFonts w:ascii="Times New Roman" w:hAnsi="Times New Roman"/>
          <w:b w:val="0"/>
          <w:sz w:val="24"/>
          <w:szCs w:val="24"/>
        </w:rPr>
        <w:t>a parasite’s</w:t>
      </w:r>
      <w:r w:rsidR="00127901" w:rsidRPr="00127901">
        <w:rPr>
          <w:rFonts w:ascii="Times New Roman" w:hAnsi="Times New Roman"/>
          <w:b w:val="0"/>
          <w:sz w:val="24"/>
          <w:szCs w:val="24"/>
        </w:rPr>
        <w:t xml:space="preserve"> ability to infect multiple hosts and its fitness on each host </w:t>
      </w:r>
      <w:r w:rsidR="004D6EAC">
        <w:rPr>
          <w:rFonts w:ascii="Times New Roman" w:hAnsi="Times New Roman"/>
          <w:b w:val="0"/>
          <w:sz w:val="24"/>
          <w:szCs w:val="24"/>
        </w:rPr>
        <w:t>[</w:t>
      </w:r>
      <w:r w:rsidR="00834D54">
        <w:rPr>
          <w:rFonts w:ascii="Times New Roman" w:hAnsi="Times New Roman"/>
          <w:b w:val="0"/>
          <w:sz w:val="24"/>
          <w:szCs w:val="24"/>
        </w:rPr>
        <w:t>7,</w:t>
      </w:r>
      <w:r w:rsidR="004D6EAC">
        <w:rPr>
          <w:rFonts w:ascii="Times New Roman" w:hAnsi="Times New Roman"/>
          <w:b w:val="0"/>
          <w:sz w:val="24"/>
          <w:szCs w:val="24"/>
        </w:rPr>
        <w:t>53</w:t>
      </w:r>
      <w:r w:rsidR="00127901">
        <w:rPr>
          <w:rFonts w:ascii="Times New Roman" w:hAnsi="Times New Roman"/>
          <w:b w:val="0"/>
          <w:sz w:val="24"/>
          <w:szCs w:val="24"/>
        </w:rPr>
        <w:t xml:space="preserve">]. </w:t>
      </w:r>
      <w:r w:rsidR="00127901" w:rsidRPr="00127901">
        <w:rPr>
          <w:rFonts w:ascii="Times New Roman" w:hAnsi="Times New Roman"/>
          <w:b w:val="0"/>
          <w:sz w:val="24"/>
          <w:szCs w:val="24"/>
        </w:rPr>
        <w:t xml:space="preserve">Here we quantified that trade-off using the parameter </w:t>
      </w:r>
      <w:commentRangeStart w:id="219"/>
      <w:r w:rsidR="00127901" w:rsidRPr="00127901">
        <w:rPr>
          <w:rFonts w:ascii="Times New Roman" w:hAnsi="Times New Roman"/>
          <w:b w:val="0"/>
          <w:i/>
          <w:sz w:val="24"/>
          <w:szCs w:val="24"/>
        </w:rPr>
        <w:t>a</w:t>
      </w:r>
      <w:r w:rsidR="00127901" w:rsidRPr="00127901">
        <w:rPr>
          <w:rFonts w:ascii="Times New Roman" w:hAnsi="Times New Roman"/>
          <w:b w:val="0"/>
          <w:sz w:val="24"/>
          <w:szCs w:val="24"/>
        </w:rPr>
        <w:t>, which reduced the shedding rate of a generalist parasite to a fraction of that of a specialist parasite. Such a reduction in shedding might be caused by a reduction in infection intensity</w:t>
      </w:r>
      <w:commentRangeEnd w:id="219"/>
      <w:r w:rsidR="0063389E">
        <w:rPr>
          <w:rStyle w:val="CommentReference"/>
          <w:rFonts w:ascii="Times New Roman" w:hAnsi="Times New Roman"/>
          <w:b w:val="0"/>
        </w:rPr>
        <w:commentReference w:id="219"/>
      </w:r>
      <w:r w:rsidR="00127901" w:rsidRPr="00127901">
        <w:rPr>
          <w:rFonts w:ascii="Times New Roman" w:hAnsi="Times New Roman"/>
          <w:b w:val="0"/>
          <w:sz w:val="24"/>
          <w:szCs w:val="24"/>
        </w:rPr>
        <w:t>, as other studies have shown that generalist parasites often have lower infection intensities than specialists</w:t>
      </w:r>
      <w:r w:rsidR="00EF3393">
        <w:rPr>
          <w:rFonts w:ascii="Times New Roman" w:hAnsi="Times New Roman"/>
          <w:b w:val="0"/>
          <w:sz w:val="24"/>
          <w:szCs w:val="24"/>
        </w:rPr>
        <w:t xml:space="preserve"> [54,55]</w:t>
      </w:r>
      <w:r w:rsidR="00127901" w:rsidRPr="00127901">
        <w:rPr>
          <w:rFonts w:ascii="Times New Roman" w:hAnsi="Times New Roman"/>
          <w:b w:val="0"/>
          <w:sz w:val="24"/>
          <w:szCs w:val="24"/>
        </w:rPr>
        <w:t xml:space="preserve">. Indeed, </w:t>
      </w:r>
      <w:commentRangeStart w:id="220"/>
      <w:r w:rsidR="00127901" w:rsidRPr="00127901">
        <w:rPr>
          <w:rFonts w:ascii="Times New Roman" w:hAnsi="Times New Roman"/>
          <w:b w:val="0"/>
          <w:sz w:val="24"/>
          <w:szCs w:val="24"/>
        </w:rPr>
        <w:t>many</w:t>
      </w:r>
      <w:commentRangeEnd w:id="220"/>
      <w:r w:rsidR="0063389E">
        <w:rPr>
          <w:rStyle w:val="CommentReference"/>
          <w:rFonts w:ascii="Times New Roman" w:hAnsi="Times New Roman"/>
          <w:b w:val="0"/>
        </w:rPr>
        <w:commentReference w:id="220"/>
      </w:r>
      <w:r w:rsidR="00127901" w:rsidRPr="00127901">
        <w:rPr>
          <w:rFonts w:ascii="Times New Roman" w:hAnsi="Times New Roman"/>
          <w:b w:val="0"/>
          <w:sz w:val="24"/>
          <w:szCs w:val="24"/>
        </w:rPr>
        <w:t xml:space="preserve"> experimental evolution studies have shown that, as a parasite is forced to adapt to a novel host, it gradually loses its infectiousness and/or replication ability in the </w:t>
      </w:r>
      <w:r w:rsidR="00127901" w:rsidRPr="00127901">
        <w:rPr>
          <w:rFonts w:ascii="Times New Roman" w:hAnsi="Times New Roman"/>
          <w:b w:val="0"/>
          <w:sz w:val="24"/>
          <w:szCs w:val="24"/>
        </w:rPr>
        <w:lastRenderedPageBreak/>
        <w:t>original host, such that, when the parasite is able to infect both the original and novel host, its fitness is lower in each than w</w:t>
      </w:r>
      <w:r w:rsidR="00EF3393">
        <w:rPr>
          <w:rFonts w:ascii="Times New Roman" w:hAnsi="Times New Roman"/>
          <w:b w:val="0"/>
          <w:sz w:val="24"/>
          <w:szCs w:val="24"/>
        </w:rPr>
        <w:t>hen it is specialized [56].</w:t>
      </w:r>
      <w:r w:rsidR="00127901" w:rsidRPr="00127901">
        <w:rPr>
          <w:rFonts w:ascii="Times New Roman" w:hAnsi="Times New Roman"/>
          <w:b w:val="0"/>
          <w:sz w:val="24"/>
          <w:szCs w:val="24"/>
        </w:rPr>
        <w:t xml:space="preserve"> However, fitness trade-offs are notoriously challenging to measure, so assessing the importance of such trade-offs </w:t>
      </w:r>
      <w:ins w:id="221" w:author="Mark Viney" w:date="2016-07-23T16:53:00Z">
        <w:r w:rsidR="0063389E">
          <w:rPr>
            <w:rFonts w:ascii="Times New Roman" w:hAnsi="Times New Roman"/>
            <w:b w:val="0"/>
            <w:sz w:val="24"/>
            <w:szCs w:val="24"/>
          </w:rPr>
          <w:t>in</w:t>
        </w:r>
      </w:ins>
      <w:del w:id="222" w:author="Mark Viney" w:date="2016-07-23T16:53:00Z">
        <w:r w:rsidR="00127901" w:rsidRPr="00127901" w:rsidDel="0063389E">
          <w:rPr>
            <w:rFonts w:ascii="Times New Roman" w:hAnsi="Times New Roman"/>
            <w:b w:val="0"/>
            <w:sz w:val="24"/>
            <w:szCs w:val="24"/>
          </w:rPr>
          <w:delText>to</w:delText>
        </w:r>
      </w:del>
      <w:r w:rsidR="00127901" w:rsidRPr="00127901">
        <w:rPr>
          <w:rFonts w:ascii="Times New Roman" w:hAnsi="Times New Roman"/>
          <w:b w:val="0"/>
          <w:sz w:val="24"/>
          <w:szCs w:val="24"/>
        </w:rPr>
        <w:t xml:space="preserve"> the evolution of host range in any large host-parasite dataset is practically impossible.</w:t>
      </w:r>
      <w:r w:rsidR="00EF3393">
        <w:rPr>
          <w:rFonts w:ascii="Times New Roman" w:hAnsi="Times New Roman"/>
          <w:b w:val="0"/>
          <w:sz w:val="24"/>
          <w:szCs w:val="24"/>
        </w:rPr>
        <w:t xml:space="preserve"> </w:t>
      </w:r>
      <w:r>
        <w:rPr>
          <w:rFonts w:ascii="Times New Roman" w:hAnsi="Times New Roman"/>
          <w:b w:val="0"/>
          <w:sz w:val="24"/>
          <w:szCs w:val="24"/>
        </w:rPr>
        <w:t xml:space="preserve">Using </w:t>
      </w:r>
      <w:proofErr w:type="spellStart"/>
      <w:r>
        <w:rPr>
          <w:rFonts w:ascii="Times New Roman" w:hAnsi="Times New Roman"/>
          <w:b w:val="0"/>
          <w:sz w:val="24"/>
          <w:szCs w:val="24"/>
        </w:rPr>
        <w:t>allometric</w:t>
      </w:r>
      <w:proofErr w:type="spellEnd"/>
      <w:r>
        <w:rPr>
          <w:rFonts w:ascii="Times New Roman" w:hAnsi="Times New Roman"/>
          <w:b w:val="0"/>
          <w:sz w:val="24"/>
          <w:szCs w:val="24"/>
        </w:rPr>
        <w:t xml:space="preserve"> scaling relationships to define model parameters in terms of easily measurable host traits like body size and temperature provides us with an opportunity</w:t>
      </w:r>
      <w:r w:rsidR="00795ED1">
        <w:rPr>
          <w:rFonts w:ascii="Times New Roman" w:hAnsi="Times New Roman"/>
          <w:b w:val="0"/>
          <w:sz w:val="24"/>
          <w:szCs w:val="24"/>
        </w:rPr>
        <w:t xml:space="preserve"> more explicitly connect the model with data.</w:t>
      </w:r>
    </w:p>
    <w:p w14:paraId="723CE3AF" w14:textId="77777777" w:rsidR="00795ED1" w:rsidRDefault="00795ED1" w:rsidP="00127901">
      <w:pPr>
        <w:pStyle w:val="titlersos"/>
        <w:numPr>
          <w:ilvl w:val="0"/>
          <w:numId w:val="0"/>
        </w:numPr>
        <w:rPr>
          <w:rFonts w:ascii="Times New Roman" w:hAnsi="Times New Roman"/>
          <w:b w:val="0"/>
          <w:sz w:val="24"/>
          <w:szCs w:val="24"/>
        </w:rPr>
      </w:pPr>
    </w:p>
    <w:p w14:paraId="02413996" w14:textId="4F6CAE74" w:rsidR="009A3B29" w:rsidRDefault="009A3B29" w:rsidP="00127901">
      <w:pPr>
        <w:pStyle w:val="titlersos"/>
        <w:numPr>
          <w:ilvl w:val="0"/>
          <w:numId w:val="0"/>
        </w:numPr>
        <w:rPr>
          <w:rFonts w:ascii="Times New Roman" w:hAnsi="Times New Roman"/>
          <w:b w:val="0"/>
          <w:sz w:val="24"/>
          <w:szCs w:val="24"/>
        </w:rPr>
      </w:pPr>
      <w:r>
        <w:rPr>
          <w:rFonts w:ascii="Times New Roman" w:hAnsi="Times New Roman"/>
          <w:b w:val="0"/>
          <w:sz w:val="24"/>
          <w:szCs w:val="24"/>
        </w:rPr>
        <w:t>A second general issue with connecting the model results to data is that of phylogenetic relatedness. The model only makes predictions about the number of hosts that a par</w:t>
      </w:r>
      <w:r w:rsidR="00381E14">
        <w:rPr>
          <w:rFonts w:ascii="Times New Roman" w:hAnsi="Times New Roman"/>
          <w:b w:val="0"/>
          <w:sz w:val="24"/>
          <w:szCs w:val="24"/>
        </w:rPr>
        <w:t xml:space="preserve">asite can infect. In reality, however, we want to distinguish between a parasite that infects </w:t>
      </w:r>
      <w:commentRangeStart w:id="223"/>
      <w:r w:rsidR="00381E14">
        <w:rPr>
          <w:rFonts w:ascii="Times New Roman" w:hAnsi="Times New Roman"/>
          <w:b w:val="0"/>
          <w:i/>
          <w:sz w:val="24"/>
          <w:szCs w:val="24"/>
        </w:rPr>
        <w:t xml:space="preserve">n </w:t>
      </w:r>
      <w:r w:rsidR="00381E14">
        <w:rPr>
          <w:rFonts w:ascii="Times New Roman" w:hAnsi="Times New Roman"/>
          <w:b w:val="0"/>
          <w:sz w:val="24"/>
          <w:szCs w:val="24"/>
        </w:rPr>
        <w:t xml:space="preserve">hosts within the same genus and a parasite than infects </w:t>
      </w:r>
      <w:r w:rsidR="00381E14">
        <w:rPr>
          <w:rFonts w:ascii="Times New Roman" w:hAnsi="Times New Roman"/>
          <w:b w:val="0"/>
          <w:i/>
          <w:sz w:val="24"/>
          <w:szCs w:val="24"/>
        </w:rPr>
        <w:t xml:space="preserve">n </w:t>
      </w:r>
      <w:r w:rsidR="00381E14">
        <w:rPr>
          <w:rFonts w:ascii="Times New Roman" w:hAnsi="Times New Roman"/>
          <w:b w:val="0"/>
          <w:sz w:val="24"/>
          <w:szCs w:val="24"/>
        </w:rPr>
        <w:t>hosts across many genera</w:t>
      </w:r>
      <w:commentRangeEnd w:id="223"/>
      <w:r w:rsidR="00F730EE">
        <w:rPr>
          <w:rStyle w:val="CommentReference"/>
          <w:rFonts w:ascii="Times New Roman" w:hAnsi="Times New Roman"/>
          <w:b w:val="0"/>
        </w:rPr>
        <w:commentReference w:id="223"/>
      </w:r>
      <w:r w:rsidR="00381E14">
        <w:rPr>
          <w:rFonts w:ascii="Times New Roman" w:hAnsi="Times New Roman"/>
          <w:b w:val="0"/>
          <w:sz w:val="24"/>
          <w:szCs w:val="24"/>
        </w:rPr>
        <w:t xml:space="preserve">. Here we addressed that issue by using several measures of host range. We measured “structural”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using the number of hosts (degree and G), and we measured “phylogenetic”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using metrics that account for the phylogenetic distance between hosts (SPD and SES-PD). SPD, which measures the mean pairwise phylogenetic distance between hosts, has been shown to correlate with degree [31], so we also included a measure of phylogenetic </w:t>
      </w:r>
      <w:proofErr w:type="spellStart"/>
      <w:r w:rsidR="00381E14">
        <w:rPr>
          <w:rFonts w:ascii="Times New Roman" w:hAnsi="Times New Roman"/>
          <w:b w:val="0"/>
          <w:sz w:val="24"/>
          <w:szCs w:val="24"/>
        </w:rPr>
        <w:t>generalism</w:t>
      </w:r>
      <w:proofErr w:type="spellEnd"/>
      <w:r w:rsidR="00381E14">
        <w:rPr>
          <w:rFonts w:ascii="Times New Roman" w:hAnsi="Times New Roman"/>
          <w:b w:val="0"/>
          <w:sz w:val="24"/>
          <w:szCs w:val="24"/>
        </w:rPr>
        <w:t xml:space="preserve"> that is scaled to remove the association with number of hosts (SES-PD). </w:t>
      </w:r>
      <w:r w:rsidR="0026057C">
        <w:rPr>
          <w:rFonts w:ascii="Times New Roman" w:hAnsi="Times New Roman"/>
          <w:b w:val="0"/>
          <w:sz w:val="24"/>
          <w:szCs w:val="24"/>
        </w:rPr>
        <w:t xml:space="preserve">SES-PD therefore attempts to measure only the phylogenetic distinctiveness of the host range, so a parasite with only two hosts could have a much higher value of SES-PD than a parasite with ten hosts. </w:t>
      </w:r>
      <w:r w:rsidR="00007180">
        <w:rPr>
          <w:rFonts w:ascii="Times New Roman" w:hAnsi="Times New Roman"/>
          <w:b w:val="0"/>
          <w:sz w:val="24"/>
          <w:szCs w:val="24"/>
        </w:rPr>
        <w:t>Although</w:t>
      </w:r>
      <w:r w:rsidR="00381E14">
        <w:rPr>
          <w:rFonts w:ascii="Times New Roman" w:hAnsi="Times New Roman"/>
          <w:b w:val="0"/>
          <w:sz w:val="24"/>
          <w:szCs w:val="24"/>
        </w:rPr>
        <w:t xml:space="preserve"> the model is directly making predictio</w:t>
      </w:r>
      <w:r w:rsidR="0026057C">
        <w:rPr>
          <w:rFonts w:ascii="Times New Roman" w:hAnsi="Times New Roman"/>
          <w:b w:val="0"/>
          <w:sz w:val="24"/>
          <w:szCs w:val="24"/>
        </w:rPr>
        <w:t xml:space="preserve">ns about structural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and we are assuming that phylogenetic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is more likely under the same conditions as structural </w:t>
      </w:r>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w:t>
      </w:r>
    </w:p>
    <w:p w14:paraId="012FA8FD" w14:textId="6E0D64B7" w:rsidR="0026057C" w:rsidRDefault="0026057C" w:rsidP="00127901">
      <w:pPr>
        <w:pStyle w:val="titlersos"/>
        <w:numPr>
          <w:ilvl w:val="0"/>
          <w:numId w:val="0"/>
        </w:numPr>
        <w:rPr>
          <w:rFonts w:ascii="Times New Roman" w:hAnsi="Times New Roman"/>
          <w:b w:val="0"/>
          <w:sz w:val="24"/>
          <w:szCs w:val="24"/>
        </w:rPr>
      </w:pPr>
    </w:p>
    <w:p w14:paraId="234E8F48" w14:textId="469D3ECE" w:rsidR="00007180" w:rsidRDefault="00795ED1" w:rsidP="000D47FF">
      <w:pPr>
        <w:pStyle w:val="titlersos"/>
        <w:numPr>
          <w:ilvl w:val="0"/>
          <w:numId w:val="0"/>
        </w:numPr>
        <w:rPr>
          <w:rFonts w:ascii="Times New Roman" w:hAnsi="Times New Roman"/>
          <w:b w:val="0"/>
          <w:sz w:val="24"/>
          <w:szCs w:val="24"/>
        </w:rPr>
      </w:pPr>
      <w:r>
        <w:rPr>
          <w:rFonts w:ascii="Times New Roman" w:hAnsi="Times New Roman"/>
          <w:b w:val="0"/>
          <w:sz w:val="24"/>
          <w:szCs w:val="24"/>
        </w:rPr>
        <w:t>The models predict that, for direct life cycle parasites, increasing host body size increases the fitness of the generalist parasite, suggesting that there should be positive correlation between host body size and</w:t>
      </w:r>
      <w:ins w:id="224" w:author="Mark Viney" w:date="2016-07-23T17:20:00Z">
        <w:r w:rsidR="009A3CEF">
          <w:rPr>
            <w:rFonts w:ascii="Times New Roman" w:hAnsi="Times New Roman"/>
            <w:b w:val="0"/>
            <w:sz w:val="24"/>
            <w:szCs w:val="24"/>
          </w:rPr>
          <w:t xml:space="preserve"> a parasite’s</w:t>
        </w:r>
      </w:ins>
      <w:r>
        <w:rPr>
          <w:rFonts w:ascii="Times New Roman" w:hAnsi="Times New Roman"/>
          <w:b w:val="0"/>
          <w:sz w:val="24"/>
          <w:szCs w:val="24"/>
        </w:rPr>
        <w:t xml:space="preserve"> host range. </w:t>
      </w:r>
      <w:r w:rsidR="000D7E2E">
        <w:rPr>
          <w:rFonts w:ascii="Times New Roman" w:hAnsi="Times New Roman"/>
          <w:b w:val="0"/>
          <w:sz w:val="24"/>
          <w:szCs w:val="24"/>
        </w:rPr>
        <w:t xml:space="preserve">For </w:t>
      </w:r>
      <w:proofErr w:type="spellStart"/>
      <w:r w:rsidR="000D7E2E">
        <w:rPr>
          <w:rFonts w:ascii="Times New Roman" w:hAnsi="Times New Roman"/>
          <w:b w:val="0"/>
          <w:sz w:val="24"/>
          <w:szCs w:val="24"/>
        </w:rPr>
        <w:t>trophically</w:t>
      </w:r>
      <w:proofErr w:type="spellEnd"/>
      <w:r w:rsidR="000D7E2E">
        <w:rPr>
          <w:rFonts w:ascii="Times New Roman" w:hAnsi="Times New Roman"/>
          <w:b w:val="0"/>
          <w:sz w:val="24"/>
          <w:szCs w:val="24"/>
        </w:rPr>
        <w:t xml:space="preserve"> transmitted parasites, the model predictions were more complicated, suggesting that this correlation could be positive or negative, depending on model assumptions and the value of other parameters. </w:t>
      </w:r>
      <w:r w:rsidR="000F3223" w:rsidRPr="000F3223">
        <w:rPr>
          <w:rFonts w:ascii="Times New Roman" w:hAnsi="Times New Roman"/>
          <w:b w:val="0"/>
          <w:sz w:val="24"/>
          <w:szCs w:val="24"/>
        </w:rPr>
        <w:t xml:space="preserve">Interestingly, previous verbal models for host range evolution have suggested the correlation between host range and host body size should work in the opposite direction, with high host specificity evolving when hosts are large-bodied </w:t>
      </w:r>
      <w:r w:rsidR="000F3223">
        <w:rPr>
          <w:rFonts w:ascii="Times New Roman" w:hAnsi="Times New Roman"/>
          <w:b w:val="0"/>
          <w:sz w:val="24"/>
          <w:szCs w:val="24"/>
        </w:rPr>
        <w:t>[22], supposedly because</w:t>
      </w:r>
      <w:r w:rsidR="000F3223" w:rsidRPr="000F3223">
        <w:rPr>
          <w:rFonts w:ascii="Times New Roman" w:hAnsi="Times New Roman"/>
          <w:b w:val="0"/>
          <w:sz w:val="24"/>
          <w:szCs w:val="24"/>
        </w:rPr>
        <w:t xml:space="preserve"> large-bodied species are </w:t>
      </w:r>
      <w:r w:rsidR="000F3223">
        <w:rPr>
          <w:rFonts w:ascii="Times New Roman" w:hAnsi="Times New Roman"/>
          <w:b w:val="0"/>
          <w:sz w:val="24"/>
          <w:szCs w:val="24"/>
        </w:rPr>
        <w:t>longer-lived, and thus</w:t>
      </w:r>
      <w:ins w:id="225" w:author="Mark Viney" w:date="2016-07-23T17:20:00Z">
        <w:r w:rsidR="009A3CEF">
          <w:rPr>
            <w:rFonts w:ascii="Times New Roman" w:hAnsi="Times New Roman"/>
            <w:b w:val="0"/>
            <w:sz w:val="24"/>
            <w:szCs w:val="24"/>
          </w:rPr>
          <w:t xml:space="preserve"> are</w:t>
        </w:r>
      </w:ins>
      <w:r w:rsidR="000F3223">
        <w:rPr>
          <w:rFonts w:ascii="Times New Roman" w:hAnsi="Times New Roman"/>
          <w:b w:val="0"/>
          <w:sz w:val="24"/>
          <w:szCs w:val="24"/>
        </w:rPr>
        <w:t xml:space="preserve"> </w:t>
      </w:r>
      <w:r w:rsidR="000F3223" w:rsidRPr="000F3223">
        <w:rPr>
          <w:rFonts w:ascii="Times New Roman" w:hAnsi="Times New Roman"/>
          <w:b w:val="0"/>
          <w:sz w:val="24"/>
          <w:szCs w:val="24"/>
        </w:rPr>
        <w:t>more predictable in their availability. However, the predictability of a resource</w:t>
      </w:r>
      <w:del w:id="226" w:author="Mark Viney" w:date="2016-07-23T17:21:00Z">
        <w:r w:rsidR="000F3223" w:rsidRPr="000F3223" w:rsidDel="00B2007E">
          <w:rPr>
            <w:rFonts w:ascii="Times New Roman" w:hAnsi="Times New Roman"/>
            <w:b w:val="0"/>
            <w:sz w:val="24"/>
            <w:szCs w:val="24"/>
          </w:rPr>
          <w:delText xml:space="preserve"> </w:delText>
        </w:r>
      </w:del>
      <w:r w:rsidR="000F3223" w:rsidRPr="000F3223">
        <w:rPr>
          <w:rFonts w:ascii="Times New Roman" w:hAnsi="Times New Roman"/>
          <w:b w:val="0"/>
          <w:sz w:val="24"/>
          <w:szCs w:val="24"/>
        </w:rPr>
        <w:t xml:space="preserve"> (in this case, the host) depends on the probability of </w:t>
      </w:r>
      <w:ins w:id="227" w:author="Mark Viney" w:date="2016-07-23T17:21:00Z">
        <w:r w:rsidR="00B2007E">
          <w:rPr>
            <w:rFonts w:ascii="Times New Roman" w:hAnsi="Times New Roman"/>
            <w:b w:val="0"/>
            <w:sz w:val="24"/>
            <w:szCs w:val="24"/>
          </w:rPr>
          <w:t xml:space="preserve">the agent </w:t>
        </w:r>
      </w:ins>
      <w:r w:rsidR="000F3223" w:rsidRPr="000F3223">
        <w:rPr>
          <w:rFonts w:ascii="Times New Roman" w:hAnsi="Times New Roman"/>
          <w:b w:val="0"/>
          <w:sz w:val="24"/>
          <w:szCs w:val="24"/>
        </w:rPr>
        <w:t>encountering that resource</w:t>
      </w:r>
      <w:r w:rsidR="000F3223">
        <w:rPr>
          <w:rFonts w:ascii="Times New Roman" w:hAnsi="Times New Roman"/>
          <w:b w:val="0"/>
          <w:sz w:val="24"/>
          <w:szCs w:val="24"/>
        </w:rPr>
        <w:t xml:space="preserve"> [52]</w:t>
      </w:r>
      <w:r w:rsidR="000F3223" w:rsidRPr="000F3223">
        <w:rPr>
          <w:rFonts w:ascii="Times New Roman" w:hAnsi="Times New Roman"/>
          <w:b w:val="0"/>
          <w:sz w:val="24"/>
          <w:szCs w:val="24"/>
        </w:rPr>
        <w:t xml:space="preserve">, which is determined not by resource lifespan but by abundance. Thus the observed </w:t>
      </w:r>
      <w:proofErr w:type="spellStart"/>
      <w:r w:rsidR="000F3223" w:rsidRPr="000F3223">
        <w:rPr>
          <w:rFonts w:ascii="Times New Roman" w:hAnsi="Times New Roman"/>
          <w:b w:val="0"/>
          <w:sz w:val="24"/>
          <w:szCs w:val="24"/>
        </w:rPr>
        <w:t>allometric</w:t>
      </w:r>
      <w:proofErr w:type="spellEnd"/>
      <w:r w:rsidR="000F3223" w:rsidRPr="000F3223">
        <w:rPr>
          <w:rFonts w:ascii="Times New Roman" w:hAnsi="Times New Roman"/>
          <w:b w:val="0"/>
          <w:sz w:val="24"/>
          <w:szCs w:val="24"/>
        </w:rPr>
        <w:t xml:space="preserve"> relationship between body size and abundance</w:t>
      </w:r>
      <w:ins w:id="228" w:author="Mark Viney" w:date="2016-07-23T17:21:00Z">
        <w:r w:rsidR="00B2007E">
          <w:rPr>
            <w:rFonts w:ascii="Times New Roman" w:hAnsi="Times New Roman"/>
            <w:b w:val="0"/>
            <w:sz w:val="24"/>
            <w:szCs w:val="24"/>
          </w:rPr>
          <w:t xml:space="preserve"> that we predict</w:t>
        </w:r>
      </w:ins>
      <w:r w:rsidR="000F3223" w:rsidRPr="000F3223">
        <w:rPr>
          <w:rFonts w:ascii="Times New Roman" w:hAnsi="Times New Roman"/>
          <w:b w:val="0"/>
          <w:sz w:val="24"/>
          <w:szCs w:val="24"/>
        </w:rPr>
        <w:t xml:space="preserve"> would seem to run counter to this verbal model. Nevertheless, </w:t>
      </w:r>
      <w:r w:rsidR="000F3223">
        <w:rPr>
          <w:rFonts w:ascii="Times New Roman" w:hAnsi="Times New Roman"/>
          <w:b w:val="0"/>
          <w:sz w:val="24"/>
          <w:szCs w:val="24"/>
        </w:rPr>
        <w:t xml:space="preserve">a number of studies </w:t>
      </w:r>
      <w:r w:rsidR="000F3223" w:rsidRPr="000F3223">
        <w:rPr>
          <w:rFonts w:ascii="Times New Roman" w:hAnsi="Times New Roman"/>
          <w:b w:val="0"/>
          <w:sz w:val="24"/>
          <w:szCs w:val="24"/>
        </w:rPr>
        <w:t xml:space="preserve">have shown a negative correlation between mean or maximum host body size and </w:t>
      </w:r>
      <w:proofErr w:type="spellStart"/>
      <w:r w:rsidR="000F3223" w:rsidRPr="000F3223">
        <w:rPr>
          <w:rFonts w:ascii="Times New Roman" w:hAnsi="Times New Roman"/>
          <w:b w:val="0"/>
          <w:sz w:val="24"/>
          <w:szCs w:val="24"/>
        </w:rPr>
        <w:t>generalism</w:t>
      </w:r>
      <w:proofErr w:type="spellEnd"/>
      <w:r w:rsidR="000F3223" w:rsidRPr="000F3223">
        <w:rPr>
          <w:rFonts w:ascii="Times New Roman" w:hAnsi="Times New Roman"/>
          <w:b w:val="0"/>
          <w:sz w:val="24"/>
          <w:szCs w:val="24"/>
        </w:rPr>
        <w:t xml:space="preserve"> </w:t>
      </w:r>
      <w:r w:rsidR="002D6AE8">
        <w:rPr>
          <w:rFonts w:ascii="Times New Roman" w:hAnsi="Times New Roman"/>
          <w:b w:val="0"/>
          <w:sz w:val="24"/>
          <w:szCs w:val="24"/>
        </w:rPr>
        <w:t>[20-22]</w:t>
      </w:r>
      <w:r w:rsidR="000F3223" w:rsidRPr="000F3223">
        <w:rPr>
          <w:rFonts w:ascii="Times New Roman" w:hAnsi="Times New Roman"/>
          <w:b w:val="0"/>
          <w:sz w:val="24"/>
          <w:szCs w:val="24"/>
        </w:rPr>
        <w:t xml:space="preserve">. </w:t>
      </w:r>
      <w:r w:rsidR="000D7E2E">
        <w:rPr>
          <w:rFonts w:ascii="Times New Roman" w:hAnsi="Times New Roman"/>
          <w:b w:val="0"/>
          <w:sz w:val="24"/>
          <w:szCs w:val="24"/>
        </w:rPr>
        <w:t>W</w:t>
      </w:r>
      <w:r>
        <w:rPr>
          <w:rFonts w:ascii="Times New Roman" w:hAnsi="Times New Roman"/>
          <w:b w:val="0"/>
          <w:sz w:val="24"/>
          <w:szCs w:val="24"/>
        </w:rPr>
        <w:t xml:space="preserve">e examined </w:t>
      </w:r>
      <w:r w:rsidR="002D6AE8">
        <w:rPr>
          <w:rFonts w:ascii="Times New Roman" w:hAnsi="Times New Roman"/>
          <w:b w:val="0"/>
          <w:sz w:val="24"/>
          <w:szCs w:val="24"/>
        </w:rPr>
        <w:t>this</w:t>
      </w:r>
      <w:r>
        <w:rPr>
          <w:rFonts w:ascii="Times New Roman" w:hAnsi="Times New Roman"/>
          <w:b w:val="0"/>
          <w:sz w:val="24"/>
          <w:szCs w:val="24"/>
        </w:rPr>
        <w:t xml:space="preserve"> correlation </w:t>
      </w:r>
      <w:r w:rsidR="000D7E2E">
        <w:rPr>
          <w:rFonts w:ascii="Times New Roman" w:hAnsi="Times New Roman"/>
          <w:b w:val="0"/>
          <w:sz w:val="24"/>
          <w:szCs w:val="24"/>
        </w:rPr>
        <w:t>in our fish-</w:t>
      </w:r>
      <w:proofErr w:type="spellStart"/>
      <w:r w:rsidR="000D7E2E">
        <w:rPr>
          <w:rFonts w:ascii="Times New Roman" w:hAnsi="Times New Roman"/>
          <w:b w:val="0"/>
          <w:sz w:val="24"/>
          <w:szCs w:val="24"/>
        </w:rPr>
        <w:t>macroparasite</w:t>
      </w:r>
      <w:proofErr w:type="spellEnd"/>
      <w:r w:rsidR="000D7E2E">
        <w:rPr>
          <w:rFonts w:ascii="Times New Roman" w:hAnsi="Times New Roman"/>
          <w:b w:val="0"/>
          <w:sz w:val="24"/>
          <w:szCs w:val="24"/>
        </w:rPr>
        <w:t xml:space="preserve"> database </w:t>
      </w:r>
      <w:r>
        <w:rPr>
          <w:rFonts w:ascii="Times New Roman" w:hAnsi="Times New Roman"/>
          <w:b w:val="0"/>
          <w:sz w:val="24"/>
          <w:szCs w:val="24"/>
        </w:rPr>
        <w:t>using different metrics of host size (size of a parasite’s largest host</w:t>
      </w:r>
      <w:ins w:id="229" w:author="Mark Viney" w:date="2016-07-23T17:22:00Z">
        <w:r w:rsidR="00D22E1C">
          <w:rPr>
            <w:rFonts w:ascii="Times New Roman" w:hAnsi="Times New Roman"/>
            <w:b w:val="0"/>
            <w:sz w:val="24"/>
            <w:szCs w:val="24"/>
          </w:rPr>
          <w:t xml:space="preserve"> species</w:t>
        </w:r>
      </w:ins>
      <w:r>
        <w:rPr>
          <w:rFonts w:ascii="Times New Roman" w:hAnsi="Times New Roman"/>
          <w:b w:val="0"/>
          <w:sz w:val="24"/>
          <w:szCs w:val="24"/>
        </w:rPr>
        <w:t>, mean size of all hosts, and the coefficient of variation in host size) and of host range (</w:t>
      </w:r>
      <w:r w:rsidR="000D7E2E">
        <w:rPr>
          <w:rFonts w:ascii="Times New Roman" w:hAnsi="Times New Roman"/>
          <w:b w:val="0"/>
          <w:sz w:val="24"/>
          <w:szCs w:val="24"/>
        </w:rPr>
        <w:t xml:space="preserve">Table 4). For both direct and trophic life cycle parasites, we </w:t>
      </w:r>
      <w:r w:rsidR="00BE3315">
        <w:rPr>
          <w:rFonts w:ascii="Times New Roman" w:hAnsi="Times New Roman"/>
          <w:b w:val="0"/>
          <w:sz w:val="24"/>
          <w:szCs w:val="24"/>
        </w:rPr>
        <w:t>found a strong and significant positive correlation between the coefficient of variation in host body siz</w:t>
      </w:r>
      <w:r w:rsidR="0026057C">
        <w:rPr>
          <w:rFonts w:ascii="Times New Roman" w:hAnsi="Times New Roman"/>
          <w:b w:val="0"/>
          <w:sz w:val="24"/>
          <w:szCs w:val="24"/>
        </w:rPr>
        <w:t>e and all metrics of host range.</w:t>
      </w:r>
      <w:r w:rsidR="00BE3315">
        <w:rPr>
          <w:rFonts w:ascii="Times New Roman" w:hAnsi="Times New Roman"/>
          <w:b w:val="0"/>
          <w:sz w:val="24"/>
          <w:szCs w:val="24"/>
        </w:rPr>
        <w:t xml:space="preserve"> </w:t>
      </w:r>
      <w:r w:rsidR="0026057C">
        <w:rPr>
          <w:rFonts w:ascii="Times New Roman" w:hAnsi="Times New Roman"/>
          <w:b w:val="0"/>
          <w:sz w:val="24"/>
          <w:szCs w:val="24"/>
        </w:rPr>
        <w:t xml:space="preserve">The maximum host body size was positively correlated with all </w:t>
      </w:r>
      <w:commentRangeStart w:id="230"/>
      <w:proofErr w:type="spellStart"/>
      <w:r w:rsidR="0026057C">
        <w:rPr>
          <w:rFonts w:ascii="Times New Roman" w:hAnsi="Times New Roman"/>
          <w:b w:val="0"/>
          <w:sz w:val="24"/>
          <w:szCs w:val="24"/>
        </w:rPr>
        <w:t>generalism</w:t>
      </w:r>
      <w:proofErr w:type="spellEnd"/>
      <w:r w:rsidR="0026057C">
        <w:rPr>
          <w:rFonts w:ascii="Times New Roman" w:hAnsi="Times New Roman"/>
          <w:b w:val="0"/>
          <w:sz w:val="24"/>
          <w:szCs w:val="24"/>
        </w:rPr>
        <w:t xml:space="preserve"> </w:t>
      </w:r>
      <w:commentRangeEnd w:id="230"/>
      <w:r w:rsidR="008476F6">
        <w:rPr>
          <w:rStyle w:val="CommentReference"/>
          <w:rFonts w:ascii="Times New Roman" w:hAnsi="Times New Roman"/>
          <w:b w:val="0"/>
        </w:rPr>
        <w:commentReference w:id="230"/>
      </w:r>
      <w:r w:rsidR="0026057C">
        <w:rPr>
          <w:rFonts w:ascii="Times New Roman" w:hAnsi="Times New Roman"/>
          <w:b w:val="0"/>
          <w:sz w:val="24"/>
          <w:szCs w:val="24"/>
        </w:rPr>
        <w:t>metrics except SES-PD. T</w:t>
      </w:r>
      <w:r w:rsidR="00BE3315">
        <w:rPr>
          <w:rFonts w:ascii="Times New Roman" w:hAnsi="Times New Roman"/>
          <w:b w:val="0"/>
          <w:sz w:val="24"/>
          <w:szCs w:val="24"/>
        </w:rPr>
        <w:t xml:space="preserve">here was a </w:t>
      </w:r>
      <w:r w:rsidR="00D06267">
        <w:rPr>
          <w:rFonts w:ascii="Times New Roman" w:hAnsi="Times New Roman"/>
          <w:b w:val="0"/>
          <w:sz w:val="24"/>
          <w:szCs w:val="24"/>
        </w:rPr>
        <w:t xml:space="preserve">weak </w:t>
      </w:r>
      <w:r w:rsidR="00BE3315">
        <w:rPr>
          <w:rFonts w:ascii="Times New Roman" w:hAnsi="Times New Roman"/>
          <w:b w:val="0"/>
          <w:sz w:val="24"/>
          <w:szCs w:val="24"/>
        </w:rPr>
        <w:t xml:space="preserve">negative correlation between mean host body size and all metrics of host range (Fig. 1, 2). </w:t>
      </w:r>
      <w:r w:rsidR="0097118B">
        <w:rPr>
          <w:rFonts w:ascii="Times New Roman" w:hAnsi="Times New Roman"/>
          <w:b w:val="0"/>
          <w:sz w:val="24"/>
          <w:szCs w:val="24"/>
        </w:rPr>
        <w:t>Th</w:t>
      </w:r>
      <w:ins w:id="231" w:author="Mark Viney" w:date="2016-07-23T17:55:00Z">
        <w:r w:rsidR="008476F6">
          <w:rPr>
            <w:rFonts w:ascii="Times New Roman" w:hAnsi="Times New Roman"/>
            <w:b w:val="0"/>
            <w:sz w:val="24"/>
            <w:szCs w:val="24"/>
          </w:rPr>
          <w:t>us th</w:t>
        </w:r>
      </w:ins>
      <w:r w:rsidR="0097118B">
        <w:rPr>
          <w:rFonts w:ascii="Times New Roman" w:hAnsi="Times New Roman"/>
          <w:b w:val="0"/>
          <w:sz w:val="24"/>
          <w:szCs w:val="24"/>
        </w:rPr>
        <w:t xml:space="preserve">e data </w:t>
      </w:r>
      <w:del w:id="232" w:author="Mark Viney" w:date="2016-07-23T17:55:00Z">
        <w:r w:rsidR="0097118B" w:rsidDel="008476F6">
          <w:rPr>
            <w:rFonts w:ascii="Times New Roman" w:hAnsi="Times New Roman"/>
            <w:b w:val="0"/>
            <w:sz w:val="24"/>
            <w:szCs w:val="24"/>
          </w:rPr>
          <w:delText xml:space="preserve">thus </w:delText>
        </w:r>
      </w:del>
      <w:r w:rsidR="0097118B">
        <w:rPr>
          <w:rFonts w:ascii="Times New Roman" w:hAnsi="Times New Roman"/>
          <w:b w:val="0"/>
          <w:sz w:val="24"/>
          <w:szCs w:val="24"/>
        </w:rPr>
        <w:t>provides some support for the model predictions</w:t>
      </w:r>
      <w:r w:rsidR="00B70E76">
        <w:rPr>
          <w:rFonts w:ascii="Times New Roman" w:hAnsi="Times New Roman"/>
          <w:b w:val="0"/>
          <w:sz w:val="24"/>
          <w:szCs w:val="24"/>
        </w:rPr>
        <w:t xml:space="preserve">, especially when looking at structural </w:t>
      </w:r>
      <w:proofErr w:type="spellStart"/>
      <w:r w:rsidR="00B70E76">
        <w:rPr>
          <w:rFonts w:ascii="Times New Roman" w:hAnsi="Times New Roman"/>
          <w:b w:val="0"/>
          <w:sz w:val="24"/>
          <w:szCs w:val="24"/>
        </w:rPr>
        <w:t>generalism</w:t>
      </w:r>
      <w:proofErr w:type="spellEnd"/>
      <w:r w:rsidR="00B70E76">
        <w:rPr>
          <w:rFonts w:ascii="Times New Roman" w:hAnsi="Times New Roman"/>
          <w:b w:val="0"/>
          <w:sz w:val="24"/>
          <w:szCs w:val="24"/>
        </w:rPr>
        <w:t xml:space="preserve"> metrics. The</w:t>
      </w:r>
      <w:r w:rsidR="0097118B">
        <w:rPr>
          <w:rFonts w:ascii="Times New Roman" w:hAnsi="Times New Roman"/>
          <w:b w:val="0"/>
          <w:sz w:val="24"/>
          <w:szCs w:val="24"/>
        </w:rPr>
        <w:t xml:space="preserve"> negative corre</w:t>
      </w:r>
      <w:r w:rsidR="00B70E76">
        <w:rPr>
          <w:rFonts w:ascii="Times New Roman" w:hAnsi="Times New Roman"/>
          <w:b w:val="0"/>
          <w:sz w:val="24"/>
          <w:szCs w:val="24"/>
        </w:rPr>
        <w:t xml:space="preserve">lation between mean host body size and </w:t>
      </w:r>
      <w:proofErr w:type="spellStart"/>
      <w:r w:rsidR="00B70E76">
        <w:rPr>
          <w:rFonts w:ascii="Times New Roman" w:hAnsi="Times New Roman"/>
          <w:b w:val="0"/>
          <w:sz w:val="24"/>
          <w:szCs w:val="24"/>
        </w:rPr>
        <w:t>generalism</w:t>
      </w:r>
      <w:proofErr w:type="spellEnd"/>
      <w:r w:rsidR="00B70E76">
        <w:rPr>
          <w:rFonts w:ascii="Times New Roman" w:hAnsi="Times New Roman"/>
          <w:b w:val="0"/>
          <w:sz w:val="24"/>
          <w:szCs w:val="24"/>
        </w:rPr>
        <w:t xml:space="preserve"> is </w:t>
      </w:r>
      <w:r w:rsidR="000D47FF">
        <w:rPr>
          <w:rFonts w:ascii="Times New Roman" w:hAnsi="Times New Roman"/>
          <w:b w:val="0"/>
          <w:sz w:val="24"/>
          <w:szCs w:val="24"/>
        </w:rPr>
        <w:t xml:space="preserve">interesting, as it has been observed in other studies with smaller datasets [21,22]. </w:t>
      </w:r>
    </w:p>
    <w:p w14:paraId="59939BFA" w14:textId="77777777" w:rsidR="00007180" w:rsidRDefault="00007180" w:rsidP="000D47FF">
      <w:pPr>
        <w:pStyle w:val="titlersos"/>
        <w:numPr>
          <w:ilvl w:val="0"/>
          <w:numId w:val="0"/>
        </w:numPr>
        <w:rPr>
          <w:rFonts w:ascii="Times New Roman" w:hAnsi="Times New Roman"/>
          <w:b w:val="0"/>
          <w:sz w:val="24"/>
          <w:szCs w:val="24"/>
        </w:rPr>
      </w:pPr>
    </w:p>
    <w:p w14:paraId="1F61E2FF" w14:textId="0265994B" w:rsidR="00B70E76" w:rsidRPr="00007180" w:rsidDel="00D43FA9" w:rsidRDefault="000D47FF" w:rsidP="00007180">
      <w:pPr>
        <w:pStyle w:val="titlersos"/>
        <w:numPr>
          <w:ilvl w:val="0"/>
          <w:numId w:val="0"/>
        </w:numPr>
        <w:rPr>
          <w:del w:id="233" w:author="Clay Cressler" w:date="2016-07-25T16:41:00Z"/>
          <w:rFonts w:ascii="Times New Roman" w:hAnsi="Times New Roman"/>
          <w:b w:val="0"/>
          <w:sz w:val="24"/>
          <w:szCs w:val="24"/>
        </w:rPr>
      </w:pPr>
      <w:r>
        <w:rPr>
          <w:rFonts w:ascii="Times New Roman" w:hAnsi="Times New Roman"/>
          <w:b w:val="0"/>
          <w:sz w:val="24"/>
          <w:szCs w:val="24"/>
        </w:rPr>
        <w:t xml:space="preserve">As it turns out, whether </w:t>
      </w:r>
      <w:r w:rsidR="00851891">
        <w:rPr>
          <w:rFonts w:ascii="Times New Roman" w:hAnsi="Times New Roman"/>
          <w:b w:val="0"/>
          <w:sz w:val="24"/>
          <w:szCs w:val="24"/>
        </w:rPr>
        <w:t xml:space="preserve">we interpret </w:t>
      </w:r>
      <w:r>
        <w:rPr>
          <w:rFonts w:ascii="Times New Roman" w:hAnsi="Times New Roman"/>
          <w:b w:val="0"/>
          <w:sz w:val="24"/>
          <w:szCs w:val="24"/>
        </w:rPr>
        <w:t xml:space="preserve">the model </w:t>
      </w:r>
      <w:r w:rsidR="00851891">
        <w:rPr>
          <w:rFonts w:ascii="Times New Roman" w:hAnsi="Times New Roman"/>
          <w:b w:val="0"/>
          <w:sz w:val="24"/>
          <w:szCs w:val="24"/>
        </w:rPr>
        <w:t>as predicting</w:t>
      </w:r>
      <w:r>
        <w:rPr>
          <w:rFonts w:ascii="Times New Roman" w:hAnsi="Times New Roman"/>
          <w:b w:val="0"/>
          <w:sz w:val="24"/>
          <w:szCs w:val="24"/>
        </w:rPr>
        <w:t xml:space="preserve"> that the mean host body size for generalist parasites</w:t>
      </w:r>
      <w:r w:rsidR="00851891">
        <w:rPr>
          <w:rFonts w:ascii="Times New Roman" w:hAnsi="Times New Roman"/>
          <w:b w:val="0"/>
          <w:sz w:val="24"/>
          <w:szCs w:val="24"/>
        </w:rPr>
        <w:t xml:space="preserve"> is larger than that for specialist parasites depends on the implicit assumption that, if the generalist parasite can invade (its invasion fitness is greater than one), it displaces the specialist parasite</w:t>
      </w:r>
      <w:r w:rsidR="00851891" w:rsidRPr="00007180">
        <w:rPr>
          <w:rFonts w:ascii="Times New Roman" w:hAnsi="Times New Roman"/>
          <w:b w:val="0"/>
          <w:sz w:val="24"/>
          <w:szCs w:val="24"/>
        </w:rPr>
        <w:t xml:space="preserve">. </w:t>
      </w:r>
      <w:r w:rsidR="00B70E76" w:rsidRPr="00007180">
        <w:rPr>
          <w:rFonts w:ascii="Times New Roman" w:hAnsi="Times New Roman"/>
          <w:b w:val="0"/>
          <w:sz w:val="24"/>
          <w:szCs w:val="24"/>
        </w:rPr>
        <w:t>If we had instead as</w:t>
      </w:r>
      <w:r w:rsidR="00007180" w:rsidRPr="00007180">
        <w:rPr>
          <w:rFonts w:ascii="Times New Roman" w:hAnsi="Times New Roman"/>
          <w:b w:val="0"/>
          <w:sz w:val="24"/>
          <w:szCs w:val="24"/>
        </w:rPr>
        <w:t>sumed that the</w:t>
      </w:r>
      <w:r w:rsidR="00851891" w:rsidRPr="00007180">
        <w:rPr>
          <w:rFonts w:ascii="Times New Roman" w:hAnsi="Times New Roman"/>
          <w:b w:val="0"/>
          <w:sz w:val="24"/>
          <w:szCs w:val="24"/>
        </w:rPr>
        <w:t xml:space="preserve"> generalist parasite would coexist with any specialist parasites, our predictions would be affected. </w:t>
      </w:r>
      <w:r w:rsidR="00B70E76" w:rsidRPr="00007180">
        <w:rPr>
          <w:rFonts w:ascii="Times New Roman" w:hAnsi="Times New Roman"/>
          <w:b w:val="0"/>
          <w:sz w:val="24"/>
          <w:szCs w:val="24"/>
        </w:rPr>
        <w:t xml:space="preserve">To see how, consider </w:t>
      </w:r>
      <w:del w:id="234" w:author="Clay Cressler" w:date="2016-07-25T16:40:00Z">
        <w:r w:rsidR="00B70E76" w:rsidRPr="00007180" w:rsidDel="00D43FA9">
          <w:rPr>
            <w:rFonts w:ascii="Times New Roman" w:hAnsi="Times New Roman"/>
            <w:b w:val="0"/>
            <w:sz w:val="24"/>
            <w:szCs w:val="24"/>
          </w:rPr>
          <w:delText xml:space="preserve">the </w:delText>
        </w:r>
      </w:del>
      <w:ins w:id="235" w:author="Clay Cressler" w:date="2016-07-25T16:40:00Z">
        <w:r w:rsidR="00D43FA9">
          <w:rPr>
            <w:rFonts w:ascii="Times New Roman" w:hAnsi="Times New Roman"/>
            <w:b w:val="0"/>
            <w:sz w:val="24"/>
            <w:szCs w:val="24"/>
          </w:rPr>
          <w:t>Eq. 1</w:t>
        </w:r>
        <w:r w:rsidR="00D43FA9" w:rsidRPr="00007180">
          <w:rPr>
            <w:rFonts w:ascii="Times New Roman" w:hAnsi="Times New Roman"/>
            <w:b w:val="0"/>
            <w:sz w:val="24"/>
            <w:szCs w:val="24"/>
          </w:rPr>
          <w:t xml:space="preserve"> </w:t>
        </w:r>
      </w:ins>
      <w:del w:id="236" w:author="Clay Cressler" w:date="2016-07-25T16:40:00Z">
        <w:r w:rsidR="00B70E76" w:rsidRPr="00007180" w:rsidDel="00D43FA9">
          <w:rPr>
            <w:rFonts w:ascii="Times New Roman" w:hAnsi="Times New Roman"/>
            <w:b w:val="0"/>
            <w:sz w:val="24"/>
            <w:szCs w:val="24"/>
          </w:rPr>
          <w:delText xml:space="preserve">system defined </w:delText>
        </w:r>
      </w:del>
      <w:r w:rsidR="00B70E76" w:rsidRPr="00007180">
        <w:rPr>
          <w:rFonts w:ascii="Times New Roman" w:hAnsi="Times New Roman"/>
          <w:b w:val="0"/>
          <w:sz w:val="24"/>
          <w:szCs w:val="24"/>
        </w:rPr>
        <w:t>above</w:t>
      </w:r>
      <w:r w:rsidR="00007180" w:rsidRPr="00007180">
        <w:rPr>
          <w:rFonts w:ascii="Times New Roman" w:hAnsi="Times New Roman"/>
          <w:b w:val="0"/>
          <w:sz w:val="24"/>
          <w:szCs w:val="24"/>
        </w:rPr>
        <w:t xml:space="preserve">; a </w:t>
      </w:r>
      <w:r w:rsidR="00B70E76" w:rsidRPr="00007180">
        <w:rPr>
          <w:rFonts w:ascii="Times New Roman" w:hAnsi="Times New Roman"/>
          <w:b w:val="0"/>
          <w:sz w:val="24"/>
          <w:szCs w:val="24"/>
        </w:rPr>
        <w:t>generalist parasite can invade if</w:t>
      </w:r>
      <w:ins w:id="237" w:author="Clay Cressler" w:date="2016-07-25T16:40:00Z">
        <w:r w:rsidR="00D43FA9">
          <w:rPr>
            <w:rFonts w:ascii="Times New Roman" w:hAnsi="Times New Roman"/>
            <w:b w:val="0"/>
            <w:sz w:val="24"/>
            <w:szCs w:val="24"/>
          </w:rPr>
          <w:t xml:space="preserve"> the entire </w:t>
        </w:r>
        <m:oMath>
          <m:sSub>
            <m:sSubPr>
              <m:ctrlPr>
                <w:rPr>
                  <w:rFonts w:ascii="Cambria Math" w:hAnsi="Cambria Math"/>
                  <w:b w:val="0"/>
                  <w:i/>
                  <w:sz w:val="24"/>
                  <w:szCs w:val="24"/>
                </w:rPr>
              </m:ctrlPr>
            </m:sSubPr>
            <m:e>
              <m:r>
                <w:rPr>
                  <w:rFonts w:ascii="Cambria Math" w:hAnsi="Cambria Math"/>
                  <w:sz w:val="24"/>
                  <w:szCs w:val="24"/>
                </w:rPr>
                <m:t>R</m:t>
              </m:r>
            </m:e>
            <m:sub>
              <m:r>
                <w:rPr>
                  <w:rFonts w:ascii="Cambria Math" w:hAnsi="Cambria Math"/>
                  <w:sz w:val="24"/>
                  <w:szCs w:val="24"/>
                </w:rPr>
                <m:t>0</m:t>
              </m:r>
            </m:sub>
          </m:sSub>
        </m:oMath>
        <w:r w:rsidR="00D43FA9">
          <w:rPr>
            <w:rFonts w:ascii="Times New Roman" w:hAnsi="Times New Roman"/>
            <w:b w:val="0"/>
            <w:sz w:val="24"/>
            <w:szCs w:val="24"/>
          </w:rPr>
          <w:t xml:space="preserve"> expression is greater than </w:t>
        </w:r>
        <w:proofErr w:type="gramStart"/>
        <w:r w:rsidR="00D43FA9">
          <w:rPr>
            <w:rFonts w:ascii="Times New Roman" w:hAnsi="Times New Roman"/>
            <w:b w:val="0"/>
            <w:sz w:val="24"/>
            <w:szCs w:val="24"/>
          </w:rPr>
          <w:t>one,</w:t>
        </w:r>
        <w:proofErr w:type="gramEnd"/>
        <w:r w:rsidR="00D43FA9">
          <w:rPr>
            <w:rFonts w:ascii="Times New Roman" w:hAnsi="Times New Roman"/>
            <w:b w:val="0"/>
            <w:sz w:val="24"/>
            <w:szCs w:val="24"/>
          </w:rPr>
          <w:t xml:space="preserve"> whereas a parasite specialized on the smaller secondary host can invade if the second term of </w:t>
        </w:r>
      </w:ins>
      <m:oMath>
        <m:sSub>
          <m:sSubPr>
            <m:ctrlPr>
              <w:ins w:id="238" w:author="Clay Cressler" w:date="2016-07-25T16:41:00Z">
                <w:rPr>
                  <w:rFonts w:ascii="Cambria Math" w:hAnsi="Cambria Math"/>
                  <w:b w:val="0"/>
                  <w:i/>
                  <w:sz w:val="24"/>
                  <w:szCs w:val="24"/>
                </w:rPr>
              </w:ins>
            </m:ctrlPr>
          </m:sSubPr>
          <m:e>
            <w:ins w:id="239" w:author="Clay Cressler" w:date="2016-07-25T16:41:00Z">
              <m:r>
                <w:rPr>
                  <w:rFonts w:ascii="Cambria Math" w:hAnsi="Cambria Math"/>
                  <w:sz w:val="24"/>
                  <w:szCs w:val="24"/>
                </w:rPr>
                <m:t>R</m:t>
              </m:r>
            </w:ins>
          </m:e>
          <m:sub>
            <w:ins w:id="240" w:author="Clay Cressler" w:date="2016-07-25T16:41:00Z">
              <m:r>
                <w:rPr>
                  <w:rFonts w:ascii="Cambria Math" w:hAnsi="Cambria Math"/>
                  <w:sz w:val="24"/>
                  <w:szCs w:val="24"/>
                </w:rPr>
                <m:t>0</m:t>
              </m:r>
            </w:ins>
          </m:sub>
        </m:sSub>
      </m:oMath>
      <w:ins w:id="241" w:author="Clay Cressler" w:date="2016-07-25T16:41:00Z">
        <w:r w:rsidR="00D43FA9">
          <w:rPr>
            <w:rFonts w:ascii="Times New Roman" w:hAnsi="Times New Roman"/>
            <w:b w:val="0"/>
            <w:sz w:val="24"/>
            <w:szCs w:val="24"/>
          </w:rPr>
          <w:t xml:space="preserve"> is greater than </w:t>
        </w:r>
        <w:proofErr w:type="spellStart"/>
        <w:r w:rsidR="00D43FA9">
          <w:rPr>
            <w:rFonts w:ascii="Times New Roman" w:hAnsi="Times New Roman"/>
            <w:b w:val="0"/>
            <w:sz w:val="24"/>
            <w:szCs w:val="24"/>
          </w:rPr>
          <w:t>one.</w:t>
        </w:r>
      </w:ins>
      <w:del w:id="242" w:author="Clay Cressler" w:date="2016-07-25T16:40:00Z">
        <w:r w:rsidR="00B70E76" w:rsidRPr="00007180" w:rsidDel="00D43FA9">
          <w:rPr>
            <w:rFonts w:ascii="Times New Roman" w:hAnsi="Times New Roman"/>
            <w:b w:val="0"/>
            <w:sz w:val="24"/>
            <w:szCs w:val="24"/>
          </w:rPr>
          <w:delText xml:space="preserve"> (eq. 1)</w:delText>
        </w:r>
      </w:del>
    </w:p>
    <w:p w14:paraId="094E00D2" w14:textId="33351E53" w:rsidR="00B70E76" w:rsidRPr="00BD3BC3" w:rsidDel="00D43FA9" w:rsidRDefault="00B57820" w:rsidP="00B70E76">
      <w:pPr>
        <w:spacing w:line="276" w:lineRule="auto"/>
        <w:rPr>
          <w:del w:id="243" w:author="Clay Cressler" w:date="2016-07-25T16:41:00Z"/>
        </w:rPr>
      </w:pPr>
      <m:oMathPara>
        <m:oMathParaPr>
          <m:jc m:val="center"/>
        </m:oMathParaPr>
        <m:oMath>
          <m:f>
            <m:fPr>
              <m:ctrlPr>
                <w:del w:id="244" w:author="Clay Cressler" w:date="2016-07-25T16:41:00Z">
                  <w:rPr>
                    <w:rFonts w:ascii="Cambria Math" w:hAnsi="Cambria Math"/>
                    <w:i/>
                  </w:rPr>
                </w:del>
              </m:ctrlPr>
            </m:fPr>
            <m:num>
              <w:del w:id="245" w:author="Clay Cressler" w:date="2016-07-25T16:41:00Z">
                <m:r>
                  <w:rPr>
                    <w:rFonts w:ascii="Cambria Math" w:hAnsi="Cambria Math"/>
                  </w:rPr>
                  <m:t>β</m:t>
                </m:r>
              </w:del>
              <m:acc>
                <m:accPr>
                  <m:ctrlPr>
                    <w:del w:id="246" w:author="Clay Cressler" w:date="2016-07-25T16:41:00Z">
                      <w:rPr>
                        <w:rFonts w:ascii="Cambria Math" w:hAnsi="Cambria Math"/>
                        <w:i/>
                      </w:rPr>
                    </w:del>
                  </m:ctrlPr>
                </m:accPr>
                <m:e>
                  <m:sSub>
                    <m:sSubPr>
                      <m:ctrlPr>
                        <w:del w:id="247" w:author="Clay Cressler" w:date="2016-07-25T16:41:00Z">
                          <w:rPr>
                            <w:rFonts w:ascii="Cambria Math" w:hAnsi="Cambria Math"/>
                            <w:i/>
                          </w:rPr>
                        </w:del>
                      </m:ctrlPr>
                    </m:sSubPr>
                    <m:e>
                      <w:del w:id="248" w:author="Clay Cressler" w:date="2016-07-25T16:41:00Z">
                        <m:r>
                          <w:rPr>
                            <w:rFonts w:ascii="Cambria Math" w:hAnsi="Cambria Math"/>
                          </w:rPr>
                          <m:t xml:space="preserve"> S</m:t>
                        </m:r>
                      </w:del>
                    </m:e>
                    <m:sub>
                      <w:del w:id="249" w:author="Clay Cressler" w:date="2016-07-25T16:41:00Z">
                        <m:r>
                          <w:rPr>
                            <w:rFonts w:ascii="Cambria Math" w:hAnsi="Cambria Math"/>
                          </w:rPr>
                          <m:t>1</m:t>
                        </m:r>
                      </w:del>
                    </m:sub>
                  </m:sSub>
                </m:e>
              </m:acc>
            </m:num>
            <m:den>
              <w:del w:id="250" w:author="Clay Cressler" w:date="2016-07-25T16:41:00Z">
                <m:r>
                  <w:rPr>
                    <w:rFonts w:ascii="Cambria Math" w:hAnsi="Cambria Math"/>
                  </w:rPr>
                  <m:t>β</m:t>
                </m:r>
              </w:del>
              <m:acc>
                <m:accPr>
                  <m:ctrlPr>
                    <w:del w:id="251" w:author="Clay Cressler" w:date="2016-07-25T16:41:00Z">
                      <w:rPr>
                        <w:rFonts w:ascii="Cambria Math" w:hAnsi="Cambria Math"/>
                        <w:i/>
                      </w:rPr>
                    </w:del>
                  </m:ctrlPr>
                </m:accPr>
                <m:e>
                  <m:sSub>
                    <m:sSubPr>
                      <m:ctrlPr>
                        <w:del w:id="252" w:author="Clay Cressler" w:date="2016-07-25T16:41:00Z">
                          <w:rPr>
                            <w:rFonts w:ascii="Cambria Math" w:hAnsi="Cambria Math"/>
                            <w:i/>
                          </w:rPr>
                        </w:del>
                      </m:ctrlPr>
                    </m:sSubPr>
                    <m:e>
                      <w:del w:id="253" w:author="Clay Cressler" w:date="2016-07-25T16:41:00Z">
                        <m:r>
                          <w:rPr>
                            <w:rFonts w:ascii="Cambria Math" w:hAnsi="Cambria Math"/>
                          </w:rPr>
                          <m:t xml:space="preserve"> S</m:t>
                        </m:r>
                      </w:del>
                    </m:e>
                    <m:sub>
                      <w:del w:id="254" w:author="Clay Cressler" w:date="2016-07-25T16:41:00Z">
                        <m:r>
                          <w:rPr>
                            <w:rFonts w:ascii="Cambria Math" w:hAnsi="Cambria Math"/>
                          </w:rPr>
                          <m:t>1</m:t>
                        </m:r>
                      </w:del>
                    </m:sub>
                  </m:sSub>
                </m:e>
              </m:acc>
              <w:del w:id="255" w:author="Clay Cressler" w:date="2016-07-25T16:41:00Z">
                <m:r>
                  <w:rPr>
                    <w:rFonts w:ascii="Cambria Math" w:hAnsi="Cambria Math"/>
                  </w:rPr>
                  <m:t>+β</m:t>
                </m:r>
              </w:del>
              <m:acc>
                <m:accPr>
                  <m:ctrlPr>
                    <w:del w:id="256" w:author="Clay Cressler" w:date="2016-07-25T16:41:00Z">
                      <w:rPr>
                        <w:rFonts w:ascii="Cambria Math" w:hAnsi="Cambria Math"/>
                        <w:i/>
                      </w:rPr>
                    </w:del>
                  </m:ctrlPr>
                </m:accPr>
                <m:e>
                  <m:sSub>
                    <m:sSubPr>
                      <m:ctrlPr>
                        <w:del w:id="257" w:author="Clay Cressler" w:date="2016-07-25T16:41:00Z">
                          <w:rPr>
                            <w:rFonts w:ascii="Cambria Math" w:hAnsi="Cambria Math"/>
                            <w:i/>
                          </w:rPr>
                        </w:del>
                      </m:ctrlPr>
                    </m:sSubPr>
                    <m:e>
                      <w:del w:id="258" w:author="Clay Cressler" w:date="2016-07-25T16:41:00Z">
                        <m:r>
                          <w:rPr>
                            <w:rFonts w:ascii="Cambria Math" w:hAnsi="Cambria Math"/>
                          </w:rPr>
                          <m:t xml:space="preserve"> S</m:t>
                        </m:r>
                      </w:del>
                    </m:e>
                    <m:sub>
                      <w:del w:id="259" w:author="Clay Cressler" w:date="2016-07-25T16:41:00Z">
                        <m:r>
                          <w:rPr>
                            <w:rFonts w:ascii="Cambria Math" w:hAnsi="Cambria Math"/>
                          </w:rPr>
                          <m:t>2</m:t>
                        </m:r>
                      </w:del>
                    </m:sub>
                  </m:sSub>
                </m:e>
              </m:acc>
              <w:del w:id="260" w:author="Clay Cressler" w:date="2016-07-25T16:41:00Z">
                <m:r>
                  <w:rPr>
                    <w:rFonts w:ascii="Cambria Math" w:hAnsi="Cambria Math"/>
                  </w:rPr>
                  <m:t>+γ</m:t>
                </m:r>
              </w:del>
            </m:den>
          </m:f>
          <m:d>
            <m:dPr>
              <m:ctrlPr>
                <w:del w:id="261" w:author="Clay Cressler" w:date="2016-07-25T16:41:00Z">
                  <w:rPr>
                    <w:rFonts w:ascii="Cambria Math" w:hAnsi="Cambria Math"/>
                    <w:i/>
                  </w:rPr>
                </w:del>
              </m:ctrlPr>
            </m:dPr>
            <m:e>
              <m:f>
                <m:fPr>
                  <m:ctrlPr>
                    <w:del w:id="262" w:author="Clay Cressler" w:date="2016-07-25T16:41:00Z">
                      <w:rPr>
                        <w:rFonts w:ascii="Cambria Math" w:hAnsi="Cambria Math"/>
                        <w:i/>
                      </w:rPr>
                    </w:del>
                  </m:ctrlPr>
                </m:fPr>
                <m:num>
                  <w:del w:id="263" w:author="Clay Cressler" w:date="2016-07-25T16:41:00Z">
                    <m:r>
                      <w:rPr>
                        <w:rFonts w:ascii="Cambria Math" w:hAnsi="Cambria Math"/>
                      </w:rPr>
                      <m:t>a</m:t>
                    </m:r>
                  </w:del>
                  <m:sSub>
                    <m:sSubPr>
                      <m:ctrlPr>
                        <w:del w:id="264" w:author="Clay Cressler" w:date="2016-07-25T16:41:00Z">
                          <w:rPr>
                            <w:rFonts w:ascii="Cambria Math" w:hAnsi="Cambria Math"/>
                            <w:i/>
                          </w:rPr>
                        </w:del>
                      </m:ctrlPr>
                    </m:sSubPr>
                    <m:e>
                      <w:del w:id="265" w:author="Clay Cressler" w:date="2016-07-25T16:41:00Z">
                        <m:r>
                          <w:rPr>
                            <w:rFonts w:ascii="Cambria Math" w:hAnsi="Cambria Math"/>
                          </w:rPr>
                          <m:t>λ</m:t>
                        </m:r>
                      </w:del>
                    </m:e>
                    <m:sub>
                      <w:del w:id="266" w:author="Clay Cressler" w:date="2016-07-25T16:41:00Z">
                        <m:r>
                          <w:rPr>
                            <w:rFonts w:ascii="Cambria Math" w:hAnsi="Cambria Math"/>
                          </w:rPr>
                          <m:t>1</m:t>
                        </m:r>
                      </w:del>
                    </m:sub>
                  </m:sSub>
                </m:num>
                <m:den>
                  <m:sSub>
                    <m:sSubPr>
                      <m:ctrlPr>
                        <w:del w:id="267" w:author="Clay Cressler" w:date="2016-07-25T16:41:00Z">
                          <w:rPr>
                            <w:rFonts w:ascii="Cambria Math" w:hAnsi="Cambria Math"/>
                            <w:i/>
                          </w:rPr>
                        </w:del>
                      </m:ctrlPr>
                    </m:sSubPr>
                    <m:e>
                      <w:del w:id="268" w:author="Clay Cressler" w:date="2016-07-25T16:41:00Z">
                        <m:r>
                          <w:rPr>
                            <w:rFonts w:ascii="Cambria Math" w:hAnsi="Cambria Math"/>
                          </w:rPr>
                          <m:t>μ</m:t>
                        </m:r>
                      </w:del>
                    </m:e>
                    <m:sub>
                      <w:del w:id="269" w:author="Clay Cressler" w:date="2016-07-25T16:41:00Z">
                        <m:r>
                          <w:rPr>
                            <w:rFonts w:ascii="Cambria Math" w:hAnsi="Cambria Math"/>
                          </w:rPr>
                          <m:t>1</m:t>
                        </m:r>
                      </w:del>
                    </m:sub>
                  </m:sSub>
                </m:den>
              </m:f>
            </m:e>
          </m:d>
          <w:del w:id="270" w:author="Clay Cressler" w:date="2016-07-25T16:41:00Z">
            <m:r>
              <w:rPr>
                <w:rFonts w:ascii="Cambria Math" w:hAnsi="Cambria Math"/>
              </w:rPr>
              <m:t>+</m:t>
            </m:r>
          </w:del>
          <m:f>
            <m:fPr>
              <m:ctrlPr>
                <w:del w:id="271" w:author="Clay Cressler" w:date="2016-07-25T16:41:00Z">
                  <w:rPr>
                    <w:rFonts w:ascii="Cambria Math" w:hAnsi="Cambria Math"/>
                    <w:i/>
                  </w:rPr>
                </w:del>
              </m:ctrlPr>
            </m:fPr>
            <m:num>
              <w:del w:id="272" w:author="Clay Cressler" w:date="2016-07-25T16:41:00Z">
                <m:r>
                  <w:rPr>
                    <w:rFonts w:ascii="Cambria Math" w:hAnsi="Cambria Math"/>
                  </w:rPr>
                  <m:t>β</m:t>
                </m:r>
              </w:del>
              <m:acc>
                <m:accPr>
                  <m:ctrlPr>
                    <w:del w:id="273" w:author="Clay Cressler" w:date="2016-07-25T16:41:00Z">
                      <w:rPr>
                        <w:rFonts w:ascii="Cambria Math" w:hAnsi="Cambria Math"/>
                        <w:i/>
                      </w:rPr>
                    </w:del>
                  </m:ctrlPr>
                </m:accPr>
                <m:e>
                  <m:sSub>
                    <m:sSubPr>
                      <m:ctrlPr>
                        <w:del w:id="274" w:author="Clay Cressler" w:date="2016-07-25T16:41:00Z">
                          <w:rPr>
                            <w:rFonts w:ascii="Cambria Math" w:hAnsi="Cambria Math"/>
                            <w:i/>
                          </w:rPr>
                        </w:del>
                      </m:ctrlPr>
                    </m:sSubPr>
                    <m:e>
                      <w:del w:id="275" w:author="Clay Cressler" w:date="2016-07-25T16:41:00Z">
                        <m:r>
                          <w:rPr>
                            <w:rFonts w:ascii="Cambria Math" w:hAnsi="Cambria Math"/>
                          </w:rPr>
                          <m:t xml:space="preserve"> S</m:t>
                        </m:r>
                      </w:del>
                    </m:e>
                    <m:sub>
                      <w:del w:id="276" w:author="Clay Cressler" w:date="2016-07-25T16:41:00Z">
                        <m:r>
                          <w:rPr>
                            <w:rFonts w:ascii="Cambria Math" w:hAnsi="Cambria Math"/>
                          </w:rPr>
                          <m:t>2</m:t>
                        </m:r>
                      </w:del>
                    </m:sub>
                  </m:sSub>
                </m:e>
              </m:acc>
            </m:num>
            <m:den>
              <w:del w:id="277" w:author="Clay Cressler" w:date="2016-07-25T16:41:00Z">
                <m:r>
                  <w:rPr>
                    <w:rFonts w:ascii="Cambria Math" w:hAnsi="Cambria Math"/>
                  </w:rPr>
                  <m:t>β</m:t>
                </m:r>
              </w:del>
              <m:acc>
                <m:accPr>
                  <m:ctrlPr>
                    <w:del w:id="278" w:author="Clay Cressler" w:date="2016-07-25T16:41:00Z">
                      <w:rPr>
                        <w:rFonts w:ascii="Cambria Math" w:hAnsi="Cambria Math"/>
                        <w:i/>
                      </w:rPr>
                    </w:del>
                  </m:ctrlPr>
                </m:accPr>
                <m:e>
                  <m:sSub>
                    <m:sSubPr>
                      <m:ctrlPr>
                        <w:del w:id="279" w:author="Clay Cressler" w:date="2016-07-25T16:41:00Z">
                          <w:rPr>
                            <w:rFonts w:ascii="Cambria Math" w:hAnsi="Cambria Math"/>
                            <w:i/>
                          </w:rPr>
                        </w:del>
                      </m:ctrlPr>
                    </m:sSubPr>
                    <m:e>
                      <w:del w:id="280" w:author="Clay Cressler" w:date="2016-07-25T16:41:00Z">
                        <m:r>
                          <w:rPr>
                            <w:rFonts w:ascii="Cambria Math" w:hAnsi="Cambria Math"/>
                          </w:rPr>
                          <m:t xml:space="preserve"> S</m:t>
                        </m:r>
                      </w:del>
                    </m:e>
                    <m:sub>
                      <w:del w:id="281" w:author="Clay Cressler" w:date="2016-07-25T16:41:00Z">
                        <m:r>
                          <w:rPr>
                            <w:rFonts w:ascii="Cambria Math" w:hAnsi="Cambria Math"/>
                          </w:rPr>
                          <m:t>1</m:t>
                        </m:r>
                      </w:del>
                    </m:sub>
                  </m:sSub>
                </m:e>
              </m:acc>
              <w:del w:id="282" w:author="Clay Cressler" w:date="2016-07-25T16:41:00Z">
                <m:r>
                  <w:rPr>
                    <w:rFonts w:ascii="Cambria Math" w:hAnsi="Cambria Math"/>
                  </w:rPr>
                  <m:t>+β</m:t>
                </m:r>
              </w:del>
              <m:acc>
                <m:accPr>
                  <m:ctrlPr>
                    <w:del w:id="283" w:author="Clay Cressler" w:date="2016-07-25T16:41:00Z">
                      <w:rPr>
                        <w:rFonts w:ascii="Cambria Math" w:hAnsi="Cambria Math"/>
                        <w:i/>
                      </w:rPr>
                    </w:del>
                  </m:ctrlPr>
                </m:accPr>
                <m:e>
                  <m:sSub>
                    <m:sSubPr>
                      <m:ctrlPr>
                        <w:del w:id="284" w:author="Clay Cressler" w:date="2016-07-25T16:41:00Z">
                          <w:rPr>
                            <w:rFonts w:ascii="Cambria Math" w:hAnsi="Cambria Math"/>
                            <w:i/>
                          </w:rPr>
                        </w:del>
                      </m:ctrlPr>
                    </m:sSubPr>
                    <m:e>
                      <w:del w:id="285" w:author="Clay Cressler" w:date="2016-07-25T16:41:00Z">
                        <m:r>
                          <w:rPr>
                            <w:rFonts w:ascii="Cambria Math" w:hAnsi="Cambria Math"/>
                          </w:rPr>
                          <m:t xml:space="preserve"> S</m:t>
                        </m:r>
                      </w:del>
                    </m:e>
                    <m:sub>
                      <w:del w:id="286" w:author="Clay Cressler" w:date="2016-07-25T16:41:00Z">
                        <m:r>
                          <w:rPr>
                            <w:rFonts w:ascii="Cambria Math" w:hAnsi="Cambria Math"/>
                          </w:rPr>
                          <m:t>2</m:t>
                        </m:r>
                      </w:del>
                    </m:sub>
                  </m:sSub>
                </m:e>
              </m:acc>
              <w:del w:id="287" w:author="Clay Cressler" w:date="2016-07-25T16:41:00Z">
                <m:r>
                  <w:rPr>
                    <w:rFonts w:ascii="Cambria Math" w:hAnsi="Cambria Math"/>
                  </w:rPr>
                  <m:t>+γ</m:t>
                </m:r>
              </w:del>
            </m:den>
          </m:f>
          <m:d>
            <m:dPr>
              <m:ctrlPr>
                <w:del w:id="288" w:author="Clay Cressler" w:date="2016-07-25T16:41:00Z">
                  <w:rPr>
                    <w:rFonts w:ascii="Cambria Math" w:hAnsi="Cambria Math"/>
                    <w:i/>
                  </w:rPr>
                </w:del>
              </m:ctrlPr>
            </m:dPr>
            <m:e>
              <m:f>
                <m:fPr>
                  <m:ctrlPr>
                    <w:del w:id="289" w:author="Clay Cressler" w:date="2016-07-25T16:41:00Z">
                      <w:rPr>
                        <w:rFonts w:ascii="Cambria Math" w:hAnsi="Cambria Math"/>
                        <w:i/>
                      </w:rPr>
                    </w:del>
                  </m:ctrlPr>
                </m:fPr>
                <m:num>
                  <w:del w:id="290" w:author="Clay Cressler" w:date="2016-07-25T16:41:00Z">
                    <m:r>
                      <w:rPr>
                        <w:rFonts w:ascii="Cambria Math" w:hAnsi="Cambria Math"/>
                      </w:rPr>
                      <m:t>a</m:t>
                    </m:r>
                  </w:del>
                  <m:sSub>
                    <m:sSubPr>
                      <m:ctrlPr>
                        <w:del w:id="291" w:author="Clay Cressler" w:date="2016-07-25T16:41:00Z">
                          <w:rPr>
                            <w:rFonts w:ascii="Cambria Math" w:hAnsi="Cambria Math"/>
                            <w:i/>
                          </w:rPr>
                        </w:del>
                      </m:ctrlPr>
                    </m:sSubPr>
                    <m:e>
                      <w:del w:id="292" w:author="Clay Cressler" w:date="2016-07-25T16:41:00Z">
                        <m:r>
                          <w:rPr>
                            <w:rFonts w:ascii="Cambria Math" w:hAnsi="Cambria Math"/>
                          </w:rPr>
                          <m:t>λ</m:t>
                        </m:r>
                      </w:del>
                    </m:e>
                    <m:sub>
                      <w:del w:id="293" w:author="Clay Cressler" w:date="2016-07-25T16:41:00Z">
                        <m:r>
                          <w:rPr>
                            <w:rFonts w:ascii="Cambria Math" w:hAnsi="Cambria Math"/>
                          </w:rPr>
                          <m:t>2</m:t>
                        </m:r>
                      </w:del>
                    </m:sub>
                  </m:sSub>
                </m:num>
                <m:den>
                  <m:sSub>
                    <m:sSubPr>
                      <m:ctrlPr>
                        <w:del w:id="294" w:author="Clay Cressler" w:date="2016-07-25T16:41:00Z">
                          <w:rPr>
                            <w:rFonts w:ascii="Cambria Math" w:hAnsi="Cambria Math"/>
                            <w:i/>
                          </w:rPr>
                        </w:del>
                      </m:ctrlPr>
                    </m:sSubPr>
                    <m:e>
                      <w:del w:id="295" w:author="Clay Cressler" w:date="2016-07-25T16:41:00Z">
                        <m:r>
                          <w:rPr>
                            <w:rFonts w:ascii="Cambria Math" w:hAnsi="Cambria Math"/>
                          </w:rPr>
                          <m:t>μ</m:t>
                        </m:r>
                      </w:del>
                    </m:e>
                    <m:sub>
                      <w:del w:id="296" w:author="Clay Cressler" w:date="2016-07-25T16:41:00Z">
                        <m:r>
                          <w:rPr>
                            <w:rFonts w:ascii="Cambria Math" w:hAnsi="Cambria Math"/>
                          </w:rPr>
                          <m:t>2</m:t>
                        </m:r>
                      </w:del>
                    </m:sub>
                  </m:sSub>
                </m:den>
              </m:f>
            </m:e>
          </m:d>
          <w:del w:id="297" w:author="Clay Cressler" w:date="2016-07-25T16:41:00Z">
            <m:r>
              <w:rPr>
                <w:rFonts w:ascii="Cambria Math" w:hAnsi="Cambria Math"/>
              </w:rPr>
              <m:t>&gt;1,</m:t>
            </m:r>
          </w:del>
        </m:oMath>
      </m:oMathPara>
    </w:p>
    <w:p w14:paraId="108223E7" w14:textId="01CDF80E" w:rsidR="00B70E76" w:rsidRPr="00BD3BC3" w:rsidDel="00D43FA9" w:rsidRDefault="00B70E76" w:rsidP="00B70E76">
      <w:pPr>
        <w:spacing w:line="276" w:lineRule="auto"/>
        <w:rPr>
          <w:del w:id="298" w:author="Clay Cressler" w:date="2016-07-25T16:41:00Z"/>
        </w:rPr>
      </w:pPr>
      <w:del w:id="299" w:author="Clay Cressler" w:date="2016-07-25T16:41:00Z">
        <w:r w:rsidDel="00D43FA9">
          <w:delText xml:space="preserve">whereas a parasite specialized on the smaller secondary host can invade if </w:delText>
        </w:r>
      </w:del>
    </w:p>
    <w:p w14:paraId="6BA7FD74" w14:textId="04F172B7" w:rsidR="00B70E76" w:rsidRPr="00BD3BC3" w:rsidDel="00D43FA9" w:rsidRDefault="00B57820" w:rsidP="00B70E76">
      <w:pPr>
        <w:rPr>
          <w:del w:id="300" w:author="Clay Cressler" w:date="2016-07-25T16:41:00Z"/>
        </w:rPr>
      </w:pPr>
      <m:oMathPara>
        <m:oMath>
          <m:f>
            <m:fPr>
              <m:ctrlPr>
                <w:del w:id="301" w:author="Clay Cressler" w:date="2016-07-25T16:41:00Z">
                  <w:rPr>
                    <w:rFonts w:ascii="Cambria Math" w:hAnsi="Cambria Math"/>
                    <w:i/>
                  </w:rPr>
                </w:del>
              </m:ctrlPr>
            </m:fPr>
            <m:num>
              <w:del w:id="302" w:author="Clay Cressler" w:date="2016-07-25T16:41:00Z">
                <m:r>
                  <w:rPr>
                    <w:rFonts w:ascii="Cambria Math" w:hAnsi="Cambria Math"/>
                  </w:rPr>
                  <m:t>β</m:t>
                </m:r>
              </w:del>
              <m:acc>
                <m:accPr>
                  <m:ctrlPr>
                    <w:del w:id="303" w:author="Clay Cressler" w:date="2016-07-25T16:41:00Z">
                      <w:rPr>
                        <w:rFonts w:ascii="Cambria Math" w:hAnsi="Cambria Math"/>
                        <w:i/>
                      </w:rPr>
                    </w:del>
                  </m:ctrlPr>
                </m:accPr>
                <m:e>
                  <m:sSub>
                    <m:sSubPr>
                      <m:ctrlPr>
                        <w:del w:id="304" w:author="Clay Cressler" w:date="2016-07-25T16:41:00Z">
                          <w:rPr>
                            <w:rFonts w:ascii="Cambria Math" w:hAnsi="Cambria Math"/>
                            <w:i/>
                          </w:rPr>
                        </w:del>
                      </m:ctrlPr>
                    </m:sSubPr>
                    <m:e>
                      <w:del w:id="305" w:author="Clay Cressler" w:date="2016-07-25T16:41:00Z">
                        <m:r>
                          <w:rPr>
                            <w:rFonts w:ascii="Cambria Math" w:hAnsi="Cambria Math"/>
                          </w:rPr>
                          <m:t xml:space="preserve"> S</m:t>
                        </m:r>
                      </w:del>
                    </m:e>
                    <m:sub>
                      <w:del w:id="306" w:author="Clay Cressler" w:date="2016-07-25T16:41:00Z">
                        <m:r>
                          <w:rPr>
                            <w:rFonts w:ascii="Cambria Math" w:hAnsi="Cambria Math"/>
                          </w:rPr>
                          <m:t>2</m:t>
                        </m:r>
                      </w:del>
                    </m:sub>
                  </m:sSub>
                </m:e>
              </m:acc>
            </m:num>
            <m:den>
              <w:del w:id="307" w:author="Clay Cressler" w:date="2016-07-25T16:41:00Z">
                <m:r>
                  <w:rPr>
                    <w:rFonts w:ascii="Cambria Math" w:hAnsi="Cambria Math"/>
                  </w:rPr>
                  <m:t>β</m:t>
                </m:r>
              </w:del>
              <m:acc>
                <m:accPr>
                  <m:ctrlPr>
                    <w:del w:id="308" w:author="Clay Cressler" w:date="2016-07-25T16:41:00Z">
                      <w:rPr>
                        <w:rFonts w:ascii="Cambria Math" w:hAnsi="Cambria Math"/>
                        <w:i/>
                      </w:rPr>
                    </w:del>
                  </m:ctrlPr>
                </m:accPr>
                <m:e>
                  <m:sSub>
                    <m:sSubPr>
                      <m:ctrlPr>
                        <w:del w:id="309" w:author="Clay Cressler" w:date="2016-07-25T16:41:00Z">
                          <w:rPr>
                            <w:rFonts w:ascii="Cambria Math" w:hAnsi="Cambria Math"/>
                            <w:i/>
                          </w:rPr>
                        </w:del>
                      </m:ctrlPr>
                    </m:sSubPr>
                    <m:e>
                      <w:del w:id="310" w:author="Clay Cressler" w:date="2016-07-25T16:41:00Z">
                        <m:r>
                          <w:rPr>
                            <w:rFonts w:ascii="Cambria Math" w:hAnsi="Cambria Math"/>
                          </w:rPr>
                          <m:t xml:space="preserve"> S</m:t>
                        </m:r>
                      </w:del>
                    </m:e>
                    <m:sub>
                      <w:del w:id="311" w:author="Clay Cressler" w:date="2016-07-25T16:41:00Z">
                        <m:r>
                          <w:rPr>
                            <w:rFonts w:ascii="Cambria Math" w:hAnsi="Cambria Math"/>
                          </w:rPr>
                          <m:t>1</m:t>
                        </m:r>
                      </w:del>
                    </m:sub>
                  </m:sSub>
                </m:e>
              </m:acc>
              <w:del w:id="312" w:author="Clay Cressler" w:date="2016-07-25T16:41:00Z">
                <m:r>
                  <w:rPr>
                    <w:rFonts w:ascii="Cambria Math" w:hAnsi="Cambria Math"/>
                  </w:rPr>
                  <m:t>+β</m:t>
                </m:r>
              </w:del>
              <m:acc>
                <m:accPr>
                  <m:ctrlPr>
                    <w:del w:id="313" w:author="Clay Cressler" w:date="2016-07-25T16:41:00Z">
                      <w:rPr>
                        <w:rFonts w:ascii="Cambria Math" w:hAnsi="Cambria Math"/>
                        <w:i/>
                      </w:rPr>
                    </w:del>
                  </m:ctrlPr>
                </m:accPr>
                <m:e>
                  <m:sSub>
                    <m:sSubPr>
                      <m:ctrlPr>
                        <w:del w:id="314" w:author="Clay Cressler" w:date="2016-07-25T16:41:00Z">
                          <w:rPr>
                            <w:rFonts w:ascii="Cambria Math" w:hAnsi="Cambria Math"/>
                            <w:i/>
                          </w:rPr>
                        </w:del>
                      </m:ctrlPr>
                    </m:sSubPr>
                    <m:e>
                      <w:del w:id="315" w:author="Clay Cressler" w:date="2016-07-25T16:41:00Z">
                        <m:r>
                          <w:rPr>
                            <w:rFonts w:ascii="Cambria Math" w:hAnsi="Cambria Math"/>
                          </w:rPr>
                          <m:t xml:space="preserve"> S</m:t>
                        </m:r>
                      </w:del>
                    </m:e>
                    <m:sub>
                      <w:del w:id="316" w:author="Clay Cressler" w:date="2016-07-25T16:41:00Z">
                        <m:r>
                          <w:rPr>
                            <w:rFonts w:ascii="Cambria Math" w:hAnsi="Cambria Math"/>
                          </w:rPr>
                          <m:t>2</m:t>
                        </m:r>
                      </w:del>
                    </m:sub>
                  </m:sSub>
                </m:e>
              </m:acc>
              <w:del w:id="317" w:author="Clay Cressler" w:date="2016-07-25T16:41:00Z">
                <m:r>
                  <w:rPr>
                    <w:rFonts w:ascii="Cambria Math" w:hAnsi="Cambria Math"/>
                  </w:rPr>
                  <m:t>+γ</m:t>
                </m:r>
              </w:del>
            </m:den>
          </m:f>
          <m:d>
            <m:dPr>
              <m:ctrlPr>
                <w:del w:id="318" w:author="Clay Cressler" w:date="2016-07-25T16:41:00Z">
                  <w:rPr>
                    <w:rFonts w:ascii="Cambria Math" w:hAnsi="Cambria Math"/>
                    <w:i/>
                  </w:rPr>
                </w:del>
              </m:ctrlPr>
            </m:dPr>
            <m:e>
              <m:f>
                <m:fPr>
                  <m:ctrlPr>
                    <w:del w:id="319" w:author="Clay Cressler" w:date="2016-07-25T16:41:00Z">
                      <w:rPr>
                        <w:rFonts w:ascii="Cambria Math" w:hAnsi="Cambria Math"/>
                        <w:i/>
                      </w:rPr>
                    </w:del>
                  </m:ctrlPr>
                </m:fPr>
                <m:num>
                  <m:sSub>
                    <m:sSubPr>
                      <m:ctrlPr>
                        <w:del w:id="320" w:author="Clay Cressler" w:date="2016-07-25T16:41:00Z">
                          <w:rPr>
                            <w:rFonts w:ascii="Cambria Math" w:hAnsi="Cambria Math"/>
                            <w:i/>
                          </w:rPr>
                        </w:del>
                      </m:ctrlPr>
                    </m:sSubPr>
                    <m:e>
                      <w:del w:id="321" w:author="Clay Cressler" w:date="2016-07-25T16:41:00Z">
                        <m:r>
                          <w:rPr>
                            <w:rFonts w:ascii="Cambria Math" w:hAnsi="Cambria Math"/>
                          </w:rPr>
                          <m:t>λ</m:t>
                        </m:r>
                      </w:del>
                    </m:e>
                    <m:sub>
                      <w:del w:id="322" w:author="Clay Cressler" w:date="2016-07-25T16:41:00Z">
                        <m:r>
                          <w:rPr>
                            <w:rFonts w:ascii="Cambria Math" w:hAnsi="Cambria Math"/>
                          </w:rPr>
                          <m:t>2</m:t>
                        </m:r>
                      </w:del>
                    </m:sub>
                  </m:sSub>
                </m:num>
                <m:den>
                  <m:sSub>
                    <m:sSubPr>
                      <m:ctrlPr>
                        <w:del w:id="323" w:author="Clay Cressler" w:date="2016-07-25T16:41:00Z">
                          <w:rPr>
                            <w:rFonts w:ascii="Cambria Math" w:hAnsi="Cambria Math"/>
                            <w:i/>
                          </w:rPr>
                        </w:del>
                      </m:ctrlPr>
                    </m:sSubPr>
                    <m:e>
                      <w:del w:id="324" w:author="Clay Cressler" w:date="2016-07-25T16:41:00Z">
                        <m:r>
                          <w:rPr>
                            <w:rFonts w:ascii="Cambria Math" w:hAnsi="Cambria Math"/>
                          </w:rPr>
                          <m:t>μ</m:t>
                        </m:r>
                      </w:del>
                    </m:e>
                    <m:sub>
                      <w:del w:id="325" w:author="Clay Cressler" w:date="2016-07-25T16:41:00Z">
                        <m:r>
                          <w:rPr>
                            <w:rFonts w:ascii="Cambria Math" w:hAnsi="Cambria Math"/>
                          </w:rPr>
                          <m:t>2</m:t>
                        </m:r>
                      </w:del>
                    </m:sub>
                  </m:sSub>
                </m:den>
              </m:f>
            </m:e>
          </m:d>
          <w:del w:id="326" w:author="Clay Cressler" w:date="2016-07-25T16:41:00Z">
            <m:r>
              <w:rPr>
                <w:rFonts w:ascii="Cambria Math" w:hAnsi="Cambria Math"/>
              </w:rPr>
              <m:t>&gt;1.</m:t>
            </m:r>
          </w:del>
        </m:oMath>
      </m:oMathPara>
    </w:p>
    <w:p w14:paraId="3A452B98" w14:textId="1B62B223" w:rsidR="00B70E76" w:rsidRPr="00D43FA9" w:rsidRDefault="00B70E76" w:rsidP="00D43FA9">
      <w:pPr>
        <w:pStyle w:val="titlersos"/>
        <w:numPr>
          <w:ilvl w:val="0"/>
          <w:numId w:val="0"/>
        </w:numPr>
        <w:rPr>
          <w:rFonts w:ascii="Times New Roman" w:hAnsi="Times New Roman"/>
          <w:b w:val="0"/>
          <w:sz w:val="24"/>
          <w:szCs w:val="24"/>
        </w:rPr>
        <w:pPrChange w:id="327" w:author="Clay Cressler" w:date="2016-07-25T16:41:00Z">
          <w:pPr/>
        </w:pPrChange>
      </w:pPr>
      <w:del w:id="328" w:author="Clay Cressler" w:date="2016-07-25T16:41:00Z">
        <w:r w:rsidDel="00D43FA9">
          <w:delText>It is clear from comparing these two expressions</w:delText>
        </w:r>
      </w:del>
      <w:ins w:id="329" w:author="Clay Cressler" w:date="2016-07-25T16:41:00Z">
        <w:r w:rsidR="00D43FA9">
          <w:rPr>
            <w:rFonts w:ascii="Times New Roman" w:hAnsi="Times New Roman"/>
            <w:b w:val="0"/>
            <w:sz w:val="24"/>
            <w:szCs w:val="24"/>
          </w:rPr>
          <w:t>Thus</w:t>
        </w:r>
        <w:proofErr w:type="spellEnd"/>
        <w:r w:rsidR="00D43FA9">
          <w:rPr>
            <w:rFonts w:ascii="Times New Roman" w:hAnsi="Times New Roman"/>
            <w:b w:val="0"/>
            <w:sz w:val="24"/>
            <w:szCs w:val="24"/>
          </w:rPr>
          <w:t>,</w:t>
        </w:r>
      </w:ins>
      <w:r>
        <w:t xml:space="preserve"> </w:t>
      </w:r>
      <w:del w:id="330" w:author="Clay Cressler" w:date="2016-07-25T16:41:00Z">
        <w:r w:rsidRPr="00D43FA9" w:rsidDel="00D43FA9">
          <w:rPr>
            <w:rFonts w:ascii="Times New Roman" w:hAnsi="Times New Roman"/>
            <w:b w:val="0"/>
            <w:sz w:val="24"/>
            <w:szCs w:val="24"/>
          </w:rPr>
          <w:delText xml:space="preserve">that </w:delText>
        </w:r>
      </w:del>
      <w:r w:rsidRPr="00D43FA9">
        <w:rPr>
          <w:rFonts w:ascii="Times New Roman" w:hAnsi="Times New Roman"/>
          <w:b w:val="0"/>
          <w:sz w:val="24"/>
          <w:szCs w:val="24"/>
        </w:rPr>
        <w:t xml:space="preserve">it is quite likely </w:t>
      </w:r>
      <w:r w:rsidRPr="00D43FA9">
        <w:rPr>
          <w:rFonts w:ascii="Times New Roman" w:hAnsi="Times New Roman"/>
          <w:b w:val="0"/>
          <w:sz w:val="24"/>
          <w:szCs w:val="24"/>
        </w:rPr>
        <w:lastRenderedPageBreak/>
        <w:t>that a generalist parasite could invade even when a specialist could not because the generalist’s fitness also depends on the primary host</w:t>
      </w:r>
      <w:ins w:id="331" w:author="Clay Cressler" w:date="2016-07-25T16:43:00Z">
        <w:r w:rsidR="00D43FA9">
          <w:rPr>
            <w:rFonts w:ascii="Times New Roman" w:hAnsi="Times New Roman"/>
            <w:b w:val="0"/>
            <w:sz w:val="24"/>
            <w:szCs w:val="24"/>
          </w:rPr>
          <w:t xml:space="preserve"> (the first term of the </w:t>
        </w:r>
        <m:oMath>
          <m:sSub>
            <m:sSubPr>
              <m:ctrlPr>
                <w:rPr>
                  <w:rFonts w:ascii="Cambria Math" w:hAnsi="Cambria Math"/>
                  <w:b w:val="0"/>
                  <w:i/>
                  <w:sz w:val="24"/>
                  <w:szCs w:val="24"/>
                </w:rPr>
              </m:ctrlPr>
            </m:sSubPr>
            <m:e>
              <m:r>
                <w:rPr>
                  <w:rFonts w:ascii="Cambria Math" w:hAnsi="Cambria Math"/>
                  <w:sz w:val="24"/>
                  <w:szCs w:val="24"/>
                </w:rPr>
                <m:t>R</m:t>
              </m:r>
            </m:e>
            <m:sub>
              <m:r>
                <w:rPr>
                  <w:rFonts w:ascii="Cambria Math" w:hAnsi="Cambria Math"/>
                  <w:sz w:val="24"/>
                  <w:szCs w:val="24"/>
                </w:rPr>
                <m:t>0</m:t>
              </m:r>
            </m:sub>
          </m:sSub>
        </m:oMath>
        <w:r w:rsidR="00D43FA9">
          <w:rPr>
            <w:rFonts w:ascii="Times New Roman" w:hAnsi="Times New Roman"/>
            <w:b w:val="0"/>
            <w:sz w:val="24"/>
            <w:szCs w:val="24"/>
          </w:rPr>
          <w:t xml:space="preserve"> expression)</w:t>
        </w:r>
        <w:r w:rsidR="00D43FA9" w:rsidRPr="00D43FA9">
          <w:rPr>
            <w:rFonts w:ascii="Times New Roman" w:hAnsi="Times New Roman"/>
            <w:b w:val="0"/>
            <w:sz w:val="24"/>
            <w:szCs w:val="24"/>
          </w:rPr>
          <w:t xml:space="preserve">. </w:t>
        </w:r>
      </w:ins>
      <w:r w:rsidR="00D43FA9">
        <w:rPr>
          <w:rFonts w:ascii="Times New Roman" w:hAnsi="Times New Roman"/>
          <w:b w:val="0"/>
          <w:sz w:val="24"/>
          <w:szCs w:val="24"/>
        </w:rPr>
        <w:t xml:space="preserve"> </w:t>
      </w:r>
      <w:r w:rsidRPr="00D43FA9">
        <w:rPr>
          <w:rFonts w:ascii="Times New Roman" w:hAnsi="Times New Roman"/>
          <w:b w:val="0"/>
          <w:sz w:val="24"/>
          <w:szCs w:val="24"/>
        </w:rPr>
        <w:t xml:space="preserve">A specialist parasite could invade when a generalist could not only when </w:t>
      </w:r>
      <w:proofErr w:type="gramStart"/>
      <w:r w:rsidRPr="00D43FA9">
        <w:rPr>
          <w:rFonts w:ascii="Times New Roman" w:hAnsi="Times New Roman"/>
          <w:b w:val="0"/>
          <w:i/>
          <w:sz w:val="24"/>
          <w:szCs w:val="24"/>
        </w:rPr>
        <w:t>a</w:t>
      </w:r>
      <w:r w:rsidRPr="00D43FA9">
        <w:rPr>
          <w:rFonts w:ascii="Times New Roman" w:hAnsi="Times New Roman"/>
          <w:b w:val="0"/>
          <w:sz w:val="24"/>
          <w:szCs w:val="24"/>
        </w:rPr>
        <w:t xml:space="preserve"> is</w:t>
      </w:r>
      <w:proofErr w:type="gramEnd"/>
      <w:r w:rsidRPr="00D43FA9">
        <w:rPr>
          <w:rFonts w:ascii="Times New Roman" w:hAnsi="Times New Roman"/>
          <w:b w:val="0"/>
          <w:sz w:val="24"/>
          <w:szCs w:val="24"/>
        </w:rPr>
        <w:t xml:space="preserve"> very small (the cost of </w:t>
      </w:r>
      <w:proofErr w:type="spellStart"/>
      <w:r w:rsidRPr="00D43FA9">
        <w:rPr>
          <w:rFonts w:ascii="Times New Roman" w:hAnsi="Times New Roman"/>
          <w:b w:val="0"/>
          <w:sz w:val="24"/>
          <w:szCs w:val="24"/>
        </w:rPr>
        <w:t>generalism</w:t>
      </w:r>
      <w:proofErr w:type="spellEnd"/>
      <w:r w:rsidRPr="00D43FA9">
        <w:rPr>
          <w:rFonts w:ascii="Times New Roman" w:hAnsi="Times New Roman"/>
          <w:b w:val="0"/>
          <w:sz w:val="24"/>
          <w:szCs w:val="24"/>
        </w:rPr>
        <w:t xml:space="preserve"> is very high). If generalists and specialists can coexist, this result suggests that both generalist and specialist parasites will infect large-bodied hosts, whereas only generalist parasites will infect small-bodied hosts. This would lead to a prediction that the correlation between mean host body size and host range should be negative, as we observed in our dataset. On the other hand, there would likely be no correlation between the maximum host body size and host range, which is not what we observed. </w:t>
      </w:r>
      <w:r w:rsidR="00851891" w:rsidRPr="00D43FA9">
        <w:rPr>
          <w:rFonts w:ascii="Times New Roman" w:hAnsi="Times New Roman"/>
          <w:b w:val="0"/>
          <w:sz w:val="24"/>
          <w:szCs w:val="24"/>
        </w:rPr>
        <w:t xml:space="preserve">Thus, there is no simple way to reconcile the differences between the model and data analyses, which </w:t>
      </w:r>
      <w:proofErr w:type="gramStart"/>
      <w:r w:rsidR="00851891" w:rsidRPr="00D43FA9">
        <w:rPr>
          <w:rFonts w:ascii="Times New Roman" w:hAnsi="Times New Roman"/>
          <w:b w:val="0"/>
          <w:sz w:val="24"/>
          <w:szCs w:val="24"/>
        </w:rPr>
        <w:t>underscores</w:t>
      </w:r>
      <w:proofErr w:type="gramEnd"/>
      <w:r w:rsidR="00851891" w:rsidRPr="00D43FA9">
        <w:rPr>
          <w:rFonts w:ascii="Times New Roman" w:hAnsi="Times New Roman"/>
          <w:b w:val="0"/>
          <w:sz w:val="24"/>
          <w:szCs w:val="24"/>
        </w:rPr>
        <w:t xml:space="preserve"> the importance of understanding how model results are translated into empirically testable predictions. </w:t>
      </w:r>
    </w:p>
    <w:p w14:paraId="3B092F4A" w14:textId="77777777" w:rsidR="00B70E76" w:rsidRDefault="00B70E76" w:rsidP="008B6378"/>
    <w:p w14:paraId="16F753F1" w14:textId="05E0C697" w:rsidR="00AF2317" w:rsidRDefault="00AF2317" w:rsidP="008B6378">
      <w:r>
        <w:t xml:space="preserve">The models made very inconsistent predictions about the influence of temperature on host range evolution (Table 2, 3). Perhaps unsurprisingly, the data is also somewhat ambivalent on this question. </w:t>
      </w:r>
      <w:r w:rsidR="0028030E">
        <w:t>Our analysis</w:t>
      </w:r>
      <w:r>
        <w:t xml:space="preserve"> suggests that the number of hosts a parasite can infect (‘degree’) is higher in colder regions (Fig. 3,4)</w:t>
      </w:r>
      <w:r w:rsidR="0028030E">
        <w:t xml:space="preserve"> for both direct and trophic life cycle parasites</w:t>
      </w:r>
      <w:r>
        <w:t>, a result which has been observed before [26]</w:t>
      </w:r>
      <w:r w:rsidR="0028030E">
        <w:t xml:space="preserve">. </w:t>
      </w:r>
      <w:r w:rsidR="009A3B29">
        <w:t xml:space="preserve">On the other hand, for direct life cycle parasites, the other metrics of host range do not show any significant differences between warm and cold regions (Fig. 3), whereas for </w:t>
      </w:r>
      <w:proofErr w:type="spellStart"/>
      <w:r w:rsidR="009A3B29">
        <w:t>trophically</w:t>
      </w:r>
      <w:proofErr w:type="spellEnd"/>
      <w:r w:rsidR="009A3B29">
        <w:t xml:space="preserve"> transmitted parasites, there are some positive and some negative correlations between host range and temperature. </w:t>
      </w:r>
      <w:r w:rsidR="0028030E">
        <w:t xml:space="preserve">However, it is important to be aware that </w:t>
      </w:r>
      <w:proofErr w:type="spellStart"/>
      <w:r w:rsidR="0028030E">
        <w:t>ectotherm</w:t>
      </w:r>
      <w:proofErr w:type="spellEnd"/>
      <w:r w:rsidR="0028030E">
        <w:t xml:space="preserve"> body size also increases with decreasing temperature. </w:t>
      </w:r>
      <w:commentRangeStart w:id="332"/>
      <w:r w:rsidR="0028030E" w:rsidRPr="00E47CFD">
        <w:rPr>
          <w:highlight w:val="yellow"/>
        </w:rPr>
        <w:t xml:space="preserve">If hosts in colder waters are larger, that could be </w:t>
      </w:r>
      <w:r w:rsidR="009A3B29" w:rsidRPr="00E47CFD">
        <w:rPr>
          <w:highlight w:val="yellow"/>
        </w:rPr>
        <w:t>an important confounding influence on the</w:t>
      </w:r>
      <w:r w:rsidR="0028030E" w:rsidRPr="00E47CFD">
        <w:rPr>
          <w:highlight w:val="yellow"/>
        </w:rPr>
        <w:t>s</w:t>
      </w:r>
      <w:r w:rsidR="009A3B29" w:rsidRPr="00E47CFD">
        <w:rPr>
          <w:highlight w:val="yellow"/>
        </w:rPr>
        <w:t>e</w:t>
      </w:r>
      <w:r w:rsidR="0028030E" w:rsidRPr="00E47CFD">
        <w:rPr>
          <w:highlight w:val="yellow"/>
        </w:rPr>
        <w:t xml:space="preserve"> pattern</w:t>
      </w:r>
      <w:r w:rsidR="009A3B29" w:rsidRPr="00E47CFD">
        <w:rPr>
          <w:highlight w:val="yellow"/>
        </w:rPr>
        <w:t>s</w:t>
      </w:r>
      <w:r w:rsidR="00E47CFD" w:rsidRPr="00E47CFD">
        <w:rPr>
          <w:highlight w:val="yellow"/>
        </w:rPr>
        <w:t xml:space="preserve">, and that pattern is indeed seen, but accounting for both region and body size in </w:t>
      </w:r>
      <w:proofErr w:type="gramStart"/>
      <w:r w:rsidR="00E47CFD" w:rsidRPr="00E47CFD">
        <w:rPr>
          <w:highlight w:val="yellow"/>
        </w:rPr>
        <w:t>the …</w:t>
      </w:r>
      <w:r w:rsidR="0028030E" w:rsidRPr="00E47CFD">
        <w:rPr>
          <w:highlight w:val="yellow"/>
        </w:rPr>
        <w:t>.</w:t>
      </w:r>
      <w:proofErr w:type="gramEnd"/>
      <w:r w:rsidR="0028030E">
        <w:t xml:space="preserve"> </w:t>
      </w:r>
      <w:commentRangeEnd w:id="332"/>
      <w:r w:rsidR="00604138">
        <w:rPr>
          <w:rStyle w:val="CommentReference"/>
        </w:rPr>
        <w:commentReference w:id="332"/>
      </w:r>
    </w:p>
    <w:p w14:paraId="1EB91528" w14:textId="77777777" w:rsidR="00AF2317" w:rsidRDefault="00AF2317" w:rsidP="008B6378"/>
    <w:p w14:paraId="4CE24B1D" w14:textId="21B5D8F3" w:rsidR="0059523E" w:rsidRDefault="00851891" w:rsidP="008B6378">
      <w:r>
        <w:t xml:space="preserve">Here we attempted to study the </w:t>
      </w:r>
      <w:commentRangeStart w:id="333"/>
      <w:r>
        <w:t>ecological</w:t>
      </w:r>
      <w:commentRangeEnd w:id="333"/>
      <w:r w:rsidR="00CB38F4">
        <w:rPr>
          <w:rStyle w:val="CommentReference"/>
        </w:rPr>
        <w:commentReference w:id="333"/>
      </w:r>
      <w:r>
        <w:t xml:space="preserve"> factors that influence host range by </w:t>
      </w:r>
      <w:r w:rsidR="0059523E">
        <w:t xml:space="preserve">combining an evolutionary analysis of a class of simple epidemiological model with analysis of a </w:t>
      </w:r>
      <w:del w:id="334" w:author="Mark Viney" w:date="2016-07-23T18:14:00Z">
        <w:r w:rsidR="0059523E" w:rsidDel="00CB38F4">
          <w:delText xml:space="preserve">massive </w:delText>
        </w:r>
      </w:del>
      <w:ins w:id="335" w:author="Mark Viney" w:date="2016-07-23T18:14:00Z">
        <w:r w:rsidR="00CB38F4">
          <w:t xml:space="preserve">large </w:t>
        </w:r>
      </w:ins>
      <w:r w:rsidR="0059523E">
        <w:t>database of host-parasite associations. This revealed a number of places where model and data agree, as well as important areas of disagreement. We suggest that this approach is a v</w:t>
      </w:r>
      <w:r w:rsidR="00D536A7">
        <w:t>aluable approach going forward</w:t>
      </w:r>
      <w:r w:rsidR="0059523E">
        <w:t xml:space="preserve">, </w:t>
      </w:r>
      <w:r w:rsidR="00D536A7">
        <w:t>and highlight a few of the ways in which the models developed here could be productively extended.</w:t>
      </w:r>
    </w:p>
    <w:p w14:paraId="04EA8D95" w14:textId="77777777" w:rsidR="0059523E" w:rsidRDefault="0059523E" w:rsidP="008B6378"/>
    <w:p w14:paraId="5795BDAE" w14:textId="5B56AE5A" w:rsidR="0059523E" w:rsidRDefault="0059523E" w:rsidP="008B6378">
      <w:r>
        <w:t xml:space="preserve">In particular, we have </w:t>
      </w:r>
      <w:ins w:id="336" w:author="Mark Viney" w:date="2016-07-23T18:15:00Z">
        <w:r w:rsidR="00CB38F4">
          <w:t xml:space="preserve">not </w:t>
        </w:r>
        <w:proofErr w:type="spellStart"/>
        <w:r w:rsidR="00CB38F4">
          <w:t>acocunted</w:t>
        </w:r>
        <w:proofErr w:type="spellEnd"/>
        <w:r w:rsidR="00CB38F4">
          <w:t xml:space="preserve"> for any</w:t>
        </w:r>
      </w:ins>
      <w:del w:id="337" w:author="Mark Viney" w:date="2016-07-23T18:15:00Z">
        <w:r w:rsidDel="00CB38F4">
          <w:delText>ignored</w:delText>
        </w:r>
      </w:del>
      <w:ins w:id="338" w:author="Mark Viney" w:date="2016-07-23T18:15:00Z">
        <w:r w:rsidR="00CB38F4">
          <w:t xml:space="preserve"> </w:t>
        </w:r>
        <w:proofErr w:type="spellStart"/>
        <w:r w:rsidR="00CB38F4">
          <w:t>posisble</w:t>
        </w:r>
      </w:ins>
      <w:proofErr w:type="spellEnd"/>
      <w:del w:id="339" w:author="Mark Viney" w:date="2016-07-23T18:15:00Z">
        <w:r w:rsidDel="00CB38F4">
          <w:delText xml:space="preserve"> the</w:delText>
        </w:r>
      </w:del>
      <w:r>
        <w:t xml:space="preserve"> role of parasite size here, as our database did not include that information. However, parasite life history is likely to be dependent on body size as well [</w:t>
      </w:r>
      <w:r w:rsidR="00541745">
        <w:t xml:space="preserve">23], and there is a positive correlation between host and parasite body size, both empirically and theoretically [20,21,57,58]. </w:t>
      </w:r>
      <w:r w:rsidR="00796054">
        <w:t xml:space="preserve">In particular, parasite body size will affect within-host abundance, and thus shedding rate. Moreover, we have assumed that </w:t>
      </w:r>
      <w:commentRangeStart w:id="340"/>
      <w:r w:rsidR="00796054">
        <w:t xml:space="preserve">shedding rate is positive correlated with abundance, but for many parasites the opposite is true: increased within-host abundance increases density-dependence, thereby reducing parasite fecundity such that shedding is actually lower </w:t>
      </w:r>
      <w:commentRangeEnd w:id="340"/>
      <w:r w:rsidR="00CB38F4">
        <w:rPr>
          <w:rStyle w:val="CommentReference"/>
        </w:rPr>
        <w:commentReference w:id="340"/>
      </w:r>
      <w:r w:rsidR="00796054">
        <w:t>[24,59].</w:t>
      </w:r>
      <w:r w:rsidR="006F62FF">
        <w:t xml:space="preserve"> </w:t>
      </w:r>
      <w:ins w:id="341" w:author="Clay Cressler" w:date="2016-07-25T17:20:00Z">
        <w:r w:rsidR="00E12DE5">
          <w:t xml:space="preserve">In that case, our parameter </w:t>
        </w:r>
      </w:ins>
      <m:oMath>
        <m:sSub>
          <m:sSubPr>
            <m:ctrlPr>
              <w:ins w:id="342" w:author="Clay Cressler" w:date="2016-07-25T17:21:00Z">
                <w:rPr>
                  <w:rFonts w:ascii="Cambria Math" w:hAnsi="Cambria Math"/>
                  <w:i/>
                </w:rPr>
              </w:ins>
            </m:ctrlPr>
          </m:sSubPr>
          <m:e>
            <w:ins w:id="343" w:author="Clay Cressler" w:date="2016-07-25T17:20:00Z">
              <m:r>
                <w:rPr>
                  <w:rFonts w:ascii="Cambria Math" w:hAnsi="Cambria Math"/>
                </w:rPr>
                <m:t>Q</m:t>
              </m:r>
            </w:ins>
          </m:e>
          <m:sub>
            <w:ins w:id="344" w:author="Clay Cressler" w:date="2016-07-25T17:21:00Z">
              <m:r>
                <w:rPr>
                  <w:rFonts w:ascii="Cambria Math" w:hAnsi="Cambria Math"/>
                </w:rPr>
                <m:t>3</m:t>
              </m:r>
            </w:ins>
          </m:sub>
        </m:sSub>
      </m:oMath>
      <w:ins w:id="345" w:author="Clay Cressler" w:date="2016-07-25T17:21:00Z">
        <w:r w:rsidR="00E12DE5">
          <w:t xml:space="preserve"> should be separated out into its component pieces that capture how abundance increases with body size and how shedding rate per parasite decreases with abundance.</w:t>
        </w:r>
      </w:ins>
    </w:p>
    <w:p w14:paraId="591B5B6A" w14:textId="77777777" w:rsidR="006F62FF" w:rsidRDefault="006F62FF" w:rsidP="008B6378"/>
    <w:p w14:paraId="0AECD005" w14:textId="0BB92C81" w:rsidR="006F62FF" w:rsidRDefault="006F62FF" w:rsidP="006F62FF">
      <w:r>
        <w:t xml:space="preserve">Another important simplification is in our assumptions about </w:t>
      </w:r>
      <w:bookmarkStart w:id="346" w:name="_GoBack"/>
      <w:bookmarkEnd w:id="346"/>
      <w:r>
        <w:t xml:space="preserve">parasite </w:t>
      </w:r>
      <w:commentRangeStart w:id="347"/>
      <w:r>
        <w:t>virulence</w:t>
      </w:r>
      <w:commentRangeEnd w:id="347"/>
      <w:r w:rsidR="00CB38F4">
        <w:rPr>
          <w:rStyle w:val="CommentReference"/>
        </w:rPr>
        <w:commentReference w:id="347"/>
      </w:r>
      <w:r>
        <w:t xml:space="preserve">. Simple verbal models would suggest that more virulent parasites are more likely to be specialists, as the fitness trade-off for infecting multiple hosts should be steeper [29]. In our models, increasing the value of </w:t>
      </w:r>
      <w:ins w:id="348" w:author="Mark Viney" w:date="2016-07-23T18:17:00Z">
        <w:r w:rsidR="00CB38F4">
          <w:t xml:space="preserve">parasite-dependent </w:t>
        </w:r>
      </w:ins>
      <w:r>
        <w:t xml:space="preserve">host mortality </w:t>
      </w:r>
      <m:oMath>
        <m:r>
          <w:rPr>
            <w:rFonts w:ascii="Cambria Math" w:hAnsi="Cambria Math"/>
          </w:rPr>
          <m:t>μ</m:t>
        </m:r>
      </m:oMath>
      <w:r>
        <w:t xml:space="preserve"> would always reduce a generalist’s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suggesting the specialism would be favoured. However, we have assumed that virulence depends only on host body size. If instead it depends </w:t>
      </w:r>
      <w:commentRangeStart w:id="349"/>
      <w:r>
        <w:t>upon within-host abundance</w:t>
      </w:r>
      <w:commentRangeEnd w:id="349"/>
      <w:r w:rsidR="00CB38F4">
        <w:rPr>
          <w:rStyle w:val="CommentReference"/>
        </w:rPr>
        <w:commentReference w:id="349"/>
      </w:r>
      <w:r>
        <w:t xml:space="preserve">, then </w:t>
      </w:r>
      <w:commentRangeStart w:id="350"/>
      <w:r>
        <w:t>shedding</w:t>
      </w:r>
      <w:commentRangeEnd w:id="350"/>
      <w:r w:rsidR="00CB38F4">
        <w:rPr>
          <w:rStyle w:val="CommentReference"/>
        </w:rPr>
        <w:commentReference w:id="350"/>
      </w:r>
      <w:r>
        <w:t xml:space="preserve"> and virulence are linked. This might make a</w:t>
      </w:r>
      <w:ins w:id="351" w:author="Mark Viney" w:date="2016-07-23T18:18:00Z">
        <w:r w:rsidR="00D82A75">
          <w:t xml:space="preserve"> generalist parasite that is</w:t>
        </w:r>
      </w:ins>
      <w:r>
        <w:t xml:space="preserve"> more virulent </w:t>
      </w:r>
      <w:ins w:id="352" w:author="Mark Viney" w:date="2016-07-23T18:18:00Z">
        <w:r w:rsidR="00D82A75">
          <w:t xml:space="preserve">one that is more </w:t>
        </w:r>
        <w:proofErr w:type="spellStart"/>
        <w:r w:rsidR="00D82A75">
          <w:t>likelyto</w:t>
        </w:r>
        <w:proofErr w:type="spellEnd"/>
        <w:r w:rsidR="00D82A75">
          <w:t xml:space="preserve"> invade hosts infected by </w:t>
        </w:r>
        <w:proofErr w:type="spellStart"/>
        <w:r w:rsidR="00D82A75">
          <w:t>specalist</w:t>
        </w:r>
        <w:proofErr w:type="spellEnd"/>
        <w:r w:rsidR="00D82A75">
          <w:t xml:space="preserve"> parasites</w:t>
        </w:r>
      </w:ins>
      <w:del w:id="353" w:author="Mark Viney" w:date="2016-07-23T18:18:00Z">
        <w:r w:rsidDel="00D82A75">
          <w:delText>generalist parasite more likely to invade</w:delText>
        </w:r>
      </w:del>
      <w:r>
        <w:t xml:space="preserve">. For example, from Table 2,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of a generalist when there are two specialist parasites is </w:t>
      </w:r>
    </w:p>
    <w:p w14:paraId="39F4FD86" w14:textId="77777777" w:rsidR="006F62FF" w:rsidRDefault="00B57820" w:rsidP="006F62FF">
      <m:oMathPara>
        <m:oMath>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den>
          </m:f>
          <m:r>
            <w:rPr>
              <w:rFonts w:ascii="Cambria Math" w:hAnsi="Cambria Math"/>
            </w:rPr>
            <m:t>.</m:t>
          </m:r>
        </m:oMath>
      </m:oMathPara>
    </w:p>
    <w:p w14:paraId="06AECFE1" w14:textId="77777777" w:rsidR="006F62FF" w:rsidRDefault="006F62FF" w:rsidP="006F62FF">
      <w:r>
        <w:lastRenderedPageBreak/>
        <w:t xml:space="preserve">If shedding rate is a function of virulence, then whether increased virulence increases or decreases the generalist’s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depends on the signs of </w:t>
      </w:r>
      <m:oMath>
        <m:sSub>
          <m:sSubPr>
            <m:ctrlPr>
              <w:rPr>
                <w:rFonts w:ascii="Cambria Math" w:hAnsi="Cambria Math"/>
                <w:i/>
              </w:rPr>
            </m:ctrlPr>
          </m:sSubPr>
          <m:e>
            <m:r>
              <w:rPr>
                <w:rFonts w:ascii="Cambria Math" w:hAnsi="Cambria Math"/>
              </w:rPr>
              <m:t>μ</m:t>
            </m:r>
          </m:e>
          <m:sub>
            <m:r>
              <w:rPr>
                <w:rFonts w:ascii="Cambria Math" w:hAnsi="Cambria Math"/>
              </w:rPr>
              <m:t>1</m:t>
            </m:r>
          </m:sub>
        </m:sSub>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2</m:t>
            </m:r>
          </m:sub>
        </m:sSub>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If the increase in shedding with virulence is large enough, then the virulent generalist can invade. </w:t>
      </w:r>
    </w:p>
    <w:p w14:paraId="59B7E68D" w14:textId="77777777" w:rsidR="00DC2380" w:rsidRPr="00DC2380" w:rsidRDefault="00DC2380" w:rsidP="00284EB9"/>
    <w:p w14:paraId="1D7F23F6" w14:textId="3FAA62E3" w:rsidR="001243E9" w:rsidRPr="006473CD" w:rsidRDefault="00D536A7" w:rsidP="006473CD">
      <w:r>
        <w:t xml:space="preserve">Understanding the processes that influence host range evolution is often highlighted as a key challenge for the evolutionary ecology of parasites [10,29,31], especially given that </w:t>
      </w:r>
      <w:r w:rsidR="00CC2C96">
        <w:t xml:space="preserve">host range is closely linked to transmission, particularly in regards to reservoir hosts, </w:t>
      </w:r>
      <w:proofErr w:type="spellStart"/>
      <w:r w:rsidR="00CC2C96">
        <w:t>spillover</w:t>
      </w:r>
      <w:proofErr w:type="spellEnd"/>
      <w:r w:rsidR="00CC2C96">
        <w:t>/emergence, and changes in virulence</w:t>
      </w:r>
      <w:r>
        <w:t xml:space="preserve"> [1-4]. Combining simple mathematical models with analysis of host-parasite databases may help reveal general principles shaping the evolution of host range. </w:t>
      </w:r>
    </w:p>
    <w:p w14:paraId="7A71788D" w14:textId="26DE7EB6" w:rsidR="006473CD" w:rsidRPr="00447632" w:rsidRDefault="0015787C" w:rsidP="00E47CFD">
      <w:pPr>
        <w:rPr>
          <w:b/>
          <w:color w:val="323031"/>
        </w:rPr>
      </w:pPr>
      <w:r>
        <w:rPr>
          <w:color w:val="323031"/>
        </w:rPr>
        <w:br w:type="page"/>
      </w:r>
      <w:r w:rsidR="006473CD" w:rsidRPr="00447632">
        <w:rPr>
          <w:b/>
          <w:color w:val="323031"/>
          <w:sz w:val="28"/>
        </w:rPr>
        <w:lastRenderedPageBreak/>
        <w:t>Additional Information</w:t>
      </w:r>
    </w:p>
    <w:p w14:paraId="772CA6F2" w14:textId="77777777" w:rsidR="006473CD" w:rsidRPr="006473CD" w:rsidRDefault="006473CD" w:rsidP="006473CD"/>
    <w:p w14:paraId="070D915F" w14:textId="77777777" w:rsidR="006473CD" w:rsidRPr="006473CD" w:rsidRDefault="006473CD" w:rsidP="006473CD">
      <w:pPr>
        <w:rPr>
          <w:b/>
        </w:rPr>
      </w:pPr>
      <w:r w:rsidRPr="006473CD">
        <w:rPr>
          <w:b/>
        </w:rPr>
        <w:t>Acknowledgments</w:t>
      </w:r>
    </w:p>
    <w:p w14:paraId="646D0FDA" w14:textId="77777777" w:rsidR="00A61767" w:rsidRPr="006473CD" w:rsidRDefault="00A61767" w:rsidP="00A61767">
      <w:r>
        <w:rPr>
          <w:color w:val="333333"/>
          <w:shd w:val="clear" w:color="auto" w:fill="FFFFFF"/>
        </w:rPr>
        <w:t xml:space="preserve">We thank Kevin Lafferty for providing the initial database and Amanda Chapman, </w:t>
      </w:r>
      <w:proofErr w:type="spellStart"/>
      <w:r>
        <w:rPr>
          <w:color w:val="333333"/>
          <w:shd w:val="clear" w:color="auto" w:fill="FFFFFF"/>
        </w:rPr>
        <w:t>Dayna</w:t>
      </w:r>
      <w:proofErr w:type="spellEnd"/>
      <w:r>
        <w:rPr>
          <w:color w:val="333333"/>
          <w:shd w:val="clear" w:color="auto" w:fill="FFFFFF"/>
        </w:rPr>
        <w:t xml:space="preserve"> Lea, Emily Matthews, </w:t>
      </w:r>
      <w:proofErr w:type="spellStart"/>
      <w:r>
        <w:rPr>
          <w:color w:val="333333"/>
          <w:shd w:val="clear" w:color="auto" w:fill="FFFFFF"/>
        </w:rPr>
        <w:t>Oana</w:t>
      </w:r>
      <w:proofErr w:type="spellEnd"/>
      <w:r>
        <w:rPr>
          <w:color w:val="333333"/>
          <w:shd w:val="clear" w:color="auto" w:fill="FFFFFF"/>
        </w:rPr>
        <w:t xml:space="preserve"> </w:t>
      </w:r>
      <w:proofErr w:type="spellStart"/>
      <w:r>
        <w:rPr>
          <w:color w:val="333333"/>
          <w:shd w:val="clear" w:color="auto" w:fill="FFFFFF"/>
        </w:rPr>
        <w:t>Paun</w:t>
      </w:r>
      <w:proofErr w:type="spellEnd"/>
      <w:r>
        <w:rPr>
          <w:color w:val="333333"/>
          <w:shd w:val="clear" w:color="auto" w:fill="FFFFFF"/>
        </w:rPr>
        <w:t xml:space="preserve"> and Emily Shaw for assistance in data collection.</w:t>
      </w:r>
    </w:p>
    <w:p w14:paraId="30012965" w14:textId="77777777" w:rsidR="006473CD" w:rsidRPr="006473CD" w:rsidRDefault="006473CD" w:rsidP="006473CD">
      <w:pPr>
        <w:rPr>
          <w:b/>
        </w:rPr>
      </w:pPr>
    </w:p>
    <w:p w14:paraId="379DCE0D" w14:textId="77777777" w:rsidR="006473CD" w:rsidRPr="006473CD" w:rsidRDefault="006473CD" w:rsidP="006473CD">
      <w:pPr>
        <w:rPr>
          <w:b/>
        </w:rPr>
      </w:pPr>
      <w:r w:rsidRPr="006473CD">
        <w:rPr>
          <w:b/>
        </w:rPr>
        <w:t>Ethics</w:t>
      </w:r>
    </w:p>
    <w:p w14:paraId="3BF691B4" w14:textId="77777777" w:rsidR="006473CD" w:rsidRPr="006473CD" w:rsidRDefault="00194D56" w:rsidP="006473CD">
      <w:pPr>
        <w:rPr>
          <w:bCs/>
        </w:rPr>
      </w:pPr>
      <w:r>
        <w:rPr>
          <w:bCs/>
        </w:rPr>
        <w:t>NA</w:t>
      </w:r>
    </w:p>
    <w:p w14:paraId="7D407D14" w14:textId="77777777" w:rsidR="006473CD" w:rsidRPr="006473CD" w:rsidRDefault="006473CD" w:rsidP="006473CD"/>
    <w:p w14:paraId="2E0B6E8A" w14:textId="77777777" w:rsidR="006473CD" w:rsidRPr="006473CD" w:rsidRDefault="006473CD" w:rsidP="006473CD">
      <w:pPr>
        <w:rPr>
          <w:b/>
        </w:rPr>
      </w:pPr>
      <w:r w:rsidRPr="006473CD">
        <w:rPr>
          <w:b/>
        </w:rPr>
        <w:t>Data Accessibility</w:t>
      </w:r>
    </w:p>
    <w:p w14:paraId="079C6ACB" w14:textId="77777777" w:rsidR="006473CD" w:rsidRPr="006473CD" w:rsidRDefault="006473CD" w:rsidP="006473CD">
      <w:pPr>
        <w:rPr>
          <w:color w:val="333333"/>
          <w:shd w:val="clear" w:color="auto" w:fill="FFFFFF"/>
        </w:rPr>
      </w:pPr>
      <w:r w:rsidRPr="006473CD">
        <w:rPr>
          <w:color w:val="333333"/>
          <w:shd w:val="clear" w:color="auto" w:fill="FFFFFF"/>
        </w:rPr>
        <w:t xml:space="preserve">All manuscripts which report primary data (usually research articles) should include a Data Accessibility </w:t>
      </w:r>
      <w:proofErr w:type="gramStart"/>
      <w:r w:rsidRPr="006473CD">
        <w:rPr>
          <w:color w:val="333333"/>
          <w:shd w:val="clear" w:color="auto" w:fill="FFFFFF"/>
        </w:rPr>
        <w:t>section which</w:t>
      </w:r>
      <w:proofErr w:type="gramEnd"/>
      <w:r w:rsidRPr="006473CD">
        <w:rPr>
          <w:color w:val="333333"/>
          <w:shd w:val="clear" w:color="auto" w:fill="FFFFFF"/>
        </w:rPr>
        <w:t xml:space="preserve"> states where the article's supporting data can be accessed. This section should also include details, where possible, of where to access other relevant research materials such as statistical tools, protocols, software etc.</w:t>
      </w:r>
      <w:r w:rsidRPr="006473CD">
        <w:rPr>
          <w:color w:val="333333"/>
        </w:rPr>
        <w:t> </w:t>
      </w:r>
      <w:r w:rsidRPr="006473CD">
        <w:rPr>
          <w:color w:val="333333"/>
          <w:shd w:val="clear" w:color="auto" w:fill="FFFFFF"/>
        </w:rPr>
        <w:t>If the data has been deposited in an external repository this section should list the database, accession number and link to the DOI for all data from the article that has been made publicly available, for instance:</w:t>
      </w:r>
    </w:p>
    <w:p w14:paraId="16B9AC3D" w14:textId="77777777" w:rsidR="006473CD" w:rsidRPr="006473CD" w:rsidRDefault="006473CD" w:rsidP="006473CD">
      <w:r w:rsidRPr="006473CD">
        <w:rPr>
          <w:iCs/>
          <w:color w:val="333333"/>
        </w:rPr>
        <w:t xml:space="preserve">DNA sequences: </w:t>
      </w:r>
      <w:proofErr w:type="spellStart"/>
      <w:r w:rsidRPr="006473CD">
        <w:rPr>
          <w:iCs/>
          <w:color w:val="333333"/>
        </w:rPr>
        <w:t>Genbank</w:t>
      </w:r>
      <w:proofErr w:type="spellEnd"/>
      <w:r w:rsidRPr="006473CD">
        <w:rPr>
          <w:iCs/>
          <w:color w:val="333333"/>
        </w:rPr>
        <w:t xml:space="preserve"> accessions F234391-F234402 (</w:t>
      </w:r>
      <w:r w:rsidRPr="006473CD">
        <w:rPr>
          <w:b/>
          <w:bCs/>
          <w:iCs/>
        </w:rPr>
        <w:t>http://dx.doi.org/xxxxx</w:t>
      </w:r>
      <w:r w:rsidRPr="006473CD">
        <w:rPr>
          <w:iCs/>
        </w:rPr>
        <w:t>)</w:t>
      </w:r>
      <w:r w:rsidRPr="006473CD">
        <w:rPr>
          <w:iCs/>
          <w:bdr w:val="none" w:sz="0" w:space="0" w:color="auto" w:frame="1"/>
          <w:shd w:val="clear" w:color="auto" w:fill="FFFFFF"/>
        </w:rPr>
        <w:br/>
      </w:r>
      <w:r w:rsidRPr="006473CD">
        <w:rPr>
          <w:iCs/>
        </w:rPr>
        <w:t xml:space="preserve">Phylogenetic data, including alignments: </w:t>
      </w:r>
      <w:proofErr w:type="spellStart"/>
      <w:r w:rsidRPr="006473CD">
        <w:rPr>
          <w:iCs/>
        </w:rPr>
        <w:t>TreeBASE</w:t>
      </w:r>
      <w:proofErr w:type="spellEnd"/>
      <w:r w:rsidRPr="006473CD">
        <w:rPr>
          <w:iCs/>
        </w:rPr>
        <w:t xml:space="preserve"> accession number S9123 (</w:t>
      </w:r>
      <w:r w:rsidRPr="006473CD">
        <w:rPr>
          <w:b/>
          <w:bCs/>
          <w:iCs/>
        </w:rPr>
        <w:t>http://dx.doi.org/xxxxx</w:t>
      </w:r>
      <w:r w:rsidRPr="006473CD">
        <w:rPr>
          <w:iCs/>
        </w:rPr>
        <w:t>)</w:t>
      </w:r>
      <w:r w:rsidRPr="006473CD">
        <w:rPr>
          <w:iCs/>
          <w:bdr w:val="none" w:sz="0" w:space="0" w:color="auto" w:frame="1"/>
          <w:shd w:val="clear" w:color="auto" w:fill="FFFFFF"/>
        </w:rPr>
        <w:br/>
      </w:r>
      <w:r w:rsidRPr="006473CD">
        <w:rPr>
          <w:iCs/>
        </w:rPr>
        <w:t xml:space="preserve">Climate data and </w:t>
      </w:r>
      <w:proofErr w:type="spellStart"/>
      <w:r w:rsidRPr="006473CD">
        <w:rPr>
          <w:iCs/>
        </w:rPr>
        <w:t>MaxEnt</w:t>
      </w:r>
      <w:proofErr w:type="spellEnd"/>
      <w:r w:rsidRPr="006473CD">
        <w:rPr>
          <w:iCs/>
        </w:rPr>
        <w:t xml:space="preserve"> input files: Dryad doi</w:t>
      </w:r>
      <w:proofErr w:type="gramStart"/>
      <w:r w:rsidRPr="006473CD">
        <w:rPr>
          <w:iCs/>
        </w:rPr>
        <w:t>:10.5521</w:t>
      </w:r>
      <w:proofErr w:type="gramEnd"/>
      <w:r w:rsidRPr="006473CD">
        <w:rPr>
          <w:iCs/>
        </w:rPr>
        <w:t>/dryad.12311 (</w:t>
      </w:r>
      <w:r w:rsidRPr="006473CD">
        <w:rPr>
          <w:b/>
          <w:bCs/>
          <w:iCs/>
        </w:rPr>
        <w:t>http://dx.doi.org/xxxxx</w:t>
      </w:r>
      <w:r w:rsidRPr="006473CD">
        <w:rPr>
          <w:iCs/>
        </w:rPr>
        <w:t>)</w:t>
      </w:r>
      <w:r w:rsidRPr="006473CD">
        <w:rPr>
          <w:color w:val="333333"/>
        </w:rPr>
        <w:br/>
      </w:r>
      <w:r w:rsidRPr="006473CD">
        <w:rPr>
          <w:color w:val="333333"/>
        </w:rPr>
        <w:br/>
      </w:r>
      <w:r w:rsidRPr="006473CD">
        <w:rPr>
          <w:color w:val="333333"/>
          <w:shd w:val="clear" w:color="auto" w:fill="FFFFFF"/>
        </w:rPr>
        <w:t>If the data is included in the article’s Supplementary Material this should be stated here, for instance:</w:t>
      </w:r>
      <w:r w:rsidRPr="006473CD">
        <w:rPr>
          <w:color w:val="333333"/>
        </w:rPr>
        <w:br/>
      </w:r>
      <w:r w:rsidRPr="006473CD">
        <w:rPr>
          <w:iCs/>
          <w:color w:val="333333"/>
        </w:rPr>
        <w:t xml:space="preserve">The datasets supporting this article have been uploaded as part of the Supplementary </w:t>
      </w:r>
      <w:commentRangeStart w:id="354"/>
      <w:r w:rsidRPr="006473CD">
        <w:rPr>
          <w:iCs/>
          <w:color w:val="333333"/>
        </w:rPr>
        <w:t>Material</w:t>
      </w:r>
      <w:commentRangeEnd w:id="354"/>
      <w:r w:rsidR="00194D56">
        <w:rPr>
          <w:rStyle w:val="CommentReference"/>
        </w:rPr>
        <w:commentReference w:id="354"/>
      </w:r>
      <w:r w:rsidRPr="006473CD">
        <w:rPr>
          <w:iCs/>
          <w:color w:val="333333"/>
        </w:rPr>
        <w:t>.</w:t>
      </w:r>
      <w:r w:rsidRPr="006473CD">
        <w:rPr>
          <w:i/>
          <w:iCs/>
          <w:color w:val="333333"/>
          <w:bdr w:val="none" w:sz="0" w:space="0" w:color="auto" w:frame="1"/>
          <w:shd w:val="clear" w:color="auto" w:fill="FFFFFF"/>
        </w:rPr>
        <w:br/>
      </w:r>
    </w:p>
    <w:p w14:paraId="6C11665E" w14:textId="77777777" w:rsidR="006473CD" w:rsidRPr="006473CD" w:rsidRDefault="006473CD" w:rsidP="006473CD">
      <w:pPr>
        <w:shd w:val="clear" w:color="auto" w:fill="FFFFFF"/>
        <w:textAlignment w:val="baseline"/>
        <w:rPr>
          <w:color w:val="333333"/>
        </w:rPr>
      </w:pPr>
      <w:r w:rsidRPr="006473CD">
        <w:rPr>
          <w:b/>
          <w:bCs/>
          <w:color w:val="333333"/>
        </w:rPr>
        <w:t xml:space="preserve">Authors' </w:t>
      </w:r>
      <w:commentRangeStart w:id="355"/>
      <w:r w:rsidRPr="006473CD">
        <w:rPr>
          <w:b/>
          <w:bCs/>
          <w:color w:val="333333"/>
        </w:rPr>
        <w:t>Contributions</w:t>
      </w:r>
      <w:commentRangeEnd w:id="355"/>
      <w:r w:rsidR="00194D56">
        <w:rPr>
          <w:rStyle w:val="CommentReference"/>
        </w:rPr>
        <w:commentReference w:id="355"/>
      </w:r>
      <w:r w:rsidRPr="006473CD">
        <w:rPr>
          <w:color w:val="333333"/>
        </w:rPr>
        <w:br/>
        <w:t>All authors contributed to the conception and design of the article. CEC and AH contributed model derivation and analysis. JGW, JC, ARE acquired the data. JGW and SJP calculated the phylogenetic metrics</w:t>
      </w:r>
      <w:r w:rsidR="00CA63A4">
        <w:rPr>
          <w:color w:val="333333"/>
        </w:rPr>
        <w:t xml:space="preserve"> and cleaned and analysed the data</w:t>
      </w:r>
      <w:r w:rsidRPr="006473CD">
        <w:rPr>
          <w:color w:val="333333"/>
        </w:rPr>
        <w:t>. JGW and CEC wrote the first version of the article and all authors contributed to revisions and final editing.</w:t>
      </w:r>
    </w:p>
    <w:p w14:paraId="7291058D" w14:textId="77777777" w:rsidR="006473CD" w:rsidRPr="006473CD" w:rsidRDefault="006473CD" w:rsidP="006473CD">
      <w:pPr>
        <w:shd w:val="clear" w:color="auto" w:fill="FFFFFF"/>
        <w:textAlignment w:val="baseline"/>
        <w:rPr>
          <w:color w:val="333333"/>
        </w:rPr>
      </w:pPr>
      <w:r w:rsidRPr="006473CD">
        <w:rPr>
          <w:color w:val="333333"/>
        </w:rPr>
        <w:br/>
      </w:r>
    </w:p>
    <w:p w14:paraId="408EF785" w14:textId="77777777" w:rsidR="006473CD" w:rsidRPr="006473CD" w:rsidRDefault="006473CD" w:rsidP="006473CD">
      <w:pPr>
        <w:tabs>
          <w:tab w:val="left" w:pos="120"/>
        </w:tabs>
        <w:rPr>
          <w:b/>
        </w:rPr>
      </w:pPr>
      <w:r w:rsidRPr="006473CD">
        <w:rPr>
          <w:b/>
        </w:rPr>
        <w:t>Competing Interests</w:t>
      </w:r>
    </w:p>
    <w:p w14:paraId="47BA888D" w14:textId="77777777" w:rsidR="006473CD" w:rsidRPr="006473CD" w:rsidRDefault="00194D56" w:rsidP="006473CD">
      <w:pPr>
        <w:rPr>
          <w:color w:val="333333"/>
          <w:shd w:val="clear" w:color="auto" w:fill="FFFFFF"/>
        </w:rPr>
      </w:pPr>
      <w:r>
        <w:rPr>
          <w:color w:val="333333"/>
          <w:shd w:val="clear" w:color="auto" w:fill="FFFFFF"/>
        </w:rPr>
        <w:t>We have no competing interests.</w:t>
      </w:r>
      <w:r w:rsidR="006473CD" w:rsidRPr="006473CD">
        <w:rPr>
          <w:color w:val="333333"/>
        </w:rPr>
        <w:br/>
      </w:r>
    </w:p>
    <w:p w14:paraId="5A155DE4" w14:textId="77777777" w:rsidR="006473CD" w:rsidRPr="006473CD" w:rsidRDefault="006473CD" w:rsidP="006473CD">
      <w:pPr>
        <w:rPr>
          <w:b/>
        </w:rPr>
      </w:pPr>
      <w:commentRangeStart w:id="356"/>
      <w:r w:rsidRPr="00284EB9">
        <w:rPr>
          <w:b/>
          <w:highlight w:val="yellow"/>
        </w:rPr>
        <w:t>Funding</w:t>
      </w:r>
      <w:commentRangeEnd w:id="356"/>
      <w:r w:rsidR="00194D56" w:rsidRPr="00284EB9">
        <w:rPr>
          <w:rStyle w:val="CommentReference"/>
          <w:highlight w:val="yellow"/>
        </w:rPr>
        <w:commentReference w:id="356"/>
      </w:r>
    </w:p>
    <w:p w14:paraId="5AB799FB" w14:textId="40AFD792" w:rsidR="00C30ACA" w:rsidRPr="00BB3236" w:rsidRDefault="00194D56" w:rsidP="00040BB0">
      <w:pPr>
        <w:rPr>
          <w:b/>
          <w:lang w:val="en-US"/>
        </w:rPr>
      </w:pPr>
      <w:proofErr w:type="gramStart"/>
      <w:r>
        <w:rPr>
          <w:color w:val="333333"/>
          <w:shd w:val="clear" w:color="auto" w:fill="FFFFFF"/>
        </w:rPr>
        <w:t>All authors were supported by the British Ecological Society Parasite and Pathogen Special Interest Group to attend</w:t>
      </w:r>
      <w:r w:rsidRPr="00FC610B">
        <w:rPr>
          <w:rFonts w:eastAsia="ＭＳ 明朝"/>
        </w:rPr>
        <w:t xml:space="preserve"> the </w:t>
      </w:r>
      <w:r w:rsidR="00FB0950" w:rsidRPr="00FC610B">
        <w:rPr>
          <w:rFonts w:eastAsia="ＭＳ 明朝"/>
        </w:rPr>
        <w:t xml:space="preserve">2015 </w:t>
      </w:r>
      <w:r w:rsidRPr="00FC610B">
        <w:rPr>
          <w:rFonts w:eastAsia="ＭＳ 明朝"/>
        </w:rPr>
        <w:t>Transmission Research Retreat</w:t>
      </w:r>
      <w:proofErr w:type="gramEnd"/>
      <w:r w:rsidRPr="00FC610B">
        <w:rPr>
          <w:rFonts w:eastAsia="ＭＳ 明朝"/>
        </w:rPr>
        <w:t>.</w:t>
      </w:r>
      <w:r w:rsidR="00B34BF1">
        <w:rPr>
          <w:color w:val="18376A"/>
          <w:lang w:val="en-US"/>
        </w:rPr>
        <w:t xml:space="preserve"> </w:t>
      </w:r>
      <w:proofErr w:type="gramStart"/>
      <w:r w:rsidR="00C30ACA" w:rsidRPr="00BB3236">
        <w:rPr>
          <w:color w:val="18376A"/>
          <w:lang w:val="en-US"/>
        </w:rPr>
        <w:t xml:space="preserve">JC and AE were funded by the Welsh Government and Higher Education Funding Council for Wales through the </w:t>
      </w:r>
      <w:proofErr w:type="spellStart"/>
      <w:r w:rsidR="00C30ACA" w:rsidRPr="00BB3236">
        <w:rPr>
          <w:color w:val="18376A"/>
          <w:lang w:val="en-US"/>
        </w:rPr>
        <w:t>Sêr</w:t>
      </w:r>
      <w:proofErr w:type="spellEnd"/>
      <w:r w:rsidR="00C30ACA" w:rsidRPr="00BB3236">
        <w:rPr>
          <w:color w:val="18376A"/>
          <w:lang w:val="en-US"/>
        </w:rPr>
        <w:t xml:space="preserve"> </w:t>
      </w:r>
      <w:proofErr w:type="spellStart"/>
      <w:r w:rsidR="00C30ACA" w:rsidRPr="00BB3236">
        <w:rPr>
          <w:color w:val="18376A"/>
          <w:lang w:val="en-US"/>
        </w:rPr>
        <w:t>Cymru</w:t>
      </w:r>
      <w:proofErr w:type="spellEnd"/>
      <w:r w:rsidR="00C30ACA" w:rsidRPr="00BB3236">
        <w:rPr>
          <w:color w:val="18376A"/>
          <w:lang w:val="en-US"/>
        </w:rPr>
        <w:t xml:space="preserve"> National Research Network</w:t>
      </w:r>
      <w:proofErr w:type="gramEnd"/>
      <w:r w:rsidR="00C30ACA" w:rsidRPr="00BB3236">
        <w:rPr>
          <w:color w:val="18376A"/>
          <w:lang w:val="en-US"/>
        </w:rPr>
        <w:t xml:space="preserve"> for Low Carbon, Energy and Environment</w:t>
      </w:r>
      <w:r w:rsidR="00C30ACA">
        <w:rPr>
          <w:color w:val="18376A"/>
          <w:lang w:val="en-US"/>
        </w:rPr>
        <w:t>.</w:t>
      </w:r>
      <w:r w:rsidR="00462E14">
        <w:rPr>
          <w:color w:val="18376A"/>
          <w:lang w:val="en-US"/>
        </w:rPr>
        <w:t xml:space="preserve"> AH was supported by a Discovery Grant (RGPIN 2014-05413) from the National Sciences and Engineering Research Council of Canada.</w:t>
      </w:r>
      <w:r w:rsidR="00B34BF1">
        <w:rPr>
          <w:color w:val="18376A"/>
          <w:lang w:val="en-US"/>
        </w:rPr>
        <w:t xml:space="preserve"> SJP </w:t>
      </w:r>
      <w:r w:rsidR="00040BB0">
        <w:rPr>
          <w:color w:val="18376A"/>
          <w:lang w:val="en-US"/>
        </w:rPr>
        <w:t>was</w:t>
      </w:r>
      <w:r w:rsidR="00B34BF1">
        <w:rPr>
          <w:color w:val="18376A"/>
          <w:lang w:val="en-US"/>
        </w:rPr>
        <w:t xml:space="preserve"> funded by NERC grants </w:t>
      </w:r>
      <w:r w:rsidR="00B34BF1" w:rsidRPr="00DF4158">
        <w:rPr>
          <w:color w:val="18376A"/>
          <w:lang w:val="en-US"/>
        </w:rPr>
        <w:t>NE/M000338/1</w:t>
      </w:r>
      <w:r w:rsidR="00B34BF1">
        <w:rPr>
          <w:color w:val="18376A"/>
          <w:lang w:val="en-US"/>
        </w:rPr>
        <w:t>,</w:t>
      </w:r>
      <w:r w:rsidR="00B34BF1" w:rsidRPr="00DF4158">
        <w:rPr>
          <w:color w:val="18376A"/>
          <w:lang w:val="en-US"/>
        </w:rPr>
        <w:t xml:space="preserve"> NE/M000591/1</w:t>
      </w:r>
      <w:r w:rsidR="00B34BF1">
        <w:rPr>
          <w:color w:val="18376A"/>
          <w:lang w:val="en-US"/>
        </w:rPr>
        <w:t xml:space="preserve"> &amp;</w:t>
      </w:r>
      <w:r w:rsidR="00B34BF1" w:rsidRPr="00DF4158">
        <w:rPr>
          <w:color w:val="18376A"/>
          <w:lang w:val="en-US"/>
        </w:rPr>
        <w:t xml:space="preserve"> NE/M00080X/1</w:t>
      </w:r>
      <w:r w:rsidR="00B34BF1">
        <w:rPr>
          <w:color w:val="18376A"/>
          <w:lang w:val="en-US"/>
        </w:rPr>
        <w:t>.</w:t>
      </w:r>
      <w:r w:rsidR="00040BB0">
        <w:rPr>
          <w:color w:val="18376A"/>
          <w:lang w:val="en-US"/>
        </w:rPr>
        <w:t xml:space="preserve"> </w:t>
      </w:r>
      <w:proofErr w:type="gramStart"/>
      <w:r w:rsidR="00040BB0">
        <w:rPr>
          <w:color w:val="18376A"/>
          <w:lang w:val="en-US"/>
        </w:rPr>
        <w:t xml:space="preserve">JGW was </w:t>
      </w:r>
      <w:r w:rsidR="00040BB0" w:rsidRPr="00040BB0">
        <w:rPr>
          <w:color w:val="18376A"/>
          <w:lang w:val="en-US"/>
        </w:rPr>
        <w:t>funded by a University of Bristol Postgraduate Research Scholarship</w:t>
      </w:r>
      <w:proofErr w:type="gramEnd"/>
      <w:r w:rsidR="00040BB0">
        <w:rPr>
          <w:color w:val="18376A"/>
          <w:lang w:val="en-US"/>
        </w:rPr>
        <w:t>.</w:t>
      </w:r>
    </w:p>
    <w:p w14:paraId="509B0CEC" w14:textId="77777777" w:rsidR="006473CD" w:rsidRPr="006473CD" w:rsidRDefault="006473CD" w:rsidP="006473CD">
      <w:pPr>
        <w:shd w:val="clear" w:color="auto" w:fill="FFFFFF"/>
        <w:textAlignment w:val="baseline"/>
        <w:rPr>
          <w:color w:val="333333"/>
        </w:rPr>
      </w:pPr>
      <w:r w:rsidRPr="006473CD">
        <w:rPr>
          <w:color w:val="333333"/>
        </w:rPr>
        <w:br/>
      </w:r>
    </w:p>
    <w:p w14:paraId="674B9DC3" w14:textId="77777777" w:rsidR="006473CD" w:rsidRPr="006473CD" w:rsidRDefault="006473CD" w:rsidP="006473CD">
      <w:pPr>
        <w:rPr>
          <w:color w:val="323031"/>
        </w:rPr>
      </w:pPr>
      <w:r w:rsidRPr="006473CD">
        <w:rPr>
          <w:color w:val="323031"/>
        </w:rPr>
        <w:br w:type="page"/>
      </w:r>
    </w:p>
    <w:p w14:paraId="5AF02E7C" w14:textId="77777777" w:rsidR="006473CD" w:rsidRPr="006473CD" w:rsidRDefault="006473CD" w:rsidP="006473CD">
      <w:pPr>
        <w:shd w:val="clear" w:color="auto" w:fill="FFFFFF"/>
        <w:spacing w:after="240"/>
        <w:textAlignment w:val="baseline"/>
        <w:rPr>
          <w:color w:val="323031"/>
        </w:rPr>
      </w:pPr>
      <w:commentRangeStart w:id="357"/>
      <w:r w:rsidRPr="006473CD">
        <w:rPr>
          <w:color w:val="323031"/>
        </w:rPr>
        <w:lastRenderedPageBreak/>
        <w:t>References</w:t>
      </w:r>
      <w:commentRangeEnd w:id="357"/>
      <w:r w:rsidRPr="006473CD">
        <w:rPr>
          <w:rStyle w:val="CommentReference"/>
          <w:sz w:val="24"/>
          <w:szCs w:val="24"/>
        </w:rPr>
        <w:commentReference w:id="357"/>
      </w:r>
    </w:p>
    <w:p w14:paraId="4B34336C" w14:textId="77777777" w:rsidR="006473CD" w:rsidRPr="006473CD" w:rsidRDefault="006473CD" w:rsidP="006473CD">
      <w:pPr>
        <w:rPr>
          <w:color w:val="323031"/>
        </w:rPr>
        <w:sectPr w:rsidR="006473CD" w:rsidRPr="006473CD" w:rsidSect="005410DB">
          <w:headerReference w:type="even" r:id="rId17"/>
          <w:headerReference w:type="first" r:id="rId18"/>
          <w:footerReference w:type="first" r:id="rId19"/>
          <w:type w:val="continuous"/>
          <w:pgSz w:w="11907" w:h="16840" w:code="9"/>
          <w:pgMar w:top="1601" w:right="1134" w:bottom="709" w:left="1304" w:header="720" w:footer="567" w:gutter="0"/>
          <w:cols w:space="397" w:equalWidth="0">
            <w:col w:w="9780" w:space="720"/>
          </w:cols>
          <w:titlePg/>
          <w:docGrid w:linePitch="360"/>
        </w:sectPr>
      </w:pPr>
    </w:p>
    <w:p w14:paraId="2CA5910D" w14:textId="77777777" w:rsidR="006473CD" w:rsidRPr="006473CD" w:rsidRDefault="006473CD" w:rsidP="006473CD">
      <w:pPr>
        <w:autoSpaceDE w:val="0"/>
        <w:autoSpaceDN w:val="0"/>
        <w:adjustRightInd w:val="0"/>
        <w:spacing w:line="276" w:lineRule="auto"/>
        <w:rPr>
          <w:color w:val="231F20"/>
        </w:rPr>
      </w:pPr>
      <w:r w:rsidRPr="006473CD">
        <w:rPr>
          <w:color w:val="231F20"/>
        </w:rPr>
        <w:lastRenderedPageBreak/>
        <w:t xml:space="preserve">1.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p>
    <w:p w14:paraId="66BA58E4" w14:textId="77777777" w:rsidR="006473CD" w:rsidRPr="006473CD" w:rsidRDefault="006473CD" w:rsidP="006473CD">
      <w:pPr>
        <w:autoSpaceDE w:val="0"/>
        <w:autoSpaceDN w:val="0"/>
        <w:adjustRightInd w:val="0"/>
        <w:spacing w:line="276" w:lineRule="auto"/>
        <w:rPr>
          <w:color w:val="231F20"/>
        </w:rPr>
      </w:pPr>
      <w:r w:rsidRPr="006473CD">
        <w:rPr>
          <w:color w:val="231F20"/>
        </w:rPr>
        <w:t xml:space="preserve">2.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r w:rsidRPr="006473CD">
        <w:rPr>
          <w:color w:val="231F20"/>
        </w:rPr>
        <w:br w:type="column"/>
      </w:r>
      <w:r w:rsidRPr="006473CD">
        <w:rPr>
          <w:color w:val="231F20"/>
        </w:rPr>
        <w:lastRenderedPageBreak/>
        <w:t xml:space="preserve">3.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p>
    <w:p w14:paraId="15F11360" w14:textId="77777777" w:rsidR="006473CD" w:rsidRPr="006473CD" w:rsidRDefault="006473CD" w:rsidP="006473CD">
      <w:pPr>
        <w:autoSpaceDE w:val="0"/>
        <w:autoSpaceDN w:val="0"/>
        <w:adjustRightInd w:val="0"/>
        <w:spacing w:line="276" w:lineRule="auto"/>
        <w:rPr>
          <w:color w:val="231F20"/>
        </w:rPr>
      </w:pPr>
      <w:r w:rsidRPr="006473CD">
        <w:rPr>
          <w:color w:val="231F20"/>
        </w:rPr>
        <w:t xml:space="preserve">4.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r w:rsidRPr="006473CD">
        <w:rPr>
          <w:color w:val="231F20"/>
        </w:rPr>
        <w:br w:type="column"/>
      </w:r>
      <w:r w:rsidRPr="006473CD">
        <w:rPr>
          <w:color w:val="231F20"/>
        </w:rPr>
        <w:lastRenderedPageBreak/>
        <w:t xml:space="preserve">5.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p>
    <w:p w14:paraId="5C80F69B" w14:textId="77777777" w:rsidR="006473CD" w:rsidRPr="006473CD" w:rsidRDefault="006473CD" w:rsidP="006473CD">
      <w:pPr>
        <w:autoSpaceDE w:val="0"/>
        <w:autoSpaceDN w:val="0"/>
        <w:adjustRightInd w:val="0"/>
        <w:spacing w:line="276" w:lineRule="auto"/>
        <w:rPr>
          <w:color w:val="231F20"/>
        </w:rPr>
      </w:pPr>
      <w:r w:rsidRPr="006473CD">
        <w:rPr>
          <w:color w:val="231F20"/>
        </w:rPr>
        <w:t xml:space="preserve">6. Authors. Year. Title. </w:t>
      </w:r>
      <w:r w:rsidRPr="006473CD">
        <w:rPr>
          <w:i/>
          <w:iCs/>
          <w:color w:val="231F20"/>
        </w:rPr>
        <w:t xml:space="preserve">Abbreviated Journal title </w:t>
      </w:r>
      <w:r w:rsidRPr="006473CD">
        <w:rPr>
          <w:b/>
          <w:bCs/>
          <w:color w:val="231F20"/>
        </w:rPr>
        <w:t>Volume</w:t>
      </w:r>
      <w:r w:rsidRPr="006473CD">
        <w:rPr>
          <w:color w:val="231F20"/>
        </w:rPr>
        <w:t>, page range. (</w:t>
      </w:r>
      <w:proofErr w:type="spellStart"/>
      <w:proofErr w:type="gramStart"/>
      <w:r w:rsidRPr="006473CD">
        <w:rPr>
          <w:color w:val="09004C"/>
        </w:rPr>
        <w:t>doi</w:t>
      </w:r>
      <w:proofErr w:type="spellEnd"/>
      <w:proofErr w:type="gramEnd"/>
      <w:r w:rsidRPr="006473CD">
        <w:rPr>
          <w:color w:val="231F20"/>
        </w:rPr>
        <w:t>)</w:t>
      </w:r>
    </w:p>
    <w:p w14:paraId="5A818301" w14:textId="77777777" w:rsidR="006473CD" w:rsidRPr="006473CD" w:rsidRDefault="006473CD" w:rsidP="006473CD">
      <w:pPr>
        <w:rPr>
          <w:color w:val="323031"/>
        </w:rPr>
      </w:pPr>
    </w:p>
    <w:p w14:paraId="358BB061" w14:textId="77777777" w:rsidR="006473CD" w:rsidRPr="006473CD" w:rsidRDefault="006473CD" w:rsidP="006473CD">
      <w:pPr>
        <w:sectPr w:rsidR="006473CD" w:rsidRPr="006473CD" w:rsidSect="00D774E2">
          <w:type w:val="continuous"/>
          <w:pgSz w:w="11907" w:h="16840" w:code="9"/>
          <w:pgMar w:top="238" w:right="1134" w:bottom="851" w:left="1304" w:header="340" w:footer="567" w:gutter="0"/>
          <w:cols w:num="3" w:space="397"/>
          <w:titlePg/>
          <w:docGrid w:linePitch="360"/>
        </w:sectPr>
      </w:pPr>
    </w:p>
    <w:p w14:paraId="003959EE"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lastRenderedPageBreak/>
        <w:t>1.</w:t>
      </w:r>
      <w:r w:rsidRPr="00B4275C">
        <w:rPr>
          <w:noProof/>
          <w:lang w:val="en-US"/>
        </w:rPr>
        <w:tab/>
        <w:t xml:space="preserve">Streicker, D. G., Fenton, A. &amp; Pedersen, A. B. 2013 Differential sources of host species heterogeneity influence the transmission and control of multihost parasites. </w:t>
      </w:r>
      <w:r w:rsidRPr="00B4275C">
        <w:rPr>
          <w:i/>
          <w:iCs/>
          <w:noProof/>
          <w:lang w:val="en-US"/>
        </w:rPr>
        <w:t>Ecol. Lett.</w:t>
      </w:r>
      <w:r w:rsidRPr="00B4275C">
        <w:rPr>
          <w:noProof/>
          <w:lang w:val="en-US"/>
        </w:rPr>
        <w:t xml:space="preserve"> </w:t>
      </w:r>
      <w:r w:rsidRPr="00B4275C">
        <w:rPr>
          <w:b/>
          <w:bCs/>
          <w:noProof/>
          <w:lang w:val="en-US"/>
        </w:rPr>
        <w:t>16</w:t>
      </w:r>
      <w:r w:rsidRPr="00B4275C">
        <w:rPr>
          <w:noProof/>
          <w:lang w:val="en-US"/>
        </w:rPr>
        <w:t>, 975–984. (doi:10.1111/ele.12122)</w:t>
      </w:r>
    </w:p>
    <w:p w14:paraId="333BA60D"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2.</w:t>
      </w:r>
      <w:r w:rsidRPr="00B4275C">
        <w:rPr>
          <w:noProof/>
          <w:lang w:val="en-US"/>
        </w:rPr>
        <w:tab/>
        <w:t xml:space="preserve">Viana, M., Mancy, R., Biek, R., Cleaveland, S., Cross, P. C., Lloyd-Smith, J. O. &amp; Haydon, D. T. 2014 Assembling evidence for identifying reservoirs of infection. </w:t>
      </w:r>
      <w:r w:rsidRPr="00B4275C">
        <w:rPr>
          <w:i/>
          <w:iCs/>
          <w:noProof/>
          <w:lang w:val="en-US"/>
        </w:rPr>
        <w:t>Trends Ecol. Evol.</w:t>
      </w:r>
      <w:r w:rsidRPr="00B4275C">
        <w:rPr>
          <w:noProof/>
          <w:lang w:val="en-US"/>
        </w:rPr>
        <w:t xml:space="preserve"> </w:t>
      </w:r>
      <w:r w:rsidRPr="00B4275C">
        <w:rPr>
          <w:b/>
          <w:bCs/>
          <w:noProof/>
          <w:lang w:val="en-US"/>
        </w:rPr>
        <w:t>29</w:t>
      </w:r>
      <w:r w:rsidRPr="00B4275C">
        <w:rPr>
          <w:noProof/>
          <w:lang w:val="en-US"/>
        </w:rPr>
        <w:t>, 270–279. (doi:10.1016/j.tree.2014.03.002)</w:t>
      </w:r>
    </w:p>
    <w:p w14:paraId="125E091C"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3.</w:t>
      </w:r>
      <w:r w:rsidRPr="00B4275C">
        <w:rPr>
          <w:noProof/>
          <w:lang w:val="en-US"/>
        </w:rPr>
        <w:tab/>
        <w:t xml:space="preserve">Leggett, H. C., Buckling, A., Long, G. H. &amp; Boots, M. 2013 Generalism and the evolution of parasite virulence. </w:t>
      </w:r>
      <w:r w:rsidRPr="00B4275C">
        <w:rPr>
          <w:i/>
          <w:iCs/>
          <w:noProof/>
          <w:lang w:val="en-US"/>
        </w:rPr>
        <w:t>Trends Ecol. Evol.</w:t>
      </w:r>
      <w:r w:rsidRPr="00B4275C">
        <w:rPr>
          <w:noProof/>
          <w:lang w:val="en-US"/>
        </w:rPr>
        <w:t xml:space="preserve"> </w:t>
      </w:r>
      <w:r w:rsidRPr="00B4275C">
        <w:rPr>
          <w:b/>
          <w:bCs/>
          <w:noProof/>
          <w:lang w:val="en-US"/>
        </w:rPr>
        <w:t>28</w:t>
      </w:r>
      <w:r w:rsidRPr="00B4275C">
        <w:rPr>
          <w:noProof/>
          <w:lang w:val="en-US"/>
        </w:rPr>
        <w:t>, 592–596. (doi:10.1016/j.tree.2013.07.002)</w:t>
      </w:r>
    </w:p>
    <w:p w14:paraId="3C902481"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4.</w:t>
      </w:r>
      <w:r w:rsidRPr="00B4275C">
        <w:rPr>
          <w:noProof/>
          <w:lang w:val="en-US"/>
        </w:rPr>
        <w:tab/>
        <w:t xml:space="preserve">Cleaveland, S., Laurenson, M. K. &amp; Taylor, L. H. 2001 Diseases of humans and their domestic mammals: pathogen characteristics, host range and the risk of emergence. </w:t>
      </w:r>
      <w:r w:rsidRPr="00B4275C">
        <w:rPr>
          <w:i/>
          <w:iCs/>
          <w:noProof/>
          <w:lang w:val="en-US"/>
        </w:rPr>
        <w:t>Philos. Trans. R. Soc. B Biol. Sci.</w:t>
      </w:r>
      <w:r w:rsidRPr="00B4275C">
        <w:rPr>
          <w:noProof/>
          <w:lang w:val="en-US"/>
        </w:rPr>
        <w:t xml:space="preserve"> </w:t>
      </w:r>
      <w:r w:rsidRPr="00B4275C">
        <w:rPr>
          <w:b/>
          <w:bCs/>
          <w:noProof/>
          <w:lang w:val="en-US"/>
        </w:rPr>
        <w:t>356</w:t>
      </w:r>
      <w:r w:rsidRPr="00B4275C">
        <w:rPr>
          <w:noProof/>
          <w:lang w:val="en-US"/>
        </w:rPr>
        <w:t>, 991–999. (doi:10.1098/rstb.2001.0889)</w:t>
      </w:r>
    </w:p>
    <w:p w14:paraId="00D53E96"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5.</w:t>
      </w:r>
      <w:r w:rsidRPr="00B4275C">
        <w:rPr>
          <w:noProof/>
          <w:lang w:val="en-US"/>
        </w:rPr>
        <w:tab/>
        <w:t xml:space="preserve">Woolhouse, M. E. J., Taylor, L. H. &amp; Haydon, D. T. 2001 Population Biology of Multihost Pathogens. </w:t>
      </w:r>
      <w:r w:rsidRPr="00B4275C">
        <w:rPr>
          <w:i/>
          <w:iCs/>
          <w:noProof/>
          <w:lang w:val="en-US"/>
        </w:rPr>
        <w:t>Science (80-. ).</w:t>
      </w:r>
      <w:r w:rsidRPr="00B4275C">
        <w:rPr>
          <w:noProof/>
          <w:lang w:val="en-US"/>
        </w:rPr>
        <w:t xml:space="preserve"> </w:t>
      </w:r>
      <w:r w:rsidRPr="00B4275C">
        <w:rPr>
          <w:b/>
          <w:bCs/>
          <w:noProof/>
          <w:lang w:val="en-US"/>
        </w:rPr>
        <w:t>292</w:t>
      </w:r>
      <w:r w:rsidRPr="00B4275C">
        <w:rPr>
          <w:noProof/>
          <w:lang w:val="en-US"/>
        </w:rPr>
        <w:t>, 1109–1112. (doi:10.1126/science.1059026)</w:t>
      </w:r>
    </w:p>
    <w:p w14:paraId="0FCEAC2E"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6.</w:t>
      </w:r>
      <w:r w:rsidRPr="00B4275C">
        <w:rPr>
          <w:noProof/>
          <w:lang w:val="en-US"/>
        </w:rPr>
        <w:tab/>
        <w:t xml:space="preserve">Taylor, L. H., Latham, S. M. &amp; Woolhouse, M. E. J. 2001 Risk factors for human disease emergence. </w:t>
      </w:r>
      <w:r w:rsidRPr="00B4275C">
        <w:rPr>
          <w:i/>
          <w:iCs/>
          <w:noProof/>
          <w:lang w:val="en-US"/>
        </w:rPr>
        <w:t>Philos. Trans. R. Soc. B Biol. Sci.</w:t>
      </w:r>
      <w:r w:rsidRPr="00B4275C">
        <w:rPr>
          <w:noProof/>
          <w:lang w:val="en-US"/>
        </w:rPr>
        <w:t xml:space="preserve"> </w:t>
      </w:r>
      <w:r w:rsidRPr="00B4275C">
        <w:rPr>
          <w:b/>
          <w:bCs/>
          <w:noProof/>
          <w:lang w:val="en-US"/>
        </w:rPr>
        <w:t>356</w:t>
      </w:r>
      <w:r w:rsidRPr="00B4275C">
        <w:rPr>
          <w:noProof/>
          <w:lang w:val="en-US"/>
        </w:rPr>
        <w:t>, 983–9. (doi:10.1098/rstb.2001.0888)</w:t>
      </w:r>
    </w:p>
    <w:p w14:paraId="06B01038" w14:textId="77777777" w:rsidR="009B55B9" w:rsidRPr="00B4275C" w:rsidRDefault="009B55B9" w:rsidP="009B55B9">
      <w:pPr>
        <w:widowControl w:val="0"/>
        <w:autoSpaceDE w:val="0"/>
        <w:autoSpaceDN w:val="0"/>
        <w:adjustRightInd w:val="0"/>
        <w:ind w:left="640" w:hanging="640"/>
      </w:pPr>
      <w:r w:rsidRPr="00B4275C">
        <w:rPr>
          <w:noProof/>
          <w:lang w:val="en-US"/>
        </w:rPr>
        <w:t>7.</w:t>
      </w:r>
      <w:r w:rsidRPr="00B4275C">
        <w:rPr>
          <w:noProof/>
          <w:lang w:val="en-US"/>
        </w:rPr>
        <w:tab/>
      </w:r>
      <w:proofErr w:type="spellStart"/>
      <w:r w:rsidRPr="00B4275C">
        <w:t>Futuyma</w:t>
      </w:r>
      <w:proofErr w:type="spellEnd"/>
      <w:r w:rsidRPr="00B4275C">
        <w:t xml:space="preserve">, D. A. &amp; Moreno, G. 1988. </w:t>
      </w:r>
      <w:proofErr w:type="gramStart"/>
      <w:r w:rsidRPr="00B4275C">
        <w:t>The evolution of ecological specialization.</w:t>
      </w:r>
      <w:proofErr w:type="gramEnd"/>
      <w:r w:rsidRPr="00B4275C">
        <w:t xml:space="preserve"> </w:t>
      </w:r>
      <w:r w:rsidRPr="00B4275C">
        <w:rPr>
          <w:i/>
        </w:rPr>
        <w:t xml:space="preserve">Ann. Rev. Ecol. Syst. </w:t>
      </w:r>
      <w:r w:rsidRPr="00B4275C">
        <w:rPr>
          <w:b/>
        </w:rPr>
        <w:t>19</w:t>
      </w:r>
      <w:r w:rsidRPr="00B4275C">
        <w:t>: 207-233.</w:t>
      </w:r>
    </w:p>
    <w:p w14:paraId="2B6AF977" w14:textId="77777777" w:rsidR="009B55B9" w:rsidRPr="00B4275C" w:rsidRDefault="009B55B9" w:rsidP="009B55B9">
      <w:pPr>
        <w:pStyle w:val="CommentText"/>
        <w:ind w:left="640" w:hanging="640"/>
        <w:rPr>
          <w:sz w:val="24"/>
        </w:rPr>
      </w:pPr>
      <w:proofErr w:type="gramStart"/>
      <w:r w:rsidRPr="00B4275C">
        <w:rPr>
          <w:sz w:val="24"/>
        </w:rPr>
        <w:t xml:space="preserve">8, </w:t>
      </w:r>
      <w:r>
        <w:rPr>
          <w:sz w:val="24"/>
        </w:rPr>
        <w:tab/>
      </w:r>
      <w:proofErr w:type="spellStart"/>
      <w:r w:rsidRPr="00B4275C">
        <w:rPr>
          <w:sz w:val="24"/>
        </w:rPr>
        <w:t>Poulin</w:t>
      </w:r>
      <w:proofErr w:type="spellEnd"/>
      <w:r w:rsidRPr="00B4275C">
        <w:rPr>
          <w:sz w:val="24"/>
        </w:rPr>
        <w:t>, R. 1998.</w:t>
      </w:r>
      <w:proofErr w:type="gramEnd"/>
      <w:r w:rsidRPr="00B4275C">
        <w:rPr>
          <w:sz w:val="24"/>
        </w:rPr>
        <w:t xml:space="preserve"> </w:t>
      </w:r>
      <w:proofErr w:type="gramStart"/>
      <w:r w:rsidRPr="00B4275C">
        <w:rPr>
          <w:sz w:val="24"/>
        </w:rPr>
        <w:t>Large-scale patterns of host use by parasites of freshwater fishes.</w:t>
      </w:r>
      <w:proofErr w:type="gramEnd"/>
      <w:r w:rsidRPr="00B4275C">
        <w:rPr>
          <w:sz w:val="24"/>
        </w:rPr>
        <w:t xml:space="preserve"> </w:t>
      </w:r>
      <w:r w:rsidRPr="00B4275C">
        <w:rPr>
          <w:i/>
          <w:sz w:val="24"/>
        </w:rPr>
        <w:t xml:space="preserve">Ecol. </w:t>
      </w:r>
      <w:proofErr w:type="spellStart"/>
      <w:r w:rsidRPr="00B4275C">
        <w:rPr>
          <w:i/>
          <w:sz w:val="24"/>
        </w:rPr>
        <w:t>Lett</w:t>
      </w:r>
      <w:proofErr w:type="spellEnd"/>
      <w:r w:rsidRPr="00B4275C">
        <w:rPr>
          <w:i/>
          <w:sz w:val="24"/>
        </w:rPr>
        <w:t xml:space="preserve">. </w:t>
      </w:r>
      <w:proofErr w:type="gramStart"/>
      <w:r w:rsidRPr="00B4275C">
        <w:rPr>
          <w:b/>
          <w:sz w:val="24"/>
        </w:rPr>
        <w:t>1</w:t>
      </w:r>
      <w:r w:rsidRPr="00B4275C">
        <w:rPr>
          <w:sz w:val="24"/>
        </w:rPr>
        <w:t>: 118-128.</w:t>
      </w:r>
      <w:proofErr w:type="gramEnd"/>
    </w:p>
    <w:p w14:paraId="41F12681" w14:textId="77777777" w:rsidR="009B55B9" w:rsidRPr="00B4275C" w:rsidRDefault="009B55B9" w:rsidP="009B55B9">
      <w:pPr>
        <w:pStyle w:val="CommentText"/>
        <w:ind w:left="640" w:hanging="640"/>
        <w:rPr>
          <w:sz w:val="24"/>
        </w:rPr>
      </w:pPr>
      <w:r w:rsidRPr="00B4275C">
        <w:rPr>
          <w:sz w:val="24"/>
        </w:rPr>
        <w:t xml:space="preserve">9. </w:t>
      </w:r>
      <w:r>
        <w:rPr>
          <w:sz w:val="24"/>
        </w:rPr>
        <w:tab/>
      </w:r>
      <w:proofErr w:type="spellStart"/>
      <w:r w:rsidRPr="00B4275C">
        <w:rPr>
          <w:sz w:val="24"/>
        </w:rPr>
        <w:t>Garamszegi</w:t>
      </w:r>
      <w:proofErr w:type="spellEnd"/>
      <w:r w:rsidRPr="00B4275C">
        <w:rPr>
          <w:sz w:val="24"/>
        </w:rPr>
        <w:t xml:space="preserve">, L. Z. 2006. </w:t>
      </w:r>
      <w:proofErr w:type="gramStart"/>
      <w:r w:rsidRPr="00B4275C">
        <w:rPr>
          <w:sz w:val="24"/>
        </w:rPr>
        <w:t>The evolution of virulence and host specialization in malaria parasites of primates.</w:t>
      </w:r>
      <w:proofErr w:type="gramEnd"/>
      <w:r w:rsidRPr="00B4275C">
        <w:rPr>
          <w:sz w:val="24"/>
        </w:rPr>
        <w:t xml:space="preserve"> </w:t>
      </w:r>
      <w:r w:rsidRPr="00B4275C">
        <w:rPr>
          <w:i/>
          <w:sz w:val="24"/>
        </w:rPr>
        <w:t xml:space="preserve">Ecol. </w:t>
      </w:r>
      <w:proofErr w:type="spellStart"/>
      <w:r w:rsidRPr="00B4275C">
        <w:rPr>
          <w:i/>
          <w:sz w:val="24"/>
        </w:rPr>
        <w:t>Lett</w:t>
      </w:r>
      <w:proofErr w:type="spellEnd"/>
      <w:r w:rsidRPr="00B4275C">
        <w:rPr>
          <w:i/>
          <w:sz w:val="24"/>
        </w:rPr>
        <w:t xml:space="preserve">. </w:t>
      </w:r>
      <w:proofErr w:type="gramStart"/>
      <w:r w:rsidRPr="00B4275C">
        <w:rPr>
          <w:b/>
          <w:sz w:val="24"/>
        </w:rPr>
        <w:t>9</w:t>
      </w:r>
      <w:r w:rsidRPr="00B4275C">
        <w:rPr>
          <w:sz w:val="24"/>
        </w:rPr>
        <w:t>: 933-940.</w:t>
      </w:r>
      <w:proofErr w:type="gramEnd"/>
    </w:p>
    <w:p w14:paraId="5B5F0402" w14:textId="77777777" w:rsidR="009B55B9" w:rsidRPr="00B4275C" w:rsidRDefault="009B55B9" w:rsidP="009B55B9">
      <w:pPr>
        <w:pStyle w:val="CommentText"/>
        <w:ind w:left="640" w:hanging="640"/>
        <w:rPr>
          <w:sz w:val="24"/>
        </w:rPr>
      </w:pPr>
      <w:r w:rsidRPr="00B4275C">
        <w:rPr>
          <w:sz w:val="24"/>
        </w:rPr>
        <w:t xml:space="preserve">10. </w:t>
      </w:r>
      <w:r>
        <w:rPr>
          <w:sz w:val="24"/>
        </w:rPr>
        <w:tab/>
      </w:r>
      <w:proofErr w:type="spellStart"/>
      <w:r w:rsidRPr="00B4275C">
        <w:rPr>
          <w:sz w:val="24"/>
        </w:rPr>
        <w:t>Poulin</w:t>
      </w:r>
      <w:proofErr w:type="spellEnd"/>
      <w:r w:rsidRPr="00B4275C">
        <w:rPr>
          <w:sz w:val="24"/>
        </w:rPr>
        <w:t xml:space="preserve">, R. 2011. </w:t>
      </w:r>
      <w:proofErr w:type="gramStart"/>
      <w:r w:rsidRPr="00B4275C">
        <w:rPr>
          <w:i/>
          <w:sz w:val="24"/>
        </w:rPr>
        <w:t>Evolutionary Ecology of Parasites</w:t>
      </w:r>
      <w:r w:rsidRPr="00B4275C">
        <w:rPr>
          <w:sz w:val="24"/>
        </w:rPr>
        <w:t>.</w:t>
      </w:r>
      <w:proofErr w:type="gramEnd"/>
      <w:r w:rsidRPr="00B4275C">
        <w:rPr>
          <w:sz w:val="24"/>
        </w:rPr>
        <w:t xml:space="preserve"> 2</w:t>
      </w:r>
      <w:r w:rsidRPr="00B4275C">
        <w:rPr>
          <w:sz w:val="24"/>
          <w:vertAlign w:val="superscript"/>
        </w:rPr>
        <w:t>nd</w:t>
      </w:r>
      <w:r w:rsidRPr="00B4275C">
        <w:rPr>
          <w:sz w:val="24"/>
        </w:rPr>
        <w:t xml:space="preserve"> edition. </w:t>
      </w:r>
      <w:proofErr w:type="gramStart"/>
      <w:r w:rsidRPr="00B4275C">
        <w:rPr>
          <w:sz w:val="24"/>
        </w:rPr>
        <w:t>Princeton University Press.</w:t>
      </w:r>
      <w:proofErr w:type="gramEnd"/>
    </w:p>
    <w:p w14:paraId="67299A7D" w14:textId="77777777" w:rsidR="009B55B9" w:rsidRPr="00A6128E" w:rsidRDefault="009B55B9" w:rsidP="009B55B9">
      <w:pPr>
        <w:pStyle w:val="CommentText"/>
        <w:ind w:left="640" w:hanging="640"/>
        <w:rPr>
          <w:sz w:val="24"/>
        </w:rPr>
      </w:pPr>
      <w:r w:rsidRPr="00B4275C">
        <w:rPr>
          <w:sz w:val="24"/>
        </w:rPr>
        <w:t xml:space="preserve">11. </w:t>
      </w:r>
      <w:r>
        <w:rPr>
          <w:sz w:val="24"/>
        </w:rPr>
        <w:tab/>
      </w:r>
      <w:r w:rsidRPr="00B4275C">
        <w:rPr>
          <w:sz w:val="24"/>
        </w:rPr>
        <w:t xml:space="preserve">Day, E. H., </w:t>
      </w:r>
      <w:proofErr w:type="spellStart"/>
      <w:r w:rsidRPr="00B4275C">
        <w:rPr>
          <w:sz w:val="24"/>
        </w:rPr>
        <w:t>Hua</w:t>
      </w:r>
      <w:proofErr w:type="spellEnd"/>
      <w:r w:rsidRPr="00B4275C">
        <w:rPr>
          <w:sz w:val="24"/>
        </w:rPr>
        <w:t xml:space="preserve">, X., &amp; </w:t>
      </w:r>
      <w:proofErr w:type="spellStart"/>
      <w:r w:rsidRPr="00B4275C">
        <w:rPr>
          <w:sz w:val="24"/>
        </w:rPr>
        <w:t>Bromham</w:t>
      </w:r>
      <w:proofErr w:type="spellEnd"/>
      <w:r w:rsidRPr="00B4275C">
        <w:rPr>
          <w:sz w:val="24"/>
        </w:rPr>
        <w:t xml:space="preserve">, L. 2016. Is specialization an evolutionary dead-end? Testing for differences in speciation, extinction, and trait transition rates across diverse phylogenies of specialists and generalists. </w:t>
      </w:r>
      <w:r w:rsidRPr="00B4275C">
        <w:rPr>
          <w:i/>
          <w:sz w:val="24"/>
        </w:rPr>
        <w:t xml:space="preserve">J. </w:t>
      </w:r>
      <w:proofErr w:type="spellStart"/>
      <w:r w:rsidRPr="00B4275C">
        <w:rPr>
          <w:i/>
          <w:sz w:val="24"/>
        </w:rPr>
        <w:t>Evol</w:t>
      </w:r>
      <w:proofErr w:type="spellEnd"/>
      <w:r w:rsidRPr="00B4275C">
        <w:rPr>
          <w:i/>
          <w:sz w:val="24"/>
        </w:rPr>
        <w:t xml:space="preserve">. </w:t>
      </w:r>
      <w:proofErr w:type="gramStart"/>
      <w:r w:rsidRPr="00B4275C">
        <w:rPr>
          <w:i/>
          <w:sz w:val="24"/>
        </w:rPr>
        <w:t xml:space="preserve">Biol. </w:t>
      </w:r>
      <w:r w:rsidRPr="00B4275C">
        <w:rPr>
          <w:b/>
          <w:sz w:val="24"/>
        </w:rPr>
        <w:t>29</w:t>
      </w:r>
      <w:r w:rsidRPr="00B4275C">
        <w:rPr>
          <w:sz w:val="24"/>
        </w:rPr>
        <w:t>: 1257-1267.</w:t>
      </w:r>
      <w:proofErr w:type="gramEnd"/>
    </w:p>
    <w:p w14:paraId="42189E7A"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 xml:space="preserve">12. </w:t>
      </w:r>
      <w:r>
        <w:rPr>
          <w:noProof/>
          <w:lang w:val="en-US"/>
        </w:rPr>
        <w:tab/>
      </w:r>
      <w:r w:rsidRPr="00B4275C">
        <w:rPr>
          <w:noProof/>
          <w:lang w:val="en-US"/>
        </w:rPr>
        <w:t xml:space="preserve">Agosta, S. J., Janz, N. &amp; Brooks, D. R. 2010 How specialists can be generalists: resolving the ‘parasite paradox’ and implications for emerging infectious disease. </w:t>
      </w:r>
      <w:r w:rsidRPr="00B4275C">
        <w:rPr>
          <w:i/>
          <w:iCs/>
          <w:noProof/>
          <w:lang w:val="en-US"/>
        </w:rPr>
        <w:t>Zoologia</w:t>
      </w:r>
      <w:r w:rsidRPr="00B4275C">
        <w:rPr>
          <w:noProof/>
          <w:lang w:val="en-US"/>
        </w:rPr>
        <w:t xml:space="preserve"> </w:t>
      </w:r>
      <w:r w:rsidRPr="00B4275C">
        <w:rPr>
          <w:b/>
          <w:bCs/>
          <w:noProof/>
          <w:lang w:val="en-US"/>
        </w:rPr>
        <w:t>27</w:t>
      </w:r>
      <w:r w:rsidRPr="00B4275C">
        <w:rPr>
          <w:noProof/>
          <w:lang w:val="en-US"/>
        </w:rPr>
        <w:t>, 151–162. (doi:10.1590/S1984-46702010000200001)</w:t>
      </w:r>
    </w:p>
    <w:p w14:paraId="45848BD5"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13.</w:t>
      </w:r>
      <w:r w:rsidRPr="00B4275C">
        <w:rPr>
          <w:noProof/>
          <w:lang w:val="en-US"/>
        </w:rPr>
        <w:tab/>
        <w:t xml:space="preserve">Nosil, P. &amp; Mooers, A. Ø. 2005 Testing hypotheses about ecological specialization using phylogenetic trees. </w:t>
      </w:r>
      <w:r w:rsidRPr="00B4275C">
        <w:rPr>
          <w:i/>
          <w:iCs/>
          <w:noProof/>
          <w:lang w:val="en-US"/>
        </w:rPr>
        <w:t>Evolution (N. Y).</w:t>
      </w:r>
      <w:r w:rsidRPr="00B4275C">
        <w:rPr>
          <w:noProof/>
          <w:lang w:val="en-US"/>
        </w:rPr>
        <w:t xml:space="preserve"> </w:t>
      </w:r>
      <w:r w:rsidRPr="00B4275C">
        <w:rPr>
          <w:b/>
          <w:bCs/>
          <w:noProof/>
          <w:lang w:val="en-US"/>
        </w:rPr>
        <w:t>59</w:t>
      </w:r>
      <w:r w:rsidRPr="00B4275C">
        <w:rPr>
          <w:noProof/>
          <w:lang w:val="en-US"/>
        </w:rPr>
        <w:t>, 2256. (doi:10.1554/05-169.1)</w:t>
      </w:r>
    </w:p>
    <w:p w14:paraId="08F5383C"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14.</w:t>
      </w:r>
      <w:r w:rsidRPr="00B4275C">
        <w:rPr>
          <w:noProof/>
          <w:lang w:val="en-US"/>
        </w:rPr>
        <w:tab/>
        <w:t xml:space="preserve">Johnson, K. P., Malenke, J. R. &amp; Clayton, D. H. 2009 Competition promotes the evolution of host generalists in obligate parasites. </w:t>
      </w:r>
      <w:r w:rsidRPr="00B4275C">
        <w:rPr>
          <w:i/>
          <w:iCs/>
          <w:noProof/>
          <w:lang w:val="en-US"/>
        </w:rPr>
        <w:t>Proc. Biol. Sci.</w:t>
      </w:r>
      <w:r w:rsidRPr="00B4275C">
        <w:rPr>
          <w:noProof/>
          <w:lang w:val="en-US"/>
        </w:rPr>
        <w:t xml:space="preserve"> </w:t>
      </w:r>
      <w:r w:rsidRPr="00B4275C">
        <w:rPr>
          <w:b/>
          <w:bCs/>
          <w:noProof/>
          <w:lang w:val="en-US"/>
        </w:rPr>
        <w:t>276</w:t>
      </w:r>
      <w:r w:rsidRPr="00B4275C">
        <w:rPr>
          <w:noProof/>
          <w:lang w:val="en-US"/>
        </w:rPr>
        <w:t>, 3921–6. (doi:10.1098/rspb.2009.1174)</w:t>
      </w:r>
    </w:p>
    <w:p w14:paraId="427AFEB5"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15.</w:t>
      </w:r>
      <w:r w:rsidRPr="00B4275C">
        <w:rPr>
          <w:noProof/>
          <w:lang w:val="en-US"/>
        </w:rPr>
        <w:tab/>
        <w:t xml:space="preserve">Mendlová, M. &amp; Šimková, A. 2014 Evolution of host specificity in monogeneans parasitizing African cichlid fish. </w:t>
      </w:r>
      <w:r w:rsidRPr="00B4275C">
        <w:rPr>
          <w:i/>
          <w:iCs/>
          <w:noProof/>
          <w:lang w:val="en-US"/>
        </w:rPr>
        <w:t>Parasit. Vectors</w:t>
      </w:r>
      <w:r w:rsidRPr="00B4275C">
        <w:rPr>
          <w:noProof/>
          <w:lang w:val="en-US"/>
        </w:rPr>
        <w:t xml:space="preserve"> </w:t>
      </w:r>
      <w:r w:rsidRPr="00B4275C">
        <w:rPr>
          <w:b/>
          <w:bCs/>
          <w:noProof/>
          <w:lang w:val="en-US"/>
        </w:rPr>
        <w:t>7</w:t>
      </w:r>
      <w:r w:rsidRPr="00B4275C">
        <w:rPr>
          <w:noProof/>
          <w:lang w:val="en-US"/>
        </w:rPr>
        <w:t>, 69. (doi:10.1186/1756-3305-7-69)</w:t>
      </w:r>
    </w:p>
    <w:p w14:paraId="038A4657"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16.</w:t>
      </w:r>
      <w:r w:rsidRPr="00B4275C">
        <w:rPr>
          <w:noProof/>
          <w:lang w:val="en-US"/>
        </w:rPr>
        <w:tab/>
        <w:t xml:space="preserve">Hoberg, E. P. &amp; Brooks, D. R. 2008 A macroevolutionary mosaic: episodic host-switching, geographical colonization and diversification in complex host-parasite systems. </w:t>
      </w:r>
      <w:r w:rsidRPr="00B4275C">
        <w:rPr>
          <w:i/>
          <w:iCs/>
          <w:noProof/>
          <w:lang w:val="en-US"/>
        </w:rPr>
        <w:t>J. Biogeogr.</w:t>
      </w:r>
      <w:r w:rsidRPr="00B4275C">
        <w:rPr>
          <w:noProof/>
          <w:lang w:val="en-US"/>
        </w:rPr>
        <w:t xml:space="preserve"> </w:t>
      </w:r>
      <w:r w:rsidRPr="00B4275C">
        <w:rPr>
          <w:b/>
          <w:bCs/>
          <w:noProof/>
          <w:lang w:val="en-US"/>
        </w:rPr>
        <w:t>35</w:t>
      </w:r>
      <w:r w:rsidRPr="00B4275C">
        <w:rPr>
          <w:noProof/>
          <w:lang w:val="en-US"/>
        </w:rPr>
        <w:t>, 1533–1550. (doi:10.1111/j.1365-2699.2008.01951.x)</w:t>
      </w:r>
    </w:p>
    <w:p w14:paraId="6AB93040"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17.</w:t>
      </w:r>
      <w:r w:rsidRPr="00B4275C">
        <w:rPr>
          <w:noProof/>
          <w:lang w:val="en-US"/>
        </w:rPr>
        <w:tab/>
        <w:t xml:space="preserve">Kuris, A. M., Blaustein, A. R. &amp; Alio, J. J. 1980 Hosts as Islands. </w:t>
      </w:r>
      <w:r w:rsidRPr="00B4275C">
        <w:rPr>
          <w:i/>
          <w:iCs/>
          <w:noProof/>
          <w:lang w:val="en-US"/>
        </w:rPr>
        <w:t>Am. Nat.</w:t>
      </w:r>
      <w:r w:rsidRPr="00B4275C">
        <w:rPr>
          <w:noProof/>
          <w:lang w:val="en-US"/>
        </w:rPr>
        <w:t xml:space="preserve"> </w:t>
      </w:r>
      <w:r w:rsidRPr="00B4275C">
        <w:rPr>
          <w:b/>
          <w:bCs/>
          <w:noProof/>
          <w:lang w:val="en-US"/>
        </w:rPr>
        <w:t>116</w:t>
      </w:r>
      <w:r w:rsidRPr="00B4275C">
        <w:rPr>
          <w:noProof/>
          <w:lang w:val="en-US"/>
        </w:rPr>
        <w:t xml:space="preserve">, 570–586. </w:t>
      </w:r>
    </w:p>
    <w:p w14:paraId="5D7CED60"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18.</w:t>
      </w:r>
      <w:r w:rsidRPr="00B4275C">
        <w:rPr>
          <w:noProof/>
          <w:lang w:val="en-US"/>
        </w:rPr>
        <w:tab/>
        <w:t xml:space="preserve">Ezenwa, V. O., Price, S. A., Altizer, S., Vitone, N. D. &amp; Cook, K. C. 2006 Host traits and parasite species richness in even and odd-toed hoofed mammals, Artiodactyla and Perissodactyla. </w:t>
      </w:r>
      <w:r w:rsidRPr="00B4275C">
        <w:rPr>
          <w:i/>
          <w:iCs/>
          <w:noProof/>
          <w:lang w:val="en-US"/>
        </w:rPr>
        <w:t>Oikos</w:t>
      </w:r>
      <w:r w:rsidRPr="00B4275C">
        <w:rPr>
          <w:noProof/>
          <w:lang w:val="en-US"/>
        </w:rPr>
        <w:t xml:space="preserve"> </w:t>
      </w:r>
      <w:r w:rsidRPr="00B4275C">
        <w:rPr>
          <w:b/>
          <w:bCs/>
          <w:noProof/>
          <w:lang w:val="en-US"/>
        </w:rPr>
        <w:t>115</w:t>
      </w:r>
      <w:r w:rsidRPr="00B4275C">
        <w:rPr>
          <w:noProof/>
          <w:lang w:val="en-US"/>
        </w:rPr>
        <w:t xml:space="preserve">, 526–536. </w:t>
      </w:r>
    </w:p>
    <w:p w14:paraId="1CAB6BD2"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lastRenderedPageBreak/>
        <w:t>19.</w:t>
      </w:r>
      <w:r w:rsidRPr="00B4275C">
        <w:rPr>
          <w:noProof/>
          <w:lang w:val="en-US"/>
        </w:rPr>
        <w:tab/>
        <w:t xml:space="preserve">Guégan, J.-F., Lambert, A., Lévêque, C., Combes, C. &amp; Euzet, L. 1992 Can host body size explain the parasite species richness in tropical freshwater fishes? </w:t>
      </w:r>
      <w:r w:rsidRPr="00B4275C">
        <w:rPr>
          <w:i/>
          <w:iCs/>
          <w:noProof/>
          <w:lang w:val="en-US"/>
        </w:rPr>
        <w:t>Oecologia</w:t>
      </w:r>
      <w:r w:rsidRPr="00B4275C">
        <w:rPr>
          <w:noProof/>
          <w:lang w:val="en-US"/>
        </w:rPr>
        <w:t xml:space="preserve"> </w:t>
      </w:r>
      <w:r w:rsidRPr="00B4275C">
        <w:rPr>
          <w:b/>
          <w:bCs/>
          <w:noProof/>
          <w:lang w:val="en-US"/>
        </w:rPr>
        <w:t>90</w:t>
      </w:r>
      <w:r w:rsidRPr="00B4275C">
        <w:rPr>
          <w:noProof/>
          <w:lang w:val="en-US"/>
        </w:rPr>
        <w:t>, 197–204. (doi:10.1007/BF00317176)</w:t>
      </w:r>
    </w:p>
    <w:p w14:paraId="77541900" w14:textId="77777777" w:rsidR="009B55B9" w:rsidRPr="00B4275C" w:rsidRDefault="009B55B9" w:rsidP="009B55B9">
      <w:pPr>
        <w:pStyle w:val="CommentText"/>
        <w:ind w:left="640" w:hanging="640"/>
        <w:rPr>
          <w:sz w:val="24"/>
        </w:rPr>
      </w:pPr>
      <w:r w:rsidRPr="00B4275C">
        <w:rPr>
          <w:noProof/>
          <w:sz w:val="24"/>
          <w:lang w:val="en-US"/>
        </w:rPr>
        <w:t xml:space="preserve">20. </w:t>
      </w:r>
      <w:r>
        <w:rPr>
          <w:noProof/>
          <w:sz w:val="24"/>
          <w:lang w:val="en-US"/>
        </w:rPr>
        <w:tab/>
      </w:r>
      <w:proofErr w:type="spellStart"/>
      <w:r w:rsidRPr="00B4275C">
        <w:rPr>
          <w:sz w:val="24"/>
        </w:rPr>
        <w:t>Sasal</w:t>
      </w:r>
      <w:proofErr w:type="spellEnd"/>
      <w:r w:rsidRPr="00B4275C">
        <w:rPr>
          <w:sz w:val="24"/>
        </w:rPr>
        <w:t xml:space="preserve">, P., </w:t>
      </w:r>
      <w:proofErr w:type="spellStart"/>
      <w:r w:rsidRPr="00B4275C">
        <w:rPr>
          <w:sz w:val="24"/>
        </w:rPr>
        <w:t>Trouve</w:t>
      </w:r>
      <w:proofErr w:type="spellEnd"/>
      <w:r w:rsidRPr="00B4275C">
        <w:rPr>
          <w:sz w:val="24"/>
        </w:rPr>
        <w:t xml:space="preserve">, S., Muller-Graf, C. &amp; </w:t>
      </w:r>
      <w:proofErr w:type="spellStart"/>
      <w:r w:rsidRPr="00B4275C">
        <w:rPr>
          <w:sz w:val="24"/>
        </w:rPr>
        <w:t>Morand</w:t>
      </w:r>
      <w:proofErr w:type="spellEnd"/>
      <w:r w:rsidRPr="00B4275C">
        <w:rPr>
          <w:sz w:val="24"/>
        </w:rPr>
        <w:t xml:space="preserve">, S. 1999. Specificity and host predictability: a comparative analysis among </w:t>
      </w:r>
      <w:proofErr w:type="spellStart"/>
      <w:r w:rsidRPr="00B4275C">
        <w:rPr>
          <w:sz w:val="24"/>
        </w:rPr>
        <w:t>monogenean</w:t>
      </w:r>
      <w:proofErr w:type="spellEnd"/>
      <w:r w:rsidRPr="00B4275C">
        <w:rPr>
          <w:sz w:val="24"/>
        </w:rPr>
        <w:t xml:space="preserve"> parasites of fish. </w:t>
      </w:r>
      <w:r w:rsidRPr="00B4275C">
        <w:rPr>
          <w:i/>
          <w:sz w:val="24"/>
        </w:rPr>
        <w:t xml:space="preserve">J. Anim. Ecol. </w:t>
      </w:r>
      <w:r w:rsidRPr="00B4275C">
        <w:rPr>
          <w:b/>
          <w:sz w:val="24"/>
        </w:rPr>
        <w:t>68</w:t>
      </w:r>
      <w:r w:rsidRPr="00B4275C">
        <w:rPr>
          <w:sz w:val="24"/>
        </w:rPr>
        <w:t>: 437-444.</w:t>
      </w:r>
    </w:p>
    <w:p w14:paraId="704FFA4D" w14:textId="77777777" w:rsidR="009B55B9" w:rsidRPr="00B4275C" w:rsidRDefault="009B55B9" w:rsidP="009B55B9">
      <w:pPr>
        <w:pStyle w:val="CommentText"/>
        <w:ind w:left="640" w:hanging="640"/>
        <w:rPr>
          <w:sz w:val="24"/>
        </w:rPr>
      </w:pPr>
      <w:r w:rsidRPr="00B4275C">
        <w:rPr>
          <w:noProof/>
          <w:sz w:val="24"/>
          <w:lang w:val="en-US"/>
        </w:rPr>
        <w:t xml:space="preserve">21. </w:t>
      </w:r>
      <w:r>
        <w:rPr>
          <w:noProof/>
          <w:sz w:val="24"/>
          <w:lang w:val="en-US"/>
        </w:rPr>
        <w:tab/>
      </w:r>
      <w:proofErr w:type="spellStart"/>
      <w:r w:rsidRPr="00B4275C">
        <w:rPr>
          <w:sz w:val="24"/>
        </w:rPr>
        <w:t>Desdevises</w:t>
      </w:r>
      <w:proofErr w:type="spellEnd"/>
      <w:r w:rsidRPr="00B4275C">
        <w:rPr>
          <w:sz w:val="24"/>
        </w:rPr>
        <w:t xml:space="preserve">, Y., </w:t>
      </w:r>
      <w:proofErr w:type="spellStart"/>
      <w:r w:rsidRPr="00B4275C">
        <w:rPr>
          <w:sz w:val="24"/>
        </w:rPr>
        <w:t>Morand</w:t>
      </w:r>
      <w:proofErr w:type="spellEnd"/>
      <w:r w:rsidRPr="00B4275C">
        <w:rPr>
          <w:sz w:val="24"/>
        </w:rPr>
        <w:t xml:space="preserve">, S, &amp; Legendre, P. 2002. </w:t>
      </w:r>
      <w:proofErr w:type="gramStart"/>
      <w:r w:rsidRPr="00B4275C">
        <w:rPr>
          <w:sz w:val="24"/>
        </w:rPr>
        <w:t xml:space="preserve">Evolution and determinants of host specificity in the genus </w:t>
      </w:r>
      <w:proofErr w:type="spellStart"/>
      <w:r w:rsidRPr="00B4275C">
        <w:rPr>
          <w:i/>
          <w:sz w:val="24"/>
        </w:rPr>
        <w:t>Lamellodiscus</w:t>
      </w:r>
      <w:proofErr w:type="spellEnd"/>
      <w:r w:rsidRPr="00B4275C">
        <w:rPr>
          <w:i/>
          <w:sz w:val="24"/>
        </w:rPr>
        <w:t xml:space="preserve"> </w:t>
      </w:r>
      <w:r w:rsidRPr="00B4275C">
        <w:rPr>
          <w:sz w:val="24"/>
        </w:rPr>
        <w:t>(</w:t>
      </w:r>
      <w:proofErr w:type="spellStart"/>
      <w:r w:rsidRPr="00B4275C">
        <w:rPr>
          <w:sz w:val="24"/>
        </w:rPr>
        <w:t>Monogenea</w:t>
      </w:r>
      <w:proofErr w:type="spellEnd"/>
      <w:r w:rsidRPr="00B4275C">
        <w:rPr>
          <w:sz w:val="24"/>
        </w:rPr>
        <w:t>).</w:t>
      </w:r>
      <w:proofErr w:type="gramEnd"/>
      <w:r w:rsidRPr="00B4275C">
        <w:rPr>
          <w:sz w:val="24"/>
        </w:rPr>
        <w:t xml:space="preserve"> </w:t>
      </w:r>
      <w:r w:rsidRPr="00B4275C">
        <w:rPr>
          <w:i/>
          <w:sz w:val="24"/>
        </w:rPr>
        <w:t xml:space="preserve">Biol. J. Linn. </w:t>
      </w:r>
      <w:proofErr w:type="gramStart"/>
      <w:r w:rsidRPr="00B4275C">
        <w:rPr>
          <w:i/>
          <w:sz w:val="24"/>
        </w:rPr>
        <w:t xml:space="preserve">Soc. </w:t>
      </w:r>
      <w:r w:rsidRPr="00B4275C">
        <w:rPr>
          <w:b/>
          <w:sz w:val="24"/>
        </w:rPr>
        <w:t>77</w:t>
      </w:r>
      <w:r w:rsidRPr="00B4275C">
        <w:rPr>
          <w:sz w:val="24"/>
        </w:rPr>
        <w:t>: 432-443.</w:t>
      </w:r>
      <w:proofErr w:type="gramEnd"/>
    </w:p>
    <w:p w14:paraId="47424BFE" w14:textId="77777777" w:rsidR="009B55B9" w:rsidRPr="00B4275C" w:rsidRDefault="009B55B9" w:rsidP="009B55B9">
      <w:pPr>
        <w:pStyle w:val="CommentText"/>
        <w:ind w:left="640" w:hanging="640"/>
        <w:rPr>
          <w:sz w:val="24"/>
        </w:rPr>
      </w:pPr>
      <w:r w:rsidRPr="00B4275C">
        <w:rPr>
          <w:noProof/>
          <w:sz w:val="24"/>
          <w:lang w:val="en-US"/>
        </w:rPr>
        <w:t xml:space="preserve">22. </w:t>
      </w:r>
      <w:r>
        <w:rPr>
          <w:noProof/>
          <w:sz w:val="24"/>
          <w:lang w:val="en-US"/>
        </w:rPr>
        <w:tab/>
      </w:r>
      <w:proofErr w:type="spellStart"/>
      <w:r w:rsidRPr="00B4275C">
        <w:rPr>
          <w:sz w:val="24"/>
        </w:rPr>
        <w:t>Krasnov</w:t>
      </w:r>
      <w:proofErr w:type="spellEnd"/>
      <w:r w:rsidRPr="00B4275C">
        <w:rPr>
          <w:sz w:val="24"/>
        </w:rPr>
        <w:t xml:space="preserve">, B. R., S. </w:t>
      </w:r>
      <w:proofErr w:type="spellStart"/>
      <w:r w:rsidRPr="00B4275C">
        <w:rPr>
          <w:sz w:val="24"/>
        </w:rPr>
        <w:t>Morand</w:t>
      </w:r>
      <w:proofErr w:type="spellEnd"/>
      <w:r w:rsidRPr="00B4275C">
        <w:rPr>
          <w:sz w:val="24"/>
        </w:rPr>
        <w:t xml:space="preserve">, D. </w:t>
      </w:r>
      <w:proofErr w:type="spellStart"/>
      <w:r w:rsidRPr="00B4275C">
        <w:rPr>
          <w:sz w:val="24"/>
        </w:rPr>
        <w:t>Mouillot</w:t>
      </w:r>
      <w:proofErr w:type="spellEnd"/>
      <w:r w:rsidRPr="00B4275C">
        <w:rPr>
          <w:sz w:val="24"/>
        </w:rPr>
        <w:t xml:space="preserve">, G. I. </w:t>
      </w:r>
      <w:proofErr w:type="spellStart"/>
      <w:r w:rsidRPr="00B4275C">
        <w:rPr>
          <w:sz w:val="24"/>
        </w:rPr>
        <w:t>Shenbrot</w:t>
      </w:r>
      <w:proofErr w:type="spellEnd"/>
      <w:r w:rsidRPr="00B4275C">
        <w:rPr>
          <w:sz w:val="24"/>
        </w:rPr>
        <w:t xml:space="preserve">, I. S. </w:t>
      </w:r>
      <w:proofErr w:type="spellStart"/>
      <w:r w:rsidRPr="00B4275C">
        <w:rPr>
          <w:sz w:val="24"/>
        </w:rPr>
        <w:t>Khokhlova</w:t>
      </w:r>
      <w:proofErr w:type="spellEnd"/>
      <w:r w:rsidRPr="00B4275C">
        <w:rPr>
          <w:sz w:val="24"/>
        </w:rPr>
        <w:t xml:space="preserve">, and R. </w:t>
      </w:r>
      <w:proofErr w:type="spellStart"/>
      <w:r w:rsidRPr="00B4275C">
        <w:rPr>
          <w:sz w:val="24"/>
        </w:rPr>
        <w:t>Poulin</w:t>
      </w:r>
      <w:proofErr w:type="spellEnd"/>
      <w:r w:rsidRPr="00B4275C">
        <w:rPr>
          <w:sz w:val="24"/>
        </w:rPr>
        <w:t xml:space="preserve">. 2006. Resource predictability and host specificity in fleas: the effect of host body mass. </w:t>
      </w:r>
      <w:proofErr w:type="gramStart"/>
      <w:r w:rsidRPr="00B4275C">
        <w:rPr>
          <w:i/>
          <w:sz w:val="24"/>
        </w:rPr>
        <w:t xml:space="preserve">Parasitology </w:t>
      </w:r>
      <w:r w:rsidRPr="00B4275C">
        <w:rPr>
          <w:sz w:val="24"/>
        </w:rPr>
        <w:t>133: 81-88.</w:t>
      </w:r>
      <w:proofErr w:type="gramEnd"/>
    </w:p>
    <w:p w14:paraId="556A1807" w14:textId="77777777" w:rsidR="009B55B9" w:rsidRPr="00B4275C" w:rsidRDefault="009B55B9" w:rsidP="009B55B9">
      <w:pPr>
        <w:pStyle w:val="CommentText"/>
        <w:ind w:left="640" w:hanging="640"/>
        <w:rPr>
          <w:sz w:val="24"/>
        </w:rPr>
      </w:pPr>
      <w:r w:rsidRPr="00B4275C">
        <w:rPr>
          <w:noProof/>
          <w:sz w:val="24"/>
          <w:lang w:val="en-US"/>
        </w:rPr>
        <w:t xml:space="preserve">23. </w:t>
      </w:r>
      <w:r>
        <w:rPr>
          <w:noProof/>
          <w:sz w:val="24"/>
          <w:lang w:val="en-US"/>
        </w:rPr>
        <w:tab/>
      </w:r>
      <w:r w:rsidRPr="00B4275C">
        <w:rPr>
          <w:sz w:val="24"/>
        </w:rPr>
        <w:t xml:space="preserve">Hechinger, R. 2013. </w:t>
      </w:r>
      <w:proofErr w:type="gramStart"/>
      <w:r w:rsidRPr="00B4275C">
        <w:rPr>
          <w:sz w:val="24"/>
        </w:rPr>
        <w:t>A metabolic and body-size scaling framework for parasite within-host abundance, biomass, and energy flux.</w:t>
      </w:r>
      <w:proofErr w:type="gramEnd"/>
      <w:r w:rsidRPr="00B4275C">
        <w:rPr>
          <w:sz w:val="24"/>
        </w:rPr>
        <w:t xml:space="preserve"> </w:t>
      </w:r>
      <w:r w:rsidRPr="00B4275C">
        <w:rPr>
          <w:i/>
          <w:sz w:val="24"/>
        </w:rPr>
        <w:t xml:space="preserve">Am. Nat. </w:t>
      </w:r>
      <w:r w:rsidRPr="00B4275C">
        <w:rPr>
          <w:sz w:val="24"/>
        </w:rPr>
        <w:t>182: 234-248.</w:t>
      </w:r>
    </w:p>
    <w:p w14:paraId="6228ACB1" w14:textId="77777777" w:rsidR="009B55B9" w:rsidRPr="00A6128E" w:rsidRDefault="009B55B9" w:rsidP="009B55B9">
      <w:pPr>
        <w:pStyle w:val="CommentText"/>
        <w:ind w:left="640" w:hanging="640"/>
        <w:rPr>
          <w:sz w:val="24"/>
          <w:lang w:val="en-CA"/>
        </w:rPr>
      </w:pPr>
      <w:r w:rsidRPr="00B4275C">
        <w:rPr>
          <w:noProof/>
          <w:sz w:val="24"/>
          <w:lang w:val="en-US"/>
        </w:rPr>
        <w:t xml:space="preserve">24. </w:t>
      </w:r>
      <w:r>
        <w:rPr>
          <w:noProof/>
          <w:sz w:val="24"/>
          <w:lang w:val="en-US"/>
        </w:rPr>
        <w:tab/>
      </w:r>
      <w:proofErr w:type="spellStart"/>
      <w:r w:rsidRPr="00B4275C">
        <w:rPr>
          <w:sz w:val="24"/>
          <w:lang w:val="en-CA"/>
        </w:rPr>
        <w:t>Cattadori</w:t>
      </w:r>
      <w:proofErr w:type="spellEnd"/>
      <w:r w:rsidRPr="00B4275C">
        <w:rPr>
          <w:sz w:val="24"/>
          <w:lang w:val="en-CA"/>
        </w:rPr>
        <w:t xml:space="preserve">, I. M., Wagner, B. R., </w:t>
      </w:r>
      <w:proofErr w:type="spellStart"/>
      <w:r w:rsidRPr="00B4275C">
        <w:rPr>
          <w:sz w:val="24"/>
          <w:lang w:val="en-CA"/>
        </w:rPr>
        <w:t>Wodzinski</w:t>
      </w:r>
      <w:proofErr w:type="spellEnd"/>
      <w:r w:rsidRPr="00B4275C">
        <w:rPr>
          <w:sz w:val="24"/>
          <w:lang w:val="en-CA"/>
        </w:rPr>
        <w:t xml:space="preserve">, L. A., </w:t>
      </w:r>
      <w:proofErr w:type="spellStart"/>
      <w:r w:rsidRPr="00B4275C">
        <w:rPr>
          <w:sz w:val="24"/>
          <w:lang w:val="en-CA"/>
        </w:rPr>
        <w:t>Pathak</w:t>
      </w:r>
      <w:proofErr w:type="spellEnd"/>
      <w:r w:rsidRPr="00B4275C">
        <w:rPr>
          <w:sz w:val="24"/>
          <w:lang w:val="en-CA"/>
        </w:rPr>
        <w:t xml:space="preserve">, A. K., Poole, A. </w:t>
      </w:r>
      <w:r>
        <w:rPr>
          <w:sz w:val="24"/>
          <w:lang w:val="en-CA"/>
        </w:rPr>
        <w:t>&amp;</w:t>
      </w:r>
      <w:r w:rsidRPr="00B4275C">
        <w:rPr>
          <w:sz w:val="24"/>
          <w:lang w:val="en-CA"/>
        </w:rPr>
        <w:t xml:space="preserve"> </w:t>
      </w:r>
      <w:proofErr w:type="spellStart"/>
      <w:r>
        <w:rPr>
          <w:sz w:val="24"/>
          <w:lang w:val="en-CA"/>
        </w:rPr>
        <w:t>Boag</w:t>
      </w:r>
      <w:proofErr w:type="spellEnd"/>
      <w:r>
        <w:rPr>
          <w:sz w:val="24"/>
          <w:lang w:val="en-CA"/>
        </w:rPr>
        <w:t>, B. 2014.</w:t>
      </w:r>
      <w:r w:rsidRPr="00B4275C">
        <w:rPr>
          <w:sz w:val="24"/>
          <w:lang w:val="en-CA"/>
        </w:rPr>
        <w:t xml:space="preserve"> Infections do not predict shedding in co-infections with two </w:t>
      </w:r>
      <w:proofErr w:type="spellStart"/>
      <w:r w:rsidRPr="00B4275C">
        <w:rPr>
          <w:sz w:val="24"/>
          <w:lang w:val="en-CA"/>
        </w:rPr>
        <w:t>helminths</w:t>
      </w:r>
      <w:proofErr w:type="spellEnd"/>
      <w:r w:rsidRPr="00B4275C">
        <w:rPr>
          <w:sz w:val="24"/>
          <w:lang w:val="en-CA"/>
        </w:rPr>
        <w:t xml:space="preserve"> from a natural system. </w:t>
      </w:r>
      <w:proofErr w:type="gramStart"/>
      <w:r w:rsidRPr="00B845CD">
        <w:rPr>
          <w:i/>
          <w:sz w:val="24"/>
          <w:lang w:val="en-CA"/>
        </w:rPr>
        <w:t>Ecology</w:t>
      </w:r>
      <w:r>
        <w:rPr>
          <w:sz w:val="24"/>
          <w:lang w:val="en-CA"/>
        </w:rPr>
        <w:t xml:space="preserve"> </w:t>
      </w:r>
      <w:r w:rsidRPr="00B845CD">
        <w:rPr>
          <w:b/>
          <w:sz w:val="24"/>
          <w:lang w:val="en-CA"/>
        </w:rPr>
        <w:t>95</w:t>
      </w:r>
      <w:r w:rsidRPr="00B4275C">
        <w:rPr>
          <w:sz w:val="24"/>
          <w:lang w:val="en-CA"/>
        </w:rPr>
        <w:t>: 1684–1692.</w:t>
      </w:r>
      <w:proofErr w:type="gramEnd"/>
      <w:r w:rsidRPr="00B4275C">
        <w:rPr>
          <w:sz w:val="24"/>
          <w:lang w:val="en-CA"/>
        </w:rPr>
        <w:t xml:space="preserve"> </w:t>
      </w:r>
      <w:r>
        <w:rPr>
          <w:sz w:val="24"/>
          <w:lang w:val="en-CA"/>
        </w:rPr>
        <w:t>(</w:t>
      </w:r>
      <w:proofErr w:type="gramStart"/>
      <w:r w:rsidRPr="00B4275C">
        <w:rPr>
          <w:sz w:val="24"/>
          <w:lang w:val="en-CA"/>
        </w:rPr>
        <w:t>doi:10.1890</w:t>
      </w:r>
      <w:proofErr w:type="gramEnd"/>
      <w:r w:rsidRPr="00B4275C">
        <w:rPr>
          <w:sz w:val="24"/>
          <w:lang w:val="en-CA"/>
        </w:rPr>
        <w:t>/13-1538.1</w:t>
      </w:r>
      <w:r>
        <w:rPr>
          <w:sz w:val="24"/>
          <w:lang w:val="en-CA"/>
        </w:rPr>
        <w:t>)</w:t>
      </w:r>
    </w:p>
    <w:p w14:paraId="4D75EE92" w14:textId="77777777" w:rsidR="009B55B9" w:rsidRPr="00B4275C" w:rsidRDefault="009B55B9" w:rsidP="009B55B9">
      <w:pPr>
        <w:widowControl w:val="0"/>
        <w:autoSpaceDE w:val="0"/>
        <w:autoSpaceDN w:val="0"/>
        <w:adjustRightInd w:val="0"/>
        <w:ind w:left="640" w:hanging="640"/>
        <w:rPr>
          <w:noProof/>
          <w:lang w:val="en-US"/>
        </w:rPr>
      </w:pPr>
      <w:r w:rsidRPr="00B4275C">
        <w:rPr>
          <w:noProof/>
          <w:lang w:val="en-US"/>
        </w:rPr>
        <w:t xml:space="preserve">25. </w:t>
      </w:r>
      <w:r>
        <w:rPr>
          <w:noProof/>
          <w:lang w:val="en-US"/>
        </w:rPr>
        <w:tab/>
      </w:r>
      <w:r w:rsidRPr="00B4275C">
        <w:rPr>
          <w:noProof/>
          <w:lang w:val="en-US"/>
        </w:rPr>
        <w:t xml:space="preserve">Savage, V. M., Gilloly, J. F., Brown, J. H. &amp; Charnov, E. L. 2004 Effects of body size and temperature on population growth. </w:t>
      </w:r>
      <w:r w:rsidRPr="00B4275C">
        <w:rPr>
          <w:i/>
          <w:iCs/>
          <w:noProof/>
          <w:lang w:val="en-US"/>
        </w:rPr>
        <w:t>Am. Nat.</w:t>
      </w:r>
      <w:r w:rsidRPr="00B4275C">
        <w:rPr>
          <w:noProof/>
          <w:lang w:val="en-US"/>
        </w:rPr>
        <w:t xml:space="preserve"> </w:t>
      </w:r>
      <w:r w:rsidRPr="00B4275C">
        <w:rPr>
          <w:b/>
          <w:bCs/>
          <w:noProof/>
          <w:lang w:val="en-US"/>
        </w:rPr>
        <w:t>163</w:t>
      </w:r>
      <w:r w:rsidRPr="00B4275C">
        <w:rPr>
          <w:noProof/>
          <w:lang w:val="en-US"/>
        </w:rPr>
        <w:t>, 429–41. (doi:10.1086/381872)</w:t>
      </w:r>
    </w:p>
    <w:p w14:paraId="404E42F0" w14:textId="77777777" w:rsidR="009B55B9" w:rsidRDefault="009B55B9" w:rsidP="009B55B9">
      <w:pPr>
        <w:pStyle w:val="CommentText"/>
        <w:ind w:left="640" w:hanging="640"/>
        <w:rPr>
          <w:noProof/>
          <w:sz w:val="24"/>
          <w:lang w:val="en-US"/>
        </w:rPr>
      </w:pPr>
      <w:r w:rsidRPr="00B4275C">
        <w:rPr>
          <w:noProof/>
          <w:sz w:val="24"/>
          <w:lang w:val="en-US"/>
        </w:rPr>
        <w:t xml:space="preserve">26. </w:t>
      </w:r>
      <w:r>
        <w:rPr>
          <w:noProof/>
          <w:sz w:val="24"/>
          <w:lang w:val="en-US"/>
        </w:rPr>
        <w:tab/>
      </w:r>
      <w:r w:rsidRPr="00E54C15">
        <w:rPr>
          <w:noProof/>
          <w:sz w:val="24"/>
          <w:lang w:val="en-US"/>
        </w:rPr>
        <w:t xml:space="preserve">Rohde, K. 1993. </w:t>
      </w:r>
      <w:r w:rsidRPr="00E54C15">
        <w:rPr>
          <w:i/>
          <w:noProof/>
          <w:sz w:val="24"/>
          <w:lang w:val="en-US"/>
        </w:rPr>
        <w:t>Ecology of Marine Parasites: An Introduction to Marine Parasitology</w:t>
      </w:r>
      <w:r w:rsidRPr="00E54C15">
        <w:rPr>
          <w:noProof/>
          <w:sz w:val="24"/>
          <w:lang w:val="en-US"/>
        </w:rPr>
        <w:t>. 2</w:t>
      </w:r>
      <w:r w:rsidRPr="00E54C15">
        <w:rPr>
          <w:noProof/>
          <w:sz w:val="24"/>
          <w:vertAlign w:val="superscript"/>
          <w:lang w:val="en-US"/>
        </w:rPr>
        <w:t>nd</w:t>
      </w:r>
      <w:r w:rsidRPr="00E54C15">
        <w:rPr>
          <w:noProof/>
          <w:sz w:val="24"/>
          <w:lang w:val="en-US"/>
        </w:rPr>
        <w:t xml:space="preserve"> ed. CAB International, Wallingford, UK.</w:t>
      </w:r>
    </w:p>
    <w:p w14:paraId="156ABA3F" w14:textId="77777777" w:rsidR="009B55B9" w:rsidRPr="00410FBD" w:rsidRDefault="009B55B9" w:rsidP="009B55B9">
      <w:pPr>
        <w:pStyle w:val="CommentText"/>
        <w:ind w:left="640" w:hanging="640"/>
        <w:rPr>
          <w:lang w:val="en-CA"/>
        </w:rPr>
      </w:pPr>
      <w:r>
        <w:rPr>
          <w:noProof/>
          <w:sz w:val="24"/>
          <w:lang w:val="en-US"/>
        </w:rPr>
        <w:t xml:space="preserve">27. </w:t>
      </w:r>
      <w:r>
        <w:rPr>
          <w:noProof/>
          <w:sz w:val="24"/>
          <w:lang w:val="en-US"/>
        </w:rPr>
        <w:tab/>
      </w:r>
      <w:r w:rsidRPr="00B4275C">
        <w:rPr>
          <w:sz w:val="24"/>
        </w:rPr>
        <w:t xml:space="preserve">Allen, A. P., Brown, J. H., &amp; </w:t>
      </w:r>
      <w:proofErr w:type="spellStart"/>
      <w:r w:rsidRPr="00B4275C">
        <w:rPr>
          <w:sz w:val="24"/>
        </w:rPr>
        <w:t>Gillooly</w:t>
      </w:r>
      <w:proofErr w:type="spellEnd"/>
      <w:r w:rsidRPr="00B4275C">
        <w:rPr>
          <w:sz w:val="24"/>
        </w:rPr>
        <w:t xml:space="preserve">, J. F. 2002. </w:t>
      </w:r>
      <w:proofErr w:type="gramStart"/>
      <w:r w:rsidRPr="00B4275C">
        <w:rPr>
          <w:sz w:val="24"/>
        </w:rPr>
        <w:t>Global biodiversity, biochemical kinetics, and the energetic-equivalence rule.</w:t>
      </w:r>
      <w:proofErr w:type="gramEnd"/>
      <w:r w:rsidRPr="00B4275C">
        <w:rPr>
          <w:sz w:val="24"/>
        </w:rPr>
        <w:t xml:space="preserve"> </w:t>
      </w:r>
      <w:proofErr w:type="gramStart"/>
      <w:r w:rsidRPr="00B4275C">
        <w:rPr>
          <w:i/>
          <w:sz w:val="24"/>
        </w:rPr>
        <w:t xml:space="preserve">Science </w:t>
      </w:r>
      <w:r w:rsidRPr="00B4275C">
        <w:rPr>
          <w:b/>
          <w:sz w:val="24"/>
        </w:rPr>
        <w:t>297</w:t>
      </w:r>
      <w:r w:rsidRPr="00B4275C">
        <w:rPr>
          <w:sz w:val="24"/>
        </w:rPr>
        <w:t>: 1545-1548.</w:t>
      </w:r>
      <w:proofErr w:type="gramEnd"/>
      <w:r>
        <w:rPr>
          <w:sz w:val="24"/>
        </w:rPr>
        <w:t xml:space="preserve"> (</w:t>
      </w:r>
      <w:proofErr w:type="spellStart"/>
      <w:proofErr w:type="gramStart"/>
      <w:r>
        <w:rPr>
          <w:sz w:val="24"/>
        </w:rPr>
        <w:t>doi</w:t>
      </w:r>
      <w:proofErr w:type="spellEnd"/>
      <w:proofErr w:type="gramEnd"/>
      <w:r>
        <w:rPr>
          <w:sz w:val="24"/>
        </w:rPr>
        <w:t xml:space="preserve">: </w:t>
      </w:r>
      <w:r>
        <w:rPr>
          <w:sz w:val="24"/>
          <w:lang w:val="en-CA"/>
        </w:rPr>
        <w:t>10.1126/science.1072380)</w:t>
      </w:r>
    </w:p>
    <w:p w14:paraId="3A77BA2F" w14:textId="77777777" w:rsidR="009B55B9" w:rsidRPr="00B4275C" w:rsidRDefault="009B55B9" w:rsidP="009B55B9">
      <w:pPr>
        <w:pStyle w:val="CommentText"/>
        <w:ind w:left="640" w:hanging="640"/>
        <w:rPr>
          <w:sz w:val="24"/>
        </w:rPr>
      </w:pPr>
      <w:r>
        <w:rPr>
          <w:noProof/>
          <w:sz w:val="24"/>
          <w:lang w:val="en-US"/>
        </w:rPr>
        <w:t>28</w:t>
      </w:r>
      <w:r w:rsidRPr="00B4275C">
        <w:rPr>
          <w:noProof/>
          <w:sz w:val="24"/>
          <w:lang w:val="en-US"/>
        </w:rPr>
        <w:t xml:space="preserve">. </w:t>
      </w:r>
      <w:r>
        <w:rPr>
          <w:noProof/>
          <w:sz w:val="24"/>
          <w:lang w:val="en-US"/>
        </w:rPr>
        <w:tab/>
      </w:r>
      <w:proofErr w:type="spellStart"/>
      <w:r w:rsidRPr="00B4275C">
        <w:rPr>
          <w:sz w:val="24"/>
        </w:rPr>
        <w:t>Pietrock</w:t>
      </w:r>
      <w:proofErr w:type="spellEnd"/>
      <w:r w:rsidRPr="00B4275C">
        <w:rPr>
          <w:sz w:val="24"/>
        </w:rPr>
        <w:t xml:space="preserve">, M. &amp; </w:t>
      </w:r>
      <w:proofErr w:type="spellStart"/>
      <w:r w:rsidRPr="00B4275C">
        <w:rPr>
          <w:sz w:val="24"/>
        </w:rPr>
        <w:t>Marcogliese</w:t>
      </w:r>
      <w:proofErr w:type="spellEnd"/>
      <w:r w:rsidRPr="00B4275C">
        <w:rPr>
          <w:sz w:val="24"/>
        </w:rPr>
        <w:t xml:space="preserve">, D. J. 2003. Free-living </w:t>
      </w:r>
      <w:proofErr w:type="spellStart"/>
      <w:r w:rsidRPr="00B4275C">
        <w:rPr>
          <w:sz w:val="24"/>
        </w:rPr>
        <w:t>endohelminth</w:t>
      </w:r>
      <w:proofErr w:type="spellEnd"/>
      <w:r w:rsidRPr="00B4275C">
        <w:rPr>
          <w:sz w:val="24"/>
        </w:rPr>
        <w:t xml:space="preserve"> stages: at the mercy of environmental conditions. </w:t>
      </w:r>
      <w:r w:rsidRPr="00B4275C">
        <w:rPr>
          <w:i/>
          <w:sz w:val="24"/>
        </w:rPr>
        <w:t xml:space="preserve">Trends </w:t>
      </w:r>
      <w:proofErr w:type="spellStart"/>
      <w:r w:rsidRPr="00B4275C">
        <w:rPr>
          <w:i/>
          <w:sz w:val="24"/>
        </w:rPr>
        <w:t>Parasitol</w:t>
      </w:r>
      <w:proofErr w:type="spellEnd"/>
      <w:r w:rsidRPr="00B4275C">
        <w:rPr>
          <w:i/>
          <w:sz w:val="24"/>
        </w:rPr>
        <w:t xml:space="preserve">. </w:t>
      </w:r>
      <w:proofErr w:type="gramStart"/>
      <w:r w:rsidRPr="00B4275C">
        <w:rPr>
          <w:b/>
          <w:sz w:val="24"/>
        </w:rPr>
        <w:t>19</w:t>
      </w:r>
      <w:r w:rsidRPr="00B4275C">
        <w:rPr>
          <w:sz w:val="24"/>
        </w:rPr>
        <w:t>: 293-299.</w:t>
      </w:r>
      <w:proofErr w:type="gramEnd"/>
      <w:r>
        <w:rPr>
          <w:sz w:val="24"/>
        </w:rPr>
        <w:t xml:space="preserve"> (</w:t>
      </w:r>
      <w:proofErr w:type="spellStart"/>
      <w:proofErr w:type="gramStart"/>
      <w:r>
        <w:rPr>
          <w:sz w:val="24"/>
        </w:rPr>
        <w:t>doi</w:t>
      </w:r>
      <w:proofErr w:type="spellEnd"/>
      <w:proofErr w:type="gramEnd"/>
      <w:r>
        <w:rPr>
          <w:sz w:val="24"/>
        </w:rPr>
        <w:t>: 10.1016/S1471-4922(03)00117-X)</w:t>
      </w:r>
    </w:p>
    <w:p w14:paraId="1E2E78DD" w14:textId="77777777" w:rsidR="009B55B9" w:rsidRPr="00B4275C" w:rsidRDefault="009B55B9" w:rsidP="009B55B9">
      <w:pPr>
        <w:pStyle w:val="CommentText"/>
        <w:rPr>
          <w:sz w:val="24"/>
        </w:rPr>
      </w:pPr>
      <w:r>
        <w:rPr>
          <w:noProof/>
          <w:sz w:val="24"/>
          <w:lang w:val="en-US"/>
        </w:rPr>
        <w:t>29</w:t>
      </w:r>
      <w:r w:rsidRPr="00B4275C">
        <w:rPr>
          <w:noProof/>
          <w:sz w:val="24"/>
          <w:lang w:val="en-US"/>
        </w:rPr>
        <w:t xml:space="preserve">. </w:t>
      </w:r>
      <w:r>
        <w:rPr>
          <w:noProof/>
          <w:sz w:val="24"/>
          <w:lang w:val="en-US"/>
        </w:rPr>
        <w:tab/>
      </w:r>
      <w:proofErr w:type="spellStart"/>
      <w:r w:rsidRPr="00B4275C">
        <w:rPr>
          <w:sz w:val="24"/>
        </w:rPr>
        <w:t>Schmid-Hempel</w:t>
      </w:r>
      <w:proofErr w:type="spellEnd"/>
      <w:r w:rsidRPr="00B4275C">
        <w:rPr>
          <w:sz w:val="24"/>
        </w:rPr>
        <w:t xml:space="preserve">, P. 2011. </w:t>
      </w:r>
      <w:r w:rsidRPr="00B4275C">
        <w:rPr>
          <w:i/>
          <w:sz w:val="24"/>
        </w:rPr>
        <w:t xml:space="preserve">Evolutionary Parasitology. </w:t>
      </w:r>
      <w:proofErr w:type="gramStart"/>
      <w:r w:rsidRPr="00B4275C">
        <w:rPr>
          <w:sz w:val="24"/>
        </w:rPr>
        <w:t>Oxford University Press.</w:t>
      </w:r>
      <w:proofErr w:type="gramEnd"/>
    </w:p>
    <w:p w14:paraId="77DF7D50" w14:textId="77777777" w:rsidR="009B55B9" w:rsidRPr="00B4275C" w:rsidRDefault="009B55B9" w:rsidP="009B55B9">
      <w:pPr>
        <w:widowControl w:val="0"/>
        <w:autoSpaceDE w:val="0"/>
        <w:autoSpaceDN w:val="0"/>
        <w:adjustRightInd w:val="0"/>
        <w:ind w:left="640" w:hanging="640"/>
        <w:rPr>
          <w:noProof/>
          <w:lang w:val="en-US"/>
        </w:rPr>
      </w:pPr>
      <w:r>
        <w:rPr>
          <w:noProof/>
          <w:lang w:val="en-US"/>
        </w:rPr>
        <w:t>30</w:t>
      </w:r>
      <w:r w:rsidRPr="00B4275C">
        <w:rPr>
          <w:noProof/>
          <w:lang w:val="en-US"/>
        </w:rPr>
        <w:t xml:space="preserve">. </w:t>
      </w:r>
      <w:r>
        <w:rPr>
          <w:noProof/>
          <w:lang w:val="en-US"/>
        </w:rPr>
        <w:tab/>
      </w:r>
      <w:r w:rsidRPr="00B4275C">
        <w:rPr>
          <w:noProof/>
          <w:lang w:val="en-US"/>
        </w:rPr>
        <w:t xml:space="preserve">Geritz, S. A. H., Kisdi, É., Meszéna, G. &amp; Metz, J. A. J. 1998 Evolutionarily singular strategies and the adaptive growth and branching of the evolutionary tree. </w:t>
      </w:r>
      <w:r w:rsidRPr="00B4275C">
        <w:rPr>
          <w:i/>
          <w:iCs/>
          <w:noProof/>
          <w:lang w:val="en-US"/>
        </w:rPr>
        <w:t>Evol. Ecol.</w:t>
      </w:r>
      <w:r w:rsidRPr="00B4275C">
        <w:rPr>
          <w:noProof/>
          <w:lang w:val="en-US"/>
        </w:rPr>
        <w:t xml:space="preserve"> </w:t>
      </w:r>
      <w:r w:rsidRPr="00B4275C">
        <w:rPr>
          <w:b/>
          <w:bCs/>
          <w:noProof/>
          <w:lang w:val="en-US"/>
        </w:rPr>
        <w:t>12</w:t>
      </w:r>
      <w:r w:rsidRPr="00B4275C">
        <w:rPr>
          <w:noProof/>
          <w:lang w:val="en-US"/>
        </w:rPr>
        <w:t>, 35–57. (doi:10.1023/A:1006554906681)</w:t>
      </w:r>
    </w:p>
    <w:p w14:paraId="53D76DC2" w14:textId="77777777" w:rsidR="009B55B9" w:rsidRPr="00B4275C" w:rsidRDefault="009B55B9" w:rsidP="009B55B9">
      <w:pPr>
        <w:widowControl w:val="0"/>
        <w:autoSpaceDE w:val="0"/>
        <w:autoSpaceDN w:val="0"/>
        <w:adjustRightInd w:val="0"/>
        <w:ind w:left="640" w:hanging="640"/>
        <w:rPr>
          <w:noProof/>
          <w:lang w:val="en-US"/>
        </w:rPr>
      </w:pPr>
      <w:r>
        <w:rPr>
          <w:noProof/>
          <w:lang w:val="en-US"/>
        </w:rPr>
        <w:t>31</w:t>
      </w:r>
      <w:r w:rsidRPr="00B4275C">
        <w:rPr>
          <w:noProof/>
          <w:lang w:val="en-US"/>
        </w:rPr>
        <w:t>.</w:t>
      </w:r>
      <w:r w:rsidRPr="00B4275C">
        <w:rPr>
          <w:noProof/>
          <w:lang w:val="en-US"/>
        </w:rPr>
        <w:tab/>
        <w:t xml:space="preserve">Poulin, R., Krasnov, B. R. &amp; Mouillot, D. 2011 Host specificity in phylogenetic and geographic space. </w:t>
      </w:r>
      <w:r w:rsidRPr="00B4275C">
        <w:rPr>
          <w:i/>
          <w:iCs/>
          <w:noProof/>
          <w:lang w:val="en-US"/>
        </w:rPr>
        <w:t>Trends Parasitol.</w:t>
      </w:r>
      <w:r w:rsidRPr="00B4275C">
        <w:rPr>
          <w:noProof/>
          <w:lang w:val="en-US"/>
        </w:rPr>
        <w:t xml:space="preserve"> </w:t>
      </w:r>
      <w:r w:rsidRPr="00B4275C">
        <w:rPr>
          <w:b/>
          <w:bCs/>
          <w:noProof/>
          <w:lang w:val="en-US"/>
        </w:rPr>
        <w:t>27</w:t>
      </w:r>
      <w:r w:rsidRPr="00B4275C">
        <w:rPr>
          <w:noProof/>
          <w:lang w:val="en-US"/>
        </w:rPr>
        <w:t>, 355–361. (doi:10.1016/j.pt.2011.05.003)</w:t>
      </w:r>
    </w:p>
    <w:p w14:paraId="0A9A8385" w14:textId="77777777" w:rsidR="009B55B9" w:rsidRPr="00B4275C" w:rsidRDefault="009B55B9" w:rsidP="009B55B9">
      <w:pPr>
        <w:widowControl w:val="0"/>
        <w:autoSpaceDE w:val="0"/>
        <w:autoSpaceDN w:val="0"/>
        <w:adjustRightInd w:val="0"/>
        <w:ind w:left="640" w:hanging="640"/>
        <w:rPr>
          <w:noProof/>
          <w:lang w:val="en-US"/>
        </w:rPr>
      </w:pPr>
      <w:r>
        <w:rPr>
          <w:noProof/>
          <w:lang w:val="en-US"/>
        </w:rPr>
        <w:t>32</w:t>
      </w:r>
      <w:r w:rsidRPr="00B4275C">
        <w:rPr>
          <w:noProof/>
          <w:lang w:val="en-US"/>
        </w:rPr>
        <w:t>.</w:t>
      </w:r>
      <w:r w:rsidRPr="00B4275C">
        <w:rPr>
          <w:noProof/>
          <w:lang w:val="en-US"/>
        </w:rPr>
        <w:tab/>
        <w:t xml:space="preserve">Strona, G., Palomares, M. L. D., Bailly, N., Galli, P. &amp; Lafferty, K. D. 2013 Host range, host ecology, and distribution of more than 11 800 fish parasite species. </w:t>
      </w:r>
      <w:r w:rsidRPr="00B4275C">
        <w:rPr>
          <w:i/>
          <w:iCs/>
          <w:noProof/>
          <w:lang w:val="en-US"/>
        </w:rPr>
        <w:t>Ecology</w:t>
      </w:r>
      <w:r w:rsidRPr="00B4275C">
        <w:rPr>
          <w:noProof/>
          <w:lang w:val="en-US"/>
        </w:rPr>
        <w:t xml:space="preserve"> </w:t>
      </w:r>
      <w:r w:rsidRPr="00B4275C">
        <w:rPr>
          <w:b/>
          <w:bCs/>
          <w:noProof/>
          <w:lang w:val="en-US"/>
        </w:rPr>
        <w:t>94</w:t>
      </w:r>
      <w:r w:rsidRPr="00B4275C">
        <w:rPr>
          <w:noProof/>
          <w:lang w:val="en-US"/>
        </w:rPr>
        <w:t>, 544. (doi:10.1890/12-1419.1)</w:t>
      </w:r>
    </w:p>
    <w:p w14:paraId="64B44933" w14:textId="77777777" w:rsidR="009B55B9" w:rsidRDefault="009B55B9" w:rsidP="009B55B9">
      <w:pPr>
        <w:widowControl w:val="0"/>
        <w:autoSpaceDE w:val="0"/>
        <w:autoSpaceDN w:val="0"/>
        <w:adjustRightInd w:val="0"/>
        <w:ind w:left="640" w:hanging="640"/>
        <w:rPr>
          <w:noProof/>
          <w:lang w:val="en-US"/>
        </w:rPr>
      </w:pPr>
      <w:r>
        <w:rPr>
          <w:noProof/>
          <w:lang w:val="en-US"/>
        </w:rPr>
        <w:t>33</w:t>
      </w:r>
      <w:r w:rsidRPr="00B4275C">
        <w:rPr>
          <w:noProof/>
          <w:lang w:val="en-US"/>
        </w:rPr>
        <w:t>.</w:t>
      </w:r>
      <w:r w:rsidRPr="00B4275C">
        <w:rPr>
          <w:noProof/>
          <w:lang w:val="en-US"/>
        </w:rPr>
        <w:tab/>
      </w:r>
      <w:r>
        <w:rPr>
          <w:noProof/>
          <w:lang w:val="en-US"/>
        </w:rPr>
        <w:t xml:space="preserve">Noble, E. R., Noble, G. A., Schad, G. A. &amp; MacInnes, A. J. 1989. </w:t>
      </w:r>
      <w:r>
        <w:rPr>
          <w:i/>
          <w:noProof/>
          <w:lang w:val="en-US"/>
        </w:rPr>
        <w:t xml:space="preserve">Parasitology. The Biology of Animal Parasites. </w:t>
      </w:r>
      <w:r>
        <w:rPr>
          <w:noProof/>
          <w:lang w:val="en-US"/>
        </w:rPr>
        <w:t>6th edn. Lea &amp; Febig, Philadelphia, PA, USA.</w:t>
      </w:r>
    </w:p>
    <w:p w14:paraId="73691918" w14:textId="77777777" w:rsidR="009B55B9" w:rsidRPr="007C51EE" w:rsidRDefault="009B55B9" w:rsidP="009B55B9">
      <w:pPr>
        <w:widowControl w:val="0"/>
        <w:autoSpaceDE w:val="0"/>
        <w:autoSpaceDN w:val="0"/>
        <w:adjustRightInd w:val="0"/>
        <w:ind w:left="640" w:hanging="640"/>
        <w:rPr>
          <w:noProof/>
          <w:lang w:val="en-US"/>
        </w:rPr>
      </w:pPr>
      <w:r>
        <w:rPr>
          <w:noProof/>
          <w:lang w:val="en-US"/>
        </w:rPr>
        <w:t xml:space="preserve">34. </w:t>
      </w:r>
      <w:r>
        <w:rPr>
          <w:noProof/>
          <w:lang w:val="en-US"/>
        </w:rPr>
        <w:tab/>
      </w:r>
      <w:r w:rsidRPr="00B4275C">
        <w:rPr>
          <w:noProof/>
          <w:lang w:val="en-US"/>
        </w:rPr>
        <w:t xml:space="preserve">Bellay, S., Oliveira, E. F., Almeida-Neto, M., Mello, M. A. R., Takemoto, R. M. &amp; Luque, J. L. 2015 Ectoparasites and endoparasites of fish form networks with different structures. </w:t>
      </w:r>
      <w:r w:rsidRPr="00B4275C">
        <w:rPr>
          <w:i/>
          <w:iCs/>
          <w:noProof/>
          <w:lang w:val="en-US"/>
        </w:rPr>
        <w:t>Parasitology</w:t>
      </w:r>
      <w:r w:rsidRPr="00B4275C">
        <w:rPr>
          <w:noProof/>
          <w:lang w:val="en-US"/>
        </w:rPr>
        <w:t xml:space="preserve"> </w:t>
      </w:r>
      <w:r w:rsidRPr="00B4275C">
        <w:rPr>
          <w:b/>
          <w:bCs/>
          <w:noProof/>
          <w:lang w:val="en-US"/>
        </w:rPr>
        <w:t>142</w:t>
      </w:r>
      <w:r>
        <w:rPr>
          <w:noProof/>
          <w:lang w:val="en-US"/>
        </w:rPr>
        <w:t xml:space="preserve">, 901–909. </w:t>
      </w:r>
      <w:r w:rsidRPr="00B4275C">
        <w:rPr>
          <w:noProof/>
          <w:lang w:val="en-US"/>
        </w:rPr>
        <w:t>(doi:10.1017/S0031182015000128)</w:t>
      </w:r>
    </w:p>
    <w:p w14:paraId="21F49951" w14:textId="77777777" w:rsidR="009B55B9" w:rsidRDefault="009B55B9" w:rsidP="009B55B9">
      <w:pPr>
        <w:widowControl w:val="0"/>
        <w:autoSpaceDE w:val="0"/>
        <w:autoSpaceDN w:val="0"/>
        <w:adjustRightInd w:val="0"/>
        <w:ind w:left="640" w:hanging="640"/>
        <w:rPr>
          <w:noProof/>
          <w:lang w:val="en-US"/>
        </w:rPr>
      </w:pPr>
      <w:r>
        <w:rPr>
          <w:noProof/>
          <w:lang w:val="en-US"/>
        </w:rPr>
        <w:t xml:space="preserve">35. </w:t>
      </w:r>
      <w:r>
        <w:rPr>
          <w:noProof/>
          <w:lang w:val="en-US"/>
        </w:rPr>
        <w:tab/>
        <w:t xml:space="preserve">Pedersen, A. B., Altizer, S., Poss, M., Cunningham, A. A. &amp; Nunn, C. L. 2005. Patterns of host specificity and transmission among parasites of wild primates. </w:t>
      </w:r>
      <w:r>
        <w:rPr>
          <w:i/>
          <w:noProof/>
          <w:lang w:val="en-US"/>
        </w:rPr>
        <w:t xml:space="preserve">Int. J. Parasitol. </w:t>
      </w:r>
      <w:r>
        <w:rPr>
          <w:b/>
          <w:noProof/>
          <w:lang w:val="en-US"/>
        </w:rPr>
        <w:t>35</w:t>
      </w:r>
      <w:r>
        <w:rPr>
          <w:noProof/>
          <w:lang w:val="en-US"/>
        </w:rPr>
        <w:t>: 647-657.</w:t>
      </w:r>
    </w:p>
    <w:p w14:paraId="3FAA8BF9" w14:textId="77777777" w:rsidR="009B55B9" w:rsidRDefault="009B55B9" w:rsidP="009B55B9">
      <w:pPr>
        <w:widowControl w:val="0"/>
        <w:autoSpaceDE w:val="0"/>
        <w:autoSpaceDN w:val="0"/>
        <w:adjustRightInd w:val="0"/>
        <w:ind w:left="640" w:hanging="640"/>
        <w:rPr>
          <w:noProof/>
          <w:lang w:val="en-US"/>
        </w:rPr>
      </w:pPr>
      <w:r>
        <w:rPr>
          <w:noProof/>
          <w:lang w:val="en-US"/>
        </w:rPr>
        <w:t xml:space="preserve">36. </w:t>
      </w:r>
      <w:r>
        <w:rPr>
          <w:noProof/>
          <w:lang w:val="en-US"/>
        </w:rPr>
        <w:tab/>
        <w:t xml:space="preserve">Hoberg, E. P. &amp; Brooks, D. R. 2008. A macroevolutionary mosaic: episodic host-switching, geographical colonization and diversification in complex host-parasite systems. </w:t>
      </w:r>
      <w:r>
        <w:rPr>
          <w:i/>
          <w:noProof/>
          <w:lang w:val="en-US"/>
        </w:rPr>
        <w:t xml:space="preserve">J. Biogeo. </w:t>
      </w:r>
      <w:r>
        <w:rPr>
          <w:b/>
          <w:noProof/>
          <w:lang w:val="en-US"/>
        </w:rPr>
        <w:t>35</w:t>
      </w:r>
      <w:r>
        <w:rPr>
          <w:noProof/>
          <w:lang w:val="en-US"/>
        </w:rPr>
        <w:t xml:space="preserve">: 1533-1550. (doi: 10.1111/j.1365-2699.2008.01915.x) </w:t>
      </w:r>
    </w:p>
    <w:p w14:paraId="0CC8973E" w14:textId="77777777" w:rsidR="009B55B9" w:rsidRPr="0073189F" w:rsidRDefault="009B55B9" w:rsidP="009B55B9">
      <w:pPr>
        <w:widowControl w:val="0"/>
        <w:autoSpaceDE w:val="0"/>
        <w:autoSpaceDN w:val="0"/>
        <w:adjustRightInd w:val="0"/>
        <w:ind w:left="640" w:hanging="640"/>
        <w:rPr>
          <w:noProof/>
          <w:lang w:val="en-US"/>
        </w:rPr>
      </w:pPr>
      <w:r>
        <w:rPr>
          <w:noProof/>
          <w:lang w:val="en-US"/>
        </w:rPr>
        <w:t xml:space="preserve">37. </w:t>
      </w:r>
      <w:r>
        <w:rPr>
          <w:noProof/>
          <w:lang w:val="en-US"/>
        </w:rPr>
        <w:tab/>
        <w:t xml:space="preserve">Rohde, K. 2002. Ecology and biogeography of marine parasites. </w:t>
      </w:r>
      <w:r>
        <w:rPr>
          <w:i/>
          <w:noProof/>
          <w:lang w:val="en-US"/>
        </w:rPr>
        <w:t xml:space="preserve">Adv. Marine Biol. </w:t>
      </w:r>
      <w:r>
        <w:rPr>
          <w:b/>
          <w:noProof/>
          <w:lang w:val="en-US"/>
        </w:rPr>
        <w:t>43</w:t>
      </w:r>
      <w:r>
        <w:rPr>
          <w:noProof/>
          <w:lang w:val="en-US"/>
        </w:rPr>
        <w:t>: 1-86.</w:t>
      </w:r>
    </w:p>
    <w:p w14:paraId="065ED974" w14:textId="77777777" w:rsidR="009B55B9" w:rsidRPr="00B4275C" w:rsidRDefault="009B55B9" w:rsidP="009B55B9">
      <w:pPr>
        <w:widowControl w:val="0"/>
        <w:autoSpaceDE w:val="0"/>
        <w:autoSpaceDN w:val="0"/>
        <w:adjustRightInd w:val="0"/>
        <w:ind w:left="640" w:hanging="640"/>
        <w:rPr>
          <w:noProof/>
          <w:lang w:val="en-US"/>
        </w:rPr>
      </w:pPr>
      <w:r>
        <w:rPr>
          <w:noProof/>
          <w:lang w:val="en-US"/>
        </w:rPr>
        <w:t>38.</w:t>
      </w:r>
      <w:r>
        <w:rPr>
          <w:noProof/>
          <w:lang w:val="en-US"/>
        </w:rPr>
        <w:tab/>
      </w:r>
      <w:r w:rsidRPr="00B4275C">
        <w:rPr>
          <w:noProof/>
          <w:lang w:val="en-US"/>
        </w:rPr>
        <w:t xml:space="preserve">Morand, S., Simková, A., Matejusová, I., Plaisance, L., Verneau, O. &amp; Desdevises, Y. 2002 Investigating patterns may reveal processes: evolutionary ecology of ectoparasitic monogeneans. </w:t>
      </w:r>
      <w:r w:rsidRPr="00B4275C">
        <w:rPr>
          <w:i/>
          <w:iCs/>
          <w:noProof/>
          <w:lang w:val="en-US"/>
        </w:rPr>
        <w:t>Int. J. Parasitol.</w:t>
      </w:r>
      <w:r w:rsidRPr="00B4275C">
        <w:rPr>
          <w:noProof/>
          <w:lang w:val="en-US"/>
        </w:rPr>
        <w:t xml:space="preserve"> </w:t>
      </w:r>
      <w:r w:rsidRPr="00B4275C">
        <w:rPr>
          <w:b/>
          <w:bCs/>
          <w:noProof/>
          <w:lang w:val="en-US"/>
        </w:rPr>
        <w:t>32</w:t>
      </w:r>
      <w:r w:rsidRPr="00B4275C">
        <w:rPr>
          <w:noProof/>
          <w:lang w:val="en-US"/>
        </w:rPr>
        <w:t>, 111–119. (doi:10.1016/S0020-7519(01)00347-2)</w:t>
      </w:r>
    </w:p>
    <w:p w14:paraId="7FC8E5E4" w14:textId="77777777" w:rsidR="009B55B9" w:rsidRPr="00B4275C" w:rsidRDefault="009B55B9" w:rsidP="009B55B9">
      <w:pPr>
        <w:widowControl w:val="0"/>
        <w:autoSpaceDE w:val="0"/>
        <w:autoSpaceDN w:val="0"/>
        <w:adjustRightInd w:val="0"/>
        <w:ind w:left="640" w:hanging="640"/>
        <w:rPr>
          <w:noProof/>
          <w:lang w:val="en-US"/>
        </w:rPr>
      </w:pPr>
      <w:r>
        <w:rPr>
          <w:noProof/>
          <w:lang w:val="en-US"/>
        </w:rPr>
        <w:t>39</w:t>
      </w:r>
      <w:r w:rsidRPr="00B4275C">
        <w:rPr>
          <w:noProof/>
          <w:lang w:val="en-US"/>
        </w:rPr>
        <w:t>.</w:t>
      </w:r>
      <w:r w:rsidRPr="00B4275C">
        <w:rPr>
          <w:noProof/>
          <w:lang w:val="en-US"/>
        </w:rPr>
        <w:tab/>
        <w:t xml:space="preserve">Hurford, A., Cownden, D. &amp; Day, T. 2010 Next-generation tools for evolutionary invasion analyses. </w:t>
      </w:r>
      <w:r w:rsidRPr="00B4275C">
        <w:rPr>
          <w:i/>
          <w:iCs/>
          <w:noProof/>
          <w:lang w:val="en-US"/>
        </w:rPr>
        <w:t>J. R. Soc. Interface</w:t>
      </w:r>
      <w:r w:rsidRPr="00B4275C">
        <w:rPr>
          <w:noProof/>
          <w:lang w:val="en-US"/>
        </w:rPr>
        <w:t xml:space="preserve"> </w:t>
      </w:r>
      <w:r w:rsidRPr="00B4275C">
        <w:rPr>
          <w:b/>
          <w:bCs/>
          <w:noProof/>
          <w:lang w:val="en-US"/>
        </w:rPr>
        <w:t>7</w:t>
      </w:r>
      <w:r w:rsidRPr="00B4275C">
        <w:rPr>
          <w:noProof/>
          <w:lang w:val="en-US"/>
        </w:rPr>
        <w:t>, 561–571. (doi:10.1098/rsif.2009.0448)</w:t>
      </w:r>
    </w:p>
    <w:p w14:paraId="59286937" w14:textId="77777777" w:rsidR="009B55B9" w:rsidRPr="00B4275C" w:rsidRDefault="009B55B9" w:rsidP="009B55B9">
      <w:pPr>
        <w:widowControl w:val="0"/>
        <w:autoSpaceDE w:val="0"/>
        <w:autoSpaceDN w:val="0"/>
        <w:adjustRightInd w:val="0"/>
        <w:ind w:left="640" w:hanging="640"/>
        <w:rPr>
          <w:noProof/>
          <w:lang w:val="en-US"/>
        </w:rPr>
      </w:pPr>
      <w:r>
        <w:rPr>
          <w:noProof/>
          <w:lang w:val="en-US"/>
        </w:rPr>
        <w:t>40</w:t>
      </w:r>
      <w:r w:rsidRPr="00B4275C">
        <w:rPr>
          <w:noProof/>
          <w:lang w:val="en-US"/>
        </w:rPr>
        <w:t>.</w:t>
      </w:r>
      <w:r w:rsidRPr="00B4275C">
        <w:rPr>
          <w:noProof/>
          <w:lang w:val="en-US"/>
        </w:rPr>
        <w:tab/>
        <w:t xml:space="preserve">Froese, R., Pauly, D. &amp; Editors 2015 FishBase. </w:t>
      </w:r>
    </w:p>
    <w:p w14:paraId="48F58399" w14:textId="77777777" w:rsidR="009B55B9" w:rsidRPr="00B4275C" w:rsidRDefault="009B55B9" w:rsidP="009B55B9">
      <w:pPr>
        <w:widowControl w:val="0"/>
        <w:autoSpaceDE w:val="0"/>
        <w:autoSpaceDN w:val="0"/>
        <w:adjustRightInd w:val="0"/>
        <w:ind w:left="640" w:hanging="640"/>
        <w:rPr>
          <w:noProof/>
          <w:lang w:val="en-US"/>
        </w:rPr>
      </w:pPr>
      <w:commentRangeStart w:id="358"/>
      <w:r>
        <w:rPr>
          <w:noProof/>
          <w:lang w:val="en-US"/>
        </w:rPr>
        <w:t>46</w:t>
      </w:r>
      <w:r w:rsidRPr="00B4275C">
        <w:rPr>
          <w:noProof/>
          <w:lang w:val="en-US"/>
        </w:rPr>
        <w:t>.</w:t>
      </w:r>
      <w:r w:rsidRPr="00B4275C">
        <w:rPr>
          <w:noProof/>
          <w:lang w:val="en-US"/>
        </w:rPr>
        <w:tab/>
        <w:t xml:space="preserve">Poulin, R. &amp; Mouillot, D. 2003 Parasite specialization from a phylogenetic perspective: a new index of host specificity. </w:t>
      </w:r>
      <w:r w:rsidRPr="00B4275C">
        <w:rPr>
          <w:i/>
          <w:iCs/>
          <w:noProof/>
          <w:lang w:val="en-US"/>
        </w:rPr>
        <w:t>Parasitology</w:t>
      </w:r>
      <w:r w:rsidRPr="00B4275C">
        <w:rPr>
          <w:noProof/>
          <w:lang w:val="en-US"/>
        </w:rPr>
        <w:t xml:space="preserve"> </w:t>
      </w:r>
      <w:r w:rsidRPr="00B4275C">
        <w:rPr>
          <w:b/>
          <w:bCs/>
          <w:noProof/>
          <w:lang w:val="en-US"/>
        </w:rPr>
        <w:t>126</w:t>
      </w:r>
      <w:r w:rsidRPr="00B4275C">
        <w:rPr>
          <w:noProof/>
          <w:lang w:val="en-US"/>
        </w:rPr>
        <w:t>, 473–480. (doi:10.1017/S0031182003002993)</w:t>
      </w:r>
    </w:p>
    <w:p w14:paraId="0EDBFE81" w14:textId="18EB757E" w:rsidR="009B55B9" w:rsidRPr="00B4275C" w:rsidRDefault="009B55B9" w:rsidP="00F10295">
      <w:pPr>
        <w:widowControl w:val="0"/>
        <w:autoSpaceDE w:val="0"/>
        <w:autoSpaceDN w:val="0"/>
        <w:adjustRightInd w:val="0"/>
        <w:ind w:left="640" w:hanging="640"/>
        <w:rPr>
          <w:noProof/>
          <w:lang w:val="en-US"/>
        </w:rPr>
      </w:pPr>
      <w:r>
        <w:rPr>
          <w:noProof/>
          <w:lang w:val="en-US"/>
        </w:rPr>
        <w:t>47</w:t>
      </w:r>
      <w:r w:rsidRPr="00B4275C">
        <w:rPr>
          <w:noProof/>
          <w:lang w:val="en-US"/>
        </w:rPr>
        <w:t>.</w:t>
      </w:r>
      <w:r w:rsidRPr="00B4275C">
        <w:rPr>
          <w:noProof/>
          <w:lang w:val="en-US"/>
        </w:rPr>
        <w:tab/>
        <w:t xml:space="preserve">Faith, D. P. 1992 Conservation evaluation and phylogenetic diversity. </w:t>
      </w:r>
      <w:r w:rsidRPr="00B4275C">
        <w:rPr>
          <w:i/>
          <w:iCs/>
          <w:noProof/>
          <w:lang w:val="en-US"/>
        </w:rPr>
        <w:t>Biol. Conserv.</w:t>
      </w:r>
      <w:r w:rsidRPr="00B4275C">
        <w:rPr>
          <w:noProof/>
          <w:lang w:val="en-US"/>
        </w:rPr>
        <w:t xml:space="preserve"> </w:t>
      </w:r>
      <w:r w:rsidRPr="00B4275C">
        <w:rPr>
          <w:b/>
          <w:bCs/>
          <w:noProof/>
          <w:lang w:val="en-US"/>
        </w:rPr>
        <w:t>61</w:t>
      </w:r>
      <w:r w:rsidRPr="00B4275C">
        <w:rPr>
          <w:noProof/>
          <w:lang w:val="en-US"/>
        </w:rPr>
        <w:t xml:space="preserve">, 1–10. </w:t>
      </w:r>
      <w:r w:rsidRPr="00B4275C">
        <w:rPr>
          <w:noProof/>
          <w:lang w:val="en-US"/>
        </w:rPr>
        <w:lastRenderedPageBreak/>
        <w:t>(doi:10.1016/0006-3207(92)91201-3)</w:t>
      </w:r>
    </w:p>
    <w:p w14:paraId="28BF4E91" w14:textId="77777777" w:rsidR="009B55B9" w:rsidRDefault="009B55B9" w:rsidP="009B55B9">
      <w:pPr>
        <w:widowControl w:val="0"/>
        <w:autoSpaceDE w:val="0"/>
        <w:autoSpaceDN w:val="0"/>
        <w:adjustRightInd w:val="0"/>
        <w:ind w:left="640" w:hanging="640"/>
        <w:rPr>
          <w:noProof/>
          <w:lang w:val="en-US"/>
        </w:rPr>
      </w:pPr>
      <w:r>
        <w:rPr>
          <w:noProof/>
          <w:lang w:val="en-US"/>
        </w:rPr>
        <w:t>49</w:t>
      </w:r>
      <w:r w:rsidRPr="00B4275C">
        <w:rPr>
          <w:noProof/>
          <w:lang w:val="en-US"/>
        </w:rPr>
        <w:t>.</w:t>
      </w:r>
      <w:r w:rsidRPr="00B4275C">
        <w:rPr>
          <w:noProof/>
          <w:lang w:val="en-US"/>
        </w:rPr>
        <w:tab/>
        <w:t xml:space="preserve">Kembel, S. W., Cowan, P. D., Helmus, M. R., Cornwell, W. K., Morlon, H., Ackerly, D. D., Blomberg, S. P. &amp; Webb, C. O. 2010 Picante: R tools for integrating phylogenies and ecology. </w:t>
      </w:r>
      <w:r w:rsidRPr="00B4275C">
        <w:rPr>
          <w:i/>
          <w:iCs/>
          <w:noProof/>
          <w:lang w:val="en-US"/>
        </w:rPr>
        <w:t>Bioinformatics</w:t>
      </w:r>
      <w:r w:rsidRPr="00B4275C">
        <w:rPr>
          <w:noProof/>
          <w:lang w:val="en-US"/>
        </w:rPr>
        <w:t xml:space="preserve"> </w:t>
      </w:r>
      <w:r w:rsidRPr="00B4275C">
        <w:rPr>
          <w:b/>
          <w:bCs/>
          <w:noProof/>
          <w:lang w:val="en-US"/>
        </w:rPr>
        <w:t>26</w:t>
      </w:r>
      <w:r w:rsidRPr="00B4275C">
        <w:rPr>
          <w:noProof/>
          <w:lang w:val="en-US"/>
        </w:rPr>
        <w:t>, 1463–1464. (doi:10.1093/bioinformatics/btq166)</w:t>
      </w:r>
    </w:p>
    <w:p w14:paraId="4E35D0E4" w14:textId="77777777" w:rsidR="009B55B9" w:rsidRDefault="009B55B9" w:rsidP="009B55B9">
      <w:pPr>
        <w:widowControl w:val="0"/>
        <w:autoSpaceDE w:val="0"/>
        <w:autoSpaceDN w:val="0"/>
        <w:adjustRightInd w:val="0"/>
        <w:ind w:left="640" w:hanging="640"/>
        <w:rPr>
          <w:noProof/>
        </w:rPr>
      </w:pPr>
      <w:r>
        <w:rPr>
          <w:noProof/>
          <w:lang w:val="en-US"/>
        </w:rPr>
        <w:t xml:space="preserve">50. </w:t>
      </w:r>
      <w:r>
        <w:rPr>
          <w:noProof/>
          <w:lang w:val="en-US"/>
        </w:rPr>
        <w:tab/>
      </w:r>
      <w:r w:rsidRPr="00641904">
        <w:rPr>
          <w:noProof/>
        </w:rPr>
        <w:t xml:space="preserve">Poulin, R. 1992. Determinants of host-specificity in paraistes of freshwater fishes. </w:t>
      </w:r>
      <w:r w:rsidRPr="00641904">
        <w:rPr>
          <w:i/>
          <w:noProof/>
        </w:rPr>
        <w:t xml:space="preserve">Int. J. Parasit. </w:t>
      </w:r>
      <w:r w:rsidRPr="00641904">
        <w:rPr>
          <w:b/>
          <w:noProof/>
        </w:rPr>
        <w:t>22</w:t>
      </w:r>
      <w:r w:rsidRPr="00641904">
        <w:rPr>
          <w:noProof/>
        </w:rPr>
        <w:t>: 753-758</w:t>
      </w:r>
      <w:r>
        <w:rPr>
          <w:noProof/>
        </w:rPr>
        <w:t>.</w:t>
      </w:r>
    </w:p>
    <w:p w14:paraId="019B87DC" w14:textId="77777777" w:rsidR="009B55B9" w:rsidRDefault="009B55B9" w:rsidP="009B55B9">
      <w:pPr>
        <w:widowControl w:val="0"/>
        <w:autoSpaceDE w:val="0"/>
        <w:autoSpaceDN w:val="0"/>
        <w:adjustRightInd w:val="0"/>
        <w:ind w:left="640" w:hanging="640"/>
        <w:rPr>
          <w:noProof/>
        </w:rPr>
      </w:pPr>
      <w:r>
        <w:rPr>
          <w:noProof/>
          <w:lang w:val="en-US"/>
        </w:rPr>
        <w:t xml:space="preserve">51. </w:t>
      </w:r>
      <w:r>
        <w:rPr>
          <w:noProof/>
          <w:lang w:val="en-US"/>
        </w:rPr>
        <w:tab/>
      </w:r>
      <w:r w:rsidRPr="004E58A7">
        <w:rPr>
          <w:noProof/>
        </w:rPr>
        <w:t xml:space="preserve">Combes, C. 2001. </w:t>
      </w:r>
      <w:r w:rsidRPr="004E58A7">
        <w:rPr>
          <w:i/>
          <w:noProof/>
        </w:rPr>
        <w:t>Parasitism: The Ecology and Evolution of Intimate Interactions</w:t>
      </w:r>
      <w:r w:rsidRPr="004E58A7">
        <w:rPr>
          <w:noProof/>
        </w:rPr>
        <w:t>. University of Chicago Press</w:t>
      </w:r>
      <w:r>
        <w:rPr>
          <w:noProof/>
        </w:rPr>
        <w:t>, Chicago, IL, USA.</w:t>
      </w:r>
    </w:p>
    <w:p w14:paraId="46B7ABE8" w14:textId="77777777" w:rsidR="009B55B9" w:rsidRPr="00B64BB4" w:rsidRDefault="009B55B9" w:rsidP="009B55B9">
      <w:pPr>
        <w:widowControl w:val="0"/>
        <w:autoSpaceDE w:val="0"/>
        <w:autoSpaceDN w:val="0"/>
        <w:adjustRightInd w:val="0"/>
        <w:ind w:left="640" w:hanging="640"/>
        <w:rPr>
          <w:noProof/>
        </w:rPr>
      </w:pPr>
      <w:r>
        <w:rPr>
          <w:noProof/>
        </w:rPr>
        <w:t>52.</w:t>
      </w:r>
      <w:r>
        <w:rPr>
          <w:noProof/>
        </w:rPr>
        <w:tab/>
      </w:r>
      <w:r w:rsidRPr="00B64BB4">
        <w:rPr>
          <w:noProof/>
        </w:rPr>
        <w:t xml:space="preserve">Ward, S. A. 1992. Assessing functional explanations of host-specificity. </w:t>
      </w:r>
      <w:r w:rsidRPr="00B64BB4">
        <w:rPr>
          <w:i/>
          <w:noProof/>
        </w:rPr>
        <w:t xml:space="preserve">Am Nat </w:t>
      </w:r>
      <w:r w:rsidRPr="00B64BB4">
        <w:rPr>
          <w:noProof/>
        </w:rPr>
        <w:t>139: 883-891.</w:t>
      </w:r>
    </w:p>
    <w:p w14:paraId="0F4ACAD6" w14:textId="77777777" w:rsidR="009B55B9" w:rsidRDefault="009B55B9" w:rsidP="009B55B9">
      <w:pPr>
        <w:widowControl w:val="0"/>
        <w:autoSpaceDE w:val="0"/>
        <w:autoSpaceDN w:val="0"/>
        <w:adjustRightInd w:val="0"/>
        <w:ind w:left="640" w:hanging="640"/>
        <w:rPr>
          <w:noProof/>
          <w:lang w:val="en-US"/>
        </w:rPr>
      </w:pPr>
      <w:r>
        <w:rPr>
          <w:noProof/>
          <w:lang w:val="en-US"/>
        </w:rPr>
        <w:t xml:space="preserve">53. </w:t>
      </w:r>
      <w:r>
        <w:rPr>
          <w:noProof/>
          <w:lang w:val="en-US"/>
        </w:rPr>
        <w:tab/>
      </w:r>
      <w:r w:rsidRPr="00B4275C">
        <w:rPr>
          <w:noProof/>
          <w:lang w:val="en-US"/>
        </w:rPr>
        <w:t xml:space="preserve">Gudelj, I., Van den Bosch, F. &amp; Gilligan, C. A. 2004 Transmission rates and adaptive evolution of pathogens in sympatric heterogeneous plant populations. </w:t>
      </w:r>
      <w:r w:rsidRPr="00B4275C">
        <w:rPr>
          <w:i/>
          <w:iCs/>
          <w:noProof/>
          <w:lang w:val="en-US"/>
        </w:rPr>
        <w:t>Proc. R. Soc. London B Biol. Sci.</w:t>
      </w:r>
      <w:r w:rsidRPr="00B4275C">
        <w:rPr>
          <w:noProof/>
          <w:lang w:val="en-US"/>
        </w:rPr>
        <w:t xml:space="preserve"> </w:t>
      </w:r>
      <w:r w:rsidRPr="00B4275C">
        <w:rPr>
          <w:b/>
          <w:bCs/>
          <w:noProof/>
          <w:lang w:val="en-US"/>
        </w:rPr>
        <w:t>271</w:t>
      </w:r>
      <w:r w:rsidRPr="00B4275C">
        <w:rPr>
          <w:noProof/>
          <w:lang w:val="en-US"/>
        </w:rPr>
        <w:t>, 2187–2194. (doi:10.1098/rspb.2004.2837)</w:t>
      </w:r>
    </w:p>
    <w:p w14:paraId="435433BB" w14:textId="77777777" w:rsidR="009B55B9" w:rsidRPr="00A86ECF" w:rsidRDefault="009B55B9" w:rsidP="009B55B9">
      <w:pPr>
        <w:widowControl w:val="0"/>
        <w:autoSpaceDE w:val="0"/>
        <w:autoSpaceDN w:val="0"/>
        <w:adjustRightInd w:val="0"/>
        <w:ind w:left="640" w:hanging="640"/>
        <w:rPr>
          <w:noProof/>
        </w:rPr>
      </w:pPr>
      <w:r>
        <w:rPr>
          <w:noProof/>
          <w:lang w:val="en-US"/>
        </w:rPr>
        <w:t xml:space="preserve">54. </w:t>
      </w:r>
      <w:r>
        <w:rPr>
          <w:noProof/>
          <w:lang w:val="en-US"/>
        </w:rPr>
        <w:tab/>
      </w:r>
      <w:r w:rsidRPr="00A86ECF">
        <w:rPr>
          <w:noProof/>
        </w:rPr>
        <w:t xml:space="preserve">Poulin, R. 1998. Large-scale patterns of host use by parasites of freshwater fishes. </w:t>
      </w:r>
      <w:r w:rsidRPr="00A86ECF">
        <w:rPr>
          <w:i/>
          <w:noProof/>
        </w:rPr>
        <w:t xml:space="preserve">Ecol. Lett. </w:t>
      </w:r>
      <w:r w:rsidRPr="00A86ECF">
        <w:rPr>
          <w:b/>
          <w:noProof/>
        </w:rPr>
        <w:t>1</w:t>
      </w:r>
      <w:r w:rsidRPr="00A86ECF">
        <w:rPr>
          <w:noProof/>
        </w:rPr>
        <w:t>: 118-128.</w:t>
      </w:r>
    </w:p>
    <w:p w14:paraId="10516B6C" w14:textId="77777777" w:rsidR="009B55B9" w:rsidRDefault="009B55B9" w:rsidP="009B55B9">
      <w:pPr>
        <w:widowControl w:val="0"/>
        <w:autoSpaceDE w:val="0"/>
        <w:autoSpaceDN w:val="0"/>
        <w:adjustRightInd w:val="0"/>
        <w:ind w:left="640" w:hanging="640"/>
        <w:rPr>
          <w:noProof/>
        </w:rPr>
      </w:pPr>
      <w:r>
        <w:rPr>
          <w:noProof/>
          <w:lang w:val="en-US"/>
        </w:rPr>
        <w:t xml:space="preserve">55. </w:t>
      </w:r>
      <w:r>
        <w:rPr>
          <w:noProof/>
          <w:lang w:val="en-US"/>
        </w:rPr>
        <w:tab/>
      </w:r>
      <w:r w:rsidRPr="00A86ECF">
        <w:rPr>
          <w:noProof/>
        </w:rPr>
        <w:t xml:space="preserve">Garamszegi, L. Z. 2006. The evolution of virulence and host specialization in malaria parasites of primates. </w:t>
      </w:r>
      <w:r w:rsidRPr="00A86ECF">
        <w:rPr>
          <w:i/>
          <w:noProof/>
        </w:rPr>
        <w:t xml:space="preserve">Ecol. Lett. </w:t>
      </w:r>
      <w:r w:rsidRPr="00A86ECF">
        <w:rPr>
          <w:b/>
          <w:noProof/>
        </w:rPr>
        <w:t>9</w:t>
      </w:r>
      <w:r w:rsidRPr="00A86ECF">
        <w:rPr>
          <w:noProof/>
        </w:rPr>
        <w:t>: 933-940.</w:t>
      </w:r>
    </w:p>
    <w:p w14:paraId="1E92C396" w14:textId="77777777" w:rsidR="009B55B9" w:rsidRDefault="009B55B9" w:rsidP="009B55B9">
      <w:pPr>
        <w:widowControl w:val="0"/>
        <w:autoSpaceDE w:val="0"/>
        <w:autoSpaceDN w:val="0"/>
        <w:adjustRightInd w:val="0"/>
        <w:ind w:left="640" w:hanging="640"/>
        <w:rPr>
          <w:noProof/>
        </w:rPr>
      </w:pPr>
      <w:r>
        <w:rPr>
          <w:noProof/>
        </w:rPr>
        <w:t>56.</w:t>
      </w:r>
      <w:r>
        <w:rPr>
          <w:noProof/>
        </w:rPr>
        <w:tab/>
      </w:r>
      <w:r w:rsidRPr="00D071E7">
        <w:rPr>
          <w:noProof/>
        </w:rPr>
        <w:t xml:space="preserve">Ebert, D. 1998. Experimental evolution of parasites. </w:t>
      </w:r>
      <w:r w:rsidRPr="00D071E7">
        <w:rPr>
          <w:i/>
          <w:noProof/>
        </w:rPr>
        <w:t xml:space="preserve">Science </w:t>
      </w:r>
      <w:r w:rsidRPr="00D071E7">
        <w:rPr>
          <w:b/>
          <w:noProof/>
        </w:rPr>
        <w:t>282</w:t>
      </w:r>
      <w:r w:rsidRPr="00D071E7">
        <w:rPr>
          <w:noProof/>
        </w:rPr>
        <w:t>: 1432-1435.</w:t>
      </w:r>
    </w:p>
    <w:p w14:paraId="7F66118D" w14:textId="77777777" w:rsidR="009B55B9" w:rsidRDefault="009B55B9" w:rsidP="009B55B9">
      <w:pPr>
        <w:widowControl w:val="0"/>
        <w:autoSpaceDE w:val="0"/>
        <w:autoSpaceDN w:val="0"/>
        <w:adjustRightInd w:val="0"/>
        <w:ind w:left="640" w:hanging="640"/>
        <w:rPr>
          <w:noProof/>
        </w:rPr>
      </w:pPr>
      <w:r>
        <w:rPr>
          <w:noProof/>
        </w:rPr>
        <w:t xml:space="preserve">57. </w:t>
      </w:r>
      <w:r>
        <w:rPr>
          <w:noProof/>
        </w:rPr>
        <w:tab/>
        <w:t xml:space="preserve">Morand, S., Legendre, P., Garner, S. L., &amp; Hugot, J. P. 1996. Body size evolution of oxyurid (Nematoda) parasites: the role of hosts. </w:t>
      </w:r>
      <w:r>
        <w:rPr>
          <w:i/>
          <w:noProof/>
        </w:rPr>
        <w:t xml:space="preserve">Oecologia </w:t>
      </w:r>
      <w:r>
        <w:rPr>
          <w:b/>
          <w:noProof/>
        </w:rPr>
        <w:t>107</w:t>
      </w:r>
      <w:r>
        <w:rPr>
          <w:noProof/>
        </w:rPr>
        <w:t>: 274-282.</w:t>
      </w:r>
    </w:p>
    <w:p w14:paraId="09BC5A0B" w14:textId="77777777" w:rsidR="009B55B9" w:rsidRDefault="009B55B9" w:rsidP="009B55B9">
      <w:pPr>
        <w:widowControl w:val="0"/>
        <w:autoSpaceDE w:val="0"/>
        <w:autoSpaceDN w:val="0"/>
        <w:adjustRightInd w:val="0"/>
        <w:ind w:left="640" w:hanging="640"/>
        <w:rPr>
          <w:noProof/>
        </w:rPr>
      </w:pPr>
      <w:r>
        <w:rPr>
          <w:noProof/>
        </w:rPr>
        <w:t xml:space="preserve">58. </w:t>
      </w:r>
      <w:r>
        <w:rPr>
          <w:noProof/>
        </w:rPr>
        <w:tab/>
        <w:t xml:space="preserve">De Leo, G. A., Dobson, A. P. &amp; Gatto, M. 2016. Body size and meta-community structure: the allometric scaling of parasitic worm communities in their mammalian hosts. </w:t>
      </w:r>
      <w:r>
        <w:rPr>
          <w:i/>
          <w:noProof/>
        </w:rPr>
        <w:t xml:space="preserve">Parasitol. </w:t>
      </w:r>
      <w:r>
        <w:rPr>
          <w:b/>
          <w:noProof/>
        </w:rPr>
        <w:t>143</w:t>
      </w:r>
      <w:r>
        <w:rPr>
          <w:noProof/>
        </w:rPr>
        <w:t>: 880-893.</w:t>
      </w:r>
    </w:p>
    <w:p w14:paraId="19D70960" w14:textId="77777777" w:rsidR="009B55B9" w:rsidRPr="00B65C93" w:rsidRDefault="009B55B9" w:rsidP="009B55B9">
      <w:pPr>
        <w:widowControl w:val="0"/>
        <w:autoSpaceDE w:val="0"/>
        <w:autoSpaceDN w:val="0"/>
        <w:adjustRightInd w:val="0"/>
        <w:ind w:left="640" w:hanging="640"/>
        <w:rPr>
          <w:noProof/>
          <w:lang w:val="en-CA"/>
        </w:rPr>
      </w:pPr>
      <w:r>
        <w:rPr>
          <w:noProof/>
        </w:rPr>
        <w:t>59.</w:t>
      </w:r>
      <w:r>
        <w:rPr>
          <w:noProof/>
        </w:rPr>
        <w:tab/>
      </w:r>
      <w:r>
        <w:rPr>
          <w:noProof/>
          <w:lang w:val="en-CA"/>
        </w:rPr>
        <w:t>Keymer, A. E.</w:t>
      </w:r>
      <w:r w:rsidRPr="00B65C93">
        <w:rPr>
          <w:noProof/>
          <w:lang w:val="en-CA"/>
        </w:rPr>
        <w:t> </w:t>
      </w:r>
      <w:r>
        <w:rPr>
          <w:noProof/>
          <w:lang w:val="en-CA"/>
        </w:rPr>
        <w:t xml:space="preserve">&amp; </w:t>
      </w:r>
      <w:r w:rsidRPr="00B65C93">
        <w:rPr>
          <w:noProof/>
          <w:lang w:val="en-CA"/>
        </w:rPr>
        <w:t>Slater</w:t>
      </w:r>
      <w:r>
        <w:rPr>
          <w:noProof/>
          <w:lang w:val="en-CA"/>
        </w:rPr>
        <w:t>, A. F</w:t>
      </w:r>
      <w:r w:rsidRPr="00B65C93">
        <w:rPr>
          <w:noProof/>
          <w:lang w:val="en-CA"/>
        </w:rPr>
        <w:t>. 1987. Helminth fecundity: density dependence or statistical illusion? </w:t>
      </w:r>
      <w:r>
        <w:rPr>
          <w:i/>
          <w:iCs/>
          <w:noProof/>
          <w:lang w:val="en-CA"/>
        </w:rPr>
        <w:t>Parasitol.</w:t>
      </w:r>
      <w:r w:rsidRPr="00B65C93">
        <w:rPr>
          <w:i/>
          <w:iCs/>
          <w:noProof/>
          <w:lang w:val="en-CA"/>
        </w:rPr>
        <w:t xml:space="preserve"> Today</w:t>
      </w:r>
      <w:r>
        <w:rPr>
          <w:i/>
          <w:iCs/>
          <w:noProof/>
          <w:lang w:val="en-CA"/>
        </w:rPr>
        <w:t xml:space="preserve"> </w:t>
      </w:r>
      <w:r w:rsidRPr="00B65C93">
        <w:rPr>
          <w:b/>
          <w:bCs/>
          <w:noProof/>
          <w:lang w:val="en-CA"/>
        </w:rPr>
        <w:t>3</w:t>
      </w:r>
      <w:r w:rsidRPr="00B65C93">
        <w:rPr>
          <w:noProof/>
          <w:lang w:val="en-CA"/>
        </w:rPr>
        <w:t>: 56–58.</w:t>
      </w:r>
    </w:p>
    <w:commentRangeEnd w:id="358"/>
    <w:p w14:paraId="2E5E2F62" w14:textId="4EC0AEF4" w:rsidR="006473CD" w:rsidRPr="006473CD" w:rsidRDefault="00F10295" w:rsidP="000E617C">
      <w:pPr>
        <w:widowControl w:val="0"/>
        <w:autoSpaceDE w:val="0"/>
        <w:autoSpaceDN w:val="0"/>
        <w:adjustRightInd w:val="0"/>
        <w:ind w:left="640" w:hanging="640"/>
        <w:rPr>
          <w:b/>
        </w:rPr>
      </w:pPr>
      <w:r>
        <w:rPr>
          <w:rStyle w:val="CommentReference"/>
        </w:rPr>
        <w:commentReference w:id="358"/>
      </w:r>
    </w:p>
    <w:p w14:paraId="6E4C898E" w14:textId="77777777" w:rsidR="006473CD" w:rsidRPr="006473CD" w:rsidRDefault="006473CD" w:rsidP="006473CD">
      <w:pPr>
        <w:widowControl w:val="0"/>
        <w:autoSpaceDE w:val="0"/>
        <w:autoSpaceDN w:val="0"/>
        <w:adjustRightInd w:val="0"/>
        <w:ind w:left="640" w:hanging="640"/>
      </w:pPr>
    </w:p>
    <w:p w14:paraId="09460D51" w14:textId="77777777" w:rsidR="006473CD" w:rsidRPr="006473CD" w:rsidRDefault="006473CD" w:rsidP="006473CD">
      <w:pPr>
        <w:rPr>
          <w:color w:val="323031"/>
        </w:rPr>
      </w:pPr>
      <w:r w:rsidRPr="006473CD">
        <w:rPr>
          <w:color w:val="323031"/>
        </w:rPr>
        <w:br w:type="page"/>
      </w:r>
    </w:p>
    <w:p w14:paraId="5F79924C" w14:textId="2361AF82" w:rsidR="006473CD" w:rsidRPr="006473CD" w:rsidRDefault="00B84085" w:rsidP="00B84085">
      <w:pPr>
        <w:pStyle w:val="Subtitle"/>
        <w:jc w:val="left"/>
      </w:pPr>
      <w:r>
        <w:lastRenderedPageBreak/>
        <w:t>Tables</w:t>
      </w:r>
    </w:p>
    <w:p w14:paraId="519958CD" w14:textId="77777777" w:rsidR="0020341A" w:rsidRDefault="0020341A" w:rsidP="0020341A">
      <w:pPr>
        <w:pStyle w:val="Caption"/>
        <w:keepNext/>
      </w:pPr>
      <w:r>
        <w:t xml:space="preserve">Table </w:t>
      </w:r>
      <w:r>
        <w:fldChar w:fldCharType="begin"/>
      </w:r>
      <w:r>
        <w:instrText xml:space="preserve"> SEQ Table \* ARABIC </w:instrText>
      </w:r>
      <w:r>
        <w:fldChar w:fldCharType="separate"/>
      </w:r>
      <w:r w:rsidR="00A10FE4">
        <w:rPr>
          <w:noProof/>
        </w:rPr>
        <w:t>1</w:t>
      </w:r>
      <w:r>
        <w:fldChar w:fldCharType="end"/>
      </w:r>
      <w:r>
        <w:t xml:space="preserve">: </w:t>
      </w:r>
      <w:r w:rsidRPr="00BE4385">
        <w:t xml:space="preserve">Host and parasite traits predicted to affect the evolution of parasite </w:t>
      </w:r>
      <w:proofErr w:type="spellStart"/>
      <w:r w:rsidRPr="00BE4385">
        <w:t>generalism</w:t>
      </w:r>
      <w:proofErr w:type="spellEnd"/>
      <w:r w:rsidRPr="00BE4385">
        <w:t xml:space="preserve"> that </w:t>
      </w:r>
      <w:proofErr w:type="gramStart"/>
      <w:r w:rsidRPr="00BE4385">
        <w:t>are</w:t>
      </w:r>
      <w:proofErr w:type="gramEnd"/>
      <w:r w:rsidRPr="00BE4385">
        <w:t xml:space="preserve"> explored in this study.</w:t>
      </w:r>
    </w:p>
    <w:tbl>
      <w:tblPr>
        <w:tblW w:w="0" w:type="auto"/>
        <w:tblBorders>
          <w:top w:val="single" w:sz="8" w:space="0" w:color="000000"/>
          <w:bottom w:val="single" w:sz="8" w:space="0" w:color="000000"/>
        </w:tblBorders>
        <w:tblLook w:val="0620" w:firstRow="1" w:lastRow="0" w:firstColumn="0" w:lastColumn="0" w:noHBand="1" w:noVBand="1"/>
      </w:tblPr>
      <w:tblGrid>
        <w:gridCol w:w="2421"/>
        <w:gridCol w:w="2421"/>
        <w:gridCol w:w="4764"/>
      </w:tblGrid>
      <w:tr w:rsidR="0020341A" w:rsidRPr="00A10FE4" w14:paraId="1F24FE22" w14:textId="77777777" w:rsidTr="00F10295">
        <w:tc>
          <w:tcPr>
            <w:tcW w:w="2421" w:type="dxa"/>
            <w:tcBorders>
              <w:top w:val="single" w:sz="8" w:space="0" w:color="000000"/>
              <w:bottom w:val="single" w:sz="8" w:space="0" w:color="000000"/>
            </w:tcBorders>
            <w:shd w:val="clear" w:color="auto" w:fill="auto"/>
          </w:tcPr>
          <w:p w14:paraId="02F09EFF" w14:textId="77777777" w:rsidR="0020341A" w:rsidRPr="00A10FE4" w:rsidRDefault="0020341A" w:rsidP="00F10295">
            <w:pPr>
              <w:rPr>
                <w:b/>
                <w:bCs/>
                <w:color w:val="000000"/>
                <w:sz w:val="18"/>
              </w:rPr>
            </w:pPr>
            <w:r w:rsidRPr="00A10FE4">
              <w:rPr>
                <w:b/>
                <w:bCs/>
                <w:color w:val="000000"/>
                <w:sz w:val="18"/>
              </w:rPr>
              <w:t>Trait</w:t>
            </w:r>
          </w:p>
        </w:tc>
        <w:tc>
          <w:tcPr>
            <w:tcW w:w="2421" w:type="dxa"/>
            <w:tcBorders>
              <w:top w:val="single" w:sz="8" w:space="0" w:color="000000"/>
              <w:bottom w:val="single" w:sz="8" w:space="0" w:color="000000"/>
            </w:tcBorders>
            <w:shd w:val="clear" w:color="auto" w:fill="auto"/>
          </w:tcPr>
          <w:p w14:paraId="64104D0A" w14:textId="77777777" w:rsidR="0020341A" w:rsidRPr="00A10FE4" w:rsidRDefault="0020341A" w:rsidP="00F10295">
            <w:pPr>
              <w:rPr>
                <w:b/>
                <w:bCs/>
                <w:color w:val="000000"/>
                <w:sz w:val="18"/>
              </w:rPr>
            </w:pPr>
            <w:r w:rsidRPr="00A10FE4">
              <w:rPr>
                <w:b/>
                <w:bCs/>
                <w:color w:val="000000"/>
                <w:sz w:val="18"/>
              </w:rPr>
              <w:t>Levels</w:t>
            </w:r>
          </w:p>
        </w:tc>
        <w:tc>
          <w:tcPr>
            <w:tcW w:w="4764" w:type="dxa"/>
            <w:tcBorders>
              <w:top w:val="single" w:sz="8" w:space="0" w:color="000000"/>
              <w:bottom w:val="single" w:sz="8" w:space="0" w:color="000000"/>
            </w:tcBorders>
            <w:shd w:val="clear" w:color="auto" w:fill="auto"/>
          </w:tcPr>
          <w:p w14:paraId="60685F83" w14:textId="77777777" w:rsidR="0020341A" w:rsidRPr="00A10FE4" w:rsidRDefault="0020341A" w:rsidP="00F10295">
            <w:pPr>
              <w:rPr>
                <w:b/>
                <w:bCs/>
                <w:color w:val="000000"/>
                <w:sz w:val="18"/>
              </w:rPr>
            </w:pPr>
            <w:r w:rsidRPr="00A10FE4">
              <w:rPr>
                <w:b/>
                <w:bCs/>
                <w:color w:val="000000"/>
                <w:sz w:val="18"/>
              </w:rPr>
              <w:t>Previous Hypotheses or Observations</w:t>
            </w:r>
          </w:p>
        </w:tc>
      </w:tr>
      <w:tr w:rsidR="0020341A" w:rsidRPr="00A10FE4" w14:paraId="189F3D38" w14:textId="77777777" w:rsidTr="00F10295">
        <w:tc>
          <w:tcPr>
            <w:tcW w:w="2421" w:type="dxa"/>
            <w:shd w:val="clear" w:color="auto" w:fill="auto"/>
          </w:tcPr>
          <w:p w14:paraId="69361426" w14:textId="77777777" w:rsidR="0020341A" w:rsidRPr="00A10FE4" w:rsidRDefault="0020341A" w:rsidP="00F10295">
            <w:pPr>
              <w:rPr>
                <w:color w:val="000000"/>
                <w:sz w:val="18"/>
              </w:rPr>
            </w:pPr>
            <w:r w:rsidRPr="00A10FE4">
              <w:rPr>
                <w:color w:val="000000"/>
                <w:sz w:val="18"/>
              </w:rPr>
              <w:t>Host seeking behaviour</w:t>
            </w:r>
          </w:p>
        </w:tc>
        <w:tc>
          <w:tcPr>
            <w:tcW w:w="2421" w:type="dxa"/>
            <w:shd w:val="clear" w:color="auto" w:fill="auto"/>
          </w:tcPr>
          <w:p w14:paraId="5AAFDFAD" w14:textId="77777777" w:rsidR="0020341A" w:rsidRPr="00A10FE4" w:rsidRDefault="0020341A" w:rsidP="00F10295">
            <w:pPr>
              <w:rPr>
                <w:color w:val="000000"/>
                <w:sz w:val="18"/>
              </w:rPr>
            </w:pPr>
            <w:r w:rsidRPr="00A10FE4">
              <w:rPr>
                <w:i/>
                <w:color w:val="000000"/>
                <w:sz w:val="18"/>
              </w:rPr>
              <w:t>Active</w:t>
            </w:r>
            <w:r w:rsidRPr="00A10FE4">
              <w:rPr>
                <w:color w:val="000000"/>
                <w:sz w:val="18"/>
              </w:rPr>
              <w:t xml:space="preserve">: e.g., mobile parasites that seek out hosts; </w:t>
            </w:r>
          </w:p>
          <w:p w14:paraId="2824E2F0" w14:textId="77777777" w:rsidR="0020341A" w:rsidRPr="00A10FE4" w:rsidRDefault="0020341A" w:rsidP="00F10295">
            <w:pPr>
              <w:rPr>
                <w:color w:val="000000"/>
                <w:sz w:val="18"/>
              </w:rPr>
            </w:pPr>
            <w:r w:rsidRPr="00A10FE4">
              <w:rPr>
                <w:i/>
                <w:color w:val="000000"/>
                <w:sz w:val="18"/>
              </w:rPr>
              <w:t>Passive</w:t>
            </w:r>
            <w:r w:rsidRPr="00A10FE4">
              <w:rPr>
                <w:color w:val="000000"/>
                <w:sz w:val="18"/>
              </w:rPr>
              <w:t>: e.g., parasites transmitted during host-host contact or via ingestion</w:t>
            </w:r>
          </w:p>
        </w:tc>
        <w:tc>
          <w:tcPr>
            <w:tcW w:w="4764" w:type="dxa"/>
            <w:shd w:val="clear" w:color="auto" w:fill="auto"/>
          </w:tcPr>
          <w:p w14:paraId="2A22EB07" w14:textId="77777777" w:rsidR="0020341A" w:rsidRPr="00A10FE4" w:rsidRDefault="0020341A" w:rsidP="00F10295">
            <w:pPr>
              <w:rPr>
                <w:color w:val="000000"/>
                <w:sz w:val="18"/>
              </w:rPr>
            </w:pPr>
            <w:r w:rsidRPr="00A10FE4">
              <w:rPr>
                <w:color w:val="000000"/>
                <w:sz w:val="18"/>
              </w:rPr>
              <w:t>Parasites that actively seek out hosts should be more specific than parasites that are transmitted by direct contact between hosts. Parasites transmitted via ingestion should be less specific than parasites infecting through other routes [33].</w:t>
            </w:r>
          </w:p>
        </w:tc>
      </w:tr>
      <w:tr w:rsidR="0020341A" w:rsidRPr="00A10FE4" w14:paraId="56D78BCC" w14:textId="77777777" w:rsidTr="00F10295">
        <w:tc>
          <w:tcPr>
            <w:tcW w:w="2421" w:type="dxa"/>
            <w:shd w:val="clear" w:color="auto" w:fill="auto"/>
          </w:tcPr>
          <w:p w14:paraId="2FFC405F" w14:textId="77777777" w:rsidR="0020341A" w:rsidRPr="00A10FE4" w:rsidRDefault="0020341A" w:rsidP="00F10295">
            <w:pPr>
              <w:rPr>
                <w:color w:val="000000"/>
                <w:sz w:val="18"/>
              </w:rPr>
            </w:pPr>
            <w:r w:rsidRPr="00A10FE4">
              <w:rPr>
                <w:color w:val="000000"/>
                <w:sz w:val="18"/>
              </w:rPr>
              <w:t>Infection site</w:t>
            </w:r>
          </w:p>
        </w:tc>
        <w:tc>
          <w:tcPr>
            <w:tcW w:w="2421" w:type="dxa"/>
            <w:shd w:val="clear" w:color="auto" w:fill="auto"/>
          </w:tcPr>
          <w:p w14:paraId="7B3E4ABC" w14:textId="77777777" w:rsidR="0020341A" w:rsidRPr="00A10FE4" w:rsidRDefault="0020341A" w:rsidP="00F10295">
            <w:pPr>
              <w:rPr>
                <w:i/>
                <w:color w:val="000000"/>
                <w:sz w:val="18"/>
              </w:rPr>
            </w:pPr>
            <w:proofErr w:type="spellStart"/>
            <w:r w:rsidRPr="00A10FE4">
              <w:rPr>
                <w:i/>
                <w:color w:val="000000"/>
                <w:sz w:val="18"/>
              </w:rPr>
              <w:t>Endoparasite</w:t>
            </w:r>
            <w:proofErr w:type="spellEnd"/>
            <w:r w:rsidRPr="00A10FE4">
              <w:rPr>
                <w:color w:val="000000"/>
                <w:sz w:val="18"/>
              </w:rPr>
              <w:t>:</w:t>
            </w:r>
            <w:r w:rsidRPr="00A10FE4">
              <w:rPr>
                <w:i/>
                <w:color w:val="000000"/>
                <w:sz w:val="18"/>
              </w:rPr>
              <w:t xml:space="preserve"> </w:t>
            </w:r>
            <w:r w:rsidRPr="00A10FE4">
              <w:rPr>
                <w:color w:val="000000"/>
                <w:sz w:val="18"/>
              </w:rPr>
              <w:t xml:space="preserve">lives inside the host; </w:t>
            </w:r>
            <w:proofErr w:type="spellStart"/>
            <w:r w:rsidRPr="00A10FE4">
              <w:rPr>
                <w:i/>
                <w:color w:val="000000"/>
                <w:sz w:val="18"/>
              </w:rPr>
              <w:t>Ectoparasite</w:t>
            </w:r>
            <w:proofErr w:type="spellEnd"/>
            <w:r w:rsidRPr="00A10FE4">
              <w:rPr>
                <w:color w:val="000000"/>
                <w:sz w:val="18"/>
              </w:rPr>
              <w:t>: lives on the surface of the host</w:t>
            </w:r>
            <w:r w:rsidRPr="00A10FE4">
              <w:rPr>
                <w:i/>
                <w:color w:val="000000"/>
                <w:sz w:val="18"/>
              </w:rPr>
              <w:t xml:space="preserve"> </w:t>
            </w:r>
          </w:p>
        </w:tc>
        <w:tc>
          <w:tcPr>
            <w:tcW w:w="4764" w:type="dxa"/>
            <w:shd w:val="clear" w:color="auto" w:fill="auto"/>
          </w:tcPr>
          <w:p w14:paraId="1FC6006A" w14:textId="77777777" w:rsidR="0020341A" w:rsidRPr="00A10FE4" w:rsidRDefault="0020341A" w:rsidP="00F10295">
            <w:pPr>
              <w:rPr>
                <w:color w:val="000000"/>
                <w:sz w:val="18"/>
              </w:rPr>
            </w:pPr>
            <w:r w:rsidRPr="00A10FE4">
              <w:rPr>
                <w:color w:val="000000"/>
                <w:sz w:val="18"/>
              </w:rPr>
              <w:t xml:space="preserve">Infection site will give different opportunities for transmission mode, for example the mobility of infective stages may affect the evolution of </w:t>
            </w:r>
            <w:proofErr w:type="spellStart"/>
            <w:r w:rsidRPr="00A10FE4">
              <w:rPr>
                <w:color w:val="000000"/>
                <w:sz w:val="18"/>
              </w:rPr>
              <w:t>generalism</w:t>
            </w:r>
            <w:proofErr w:type="spellEnd"/>
            <w:r w:rsidRPr="00A10FE4">
              <w:rPr>
                <w:color w:val="000000"/>
                <w:sz w:val="18"/>
              </w:rPr>
              <w:t xml:space="preserve"> </w:t>
            </w:r>
            <w:r w:rsidRPr="00A10FE4">
              <w:rPr>
                <w:color w:val="000000"/>
                <w:sz w:val="18"/>
              </w:rPr>
              <w:fldChar w:fldCharType="begin" w:fldLock="1"/>
            </w:r>
            <w:r w:rsidRPr="00A10FE4">
              <w:rPr>
                <w:color w:val="000000"/>
                <w:sz w:val="18"/>
              </w:rPr>
              <w:instrText>ADDIN CSL_CITATION { "citationID" : "l1uAQkmf", "citationItems" : [ { "id" : "ITEM-1", "itemData" : { "author" : [ { "dropping-particle" : "", "family" : "Poulin", "given" : "Robert", "non-dropping-particle" : "", "parse-names" : false, "suffix" : "" } ], "container-title" : "Evolutionary ecology of parasites: from individuals to communities", "id" : "ITEM-1", "issued" : { "date-parts" : [ [ "1998" ] ] }, "publisher" : "Chapman and Hall", "publisher-place" : "London, UK", "title" : "Host specificity", "type" : "chapter" }, "uri" : [ "http://www.mendeley.com/documents/?uuid=e7234403-b8af-425e-a77e-3b3ebff21b3b" ], "uris" : [ "http://www.mendeley.com/documents/?uuid=e7234403-b8af-425e-a77e-3b3ebff21b3b" ] } ], "mendeley" : { "formattedCitation" : "[21]", "plainTextFormattedCitation" : "[21]", "previouslyFormattedCitation" : "[21]" }, "properties" : { "formattedCitation" : "[11]", "noteIndex" : 0, "plainCitation" : "[11]" }, "schema" : "https://github.com/citation-style-language/schema/raw/master/csl-citation.json" }</w:instrText>
            </w:r>
            <w:r w:rsidRPr="00A10FE4">
              <w:rPr>
                <w:color w:val="000000"/>
                <w:sz w:val="18"/>
              </w:rPr>
              <w:fldChar w:fldCharType="separate"/>
            </w:r>
            <w:r w:rsidRPr="00A10FE4">
              <w:rPr>
                <w:noProof/>
                <w:color w:val="000000"/>
                <w:sz w:val="18"/>
              </w:rPr>
              <w:t>[33]</w:t>
            </w:r>
            <w:r w:rsidRPr="00A10FE4">
              <w:rPr>
                <w:color w:val="000000"/>
                <w:sz w:val="18"/>
              </w:rPr>
              <w:fldChar w:fldCharType="end"/>
            </w:r>
            <w:r w:rsidRPr="00A10FE4">
              <w:rPr>
                <w:color w:val="000000"/>
                <w:sz w:val="18"/>
              </w:rPr>
              <w:t>.</w:t>
            </w:r>
          </w:p>
          <w:p w14:paraId="0A0AAE90" w14:textId="77777777" w:rsidR="0020341A" w:rsidRPr="00A10FE4" w:rsidRDefault="0020341A" w:rsidP="00F10295">
            <w:pPr>
              <w:rPr>
                <w:color w:val="000000"/>
                <w:sz w:val="18"/>
              </w:rPr>
            </w:pPr>
            <w:r w:rsidRPr="00A10FE4">
              <w:rPr>
                <w:color w:val="000000"/>
                <w:sz w:val="18"/>
              </w:rPr>
              <w:t xml:space="preserve">Higher number of host species per parasite and network </w:t>
            </w:r>
            <w:proofErr w:type="spellStart"/>
            <w:r w:rsidRPr="00A10FE4">
              <w:rPr>
                <w:color w:val="000000"/>
                <w:sz w:val="18"/>
              </w:rPr>
              <w:t>connectance</w:t>
            </w:r>
            <w:proofErr w:type="spellEnd"/>
            <w:r w:rsidRPr="00A10FE4">
              <w:rPr>
                <w:color w:val="000000"/>
                <w:sz w:val="18"/>
              </w:rPr>
              <w:t xml:space="preserve"> observed for </w:t>
            </w:r>
            <w:proofErr w:type="spellStart"/>
            <w:r w:rsidRPr="00A10FE4">
              <w:rPr>
                <w:color w:val="000000"/>
                <w:sz w:val="18"/>
              </w:rPr>
              <w:t>endoparasites</w:t>
            </w:r>
            <w:proofErr w:type="spellEnd"/>
            <w:r w:rsidRPr="00A10FE4">
              <w:rPr>
                <w:color w:val="000000"/>
                <w:sz w:val="18"/>
              </w:rPr>
              <w:t xml:space="preserve"> compared to </w:t>
            </w:r>
            <w:proofErr w:type="spellStart"/>
            <w:r w:rsidRPr="00A10FE4">
              <w:rPr>
                <w:color w:val="000000"/>
                <w:sz w:val="18"/>
              </w:rPr>
              <w:t>ectoparasites</w:t>
            </w:r>
            <w:proofErr w:type="spellEnd"/>
            <w:r w:rsidRPr="00A10FE4">
              <w:rPr>
                <w:color w:val="000000"/>
                <w:sz w:val="18"/>
              </w:rPr>
              <w:t xml:space="preserve"> of fish </w:t>
            </w:r>
            <w:r w:rsidRPr="00A10FE4">
              <w:rPr>
                <w:color w:val="000000"/>
                <w:sz w:val="18"/>
              </w:rPr>
              <w:fldChar w:fldCharType="begin" w:fldLock="1"/>
            </w:r>
            <w:r w:rsidRPr="00A10FE4">
              <w:rPr>
                <w:color w:val="000000"/>
                <w:sz w:val="18"/>
              </w:rPr>
              <w:instrText>ADDIN CSL_CITATION { "citationItems" : [ { "id" : "ITEM-1", "itemData" : { "DOI" : "10.1017/S0031182015000128", "ISSN" : "0031-1820", "PMID" : "25774533", "abstract" : "Hosts and parasites interact with each other in a variety of ways, and this diversity of interactions is reflected in the networks they form. To test for differences in interaction patterns of ecto- and endoparasites we analysed subnetworks formed by each kind of parasites and their host fish species in fish\u2013parasite networks for 22 localities. We assessed the proportion of parasite species per host species, the relationship between parasite fauna composition and host taxonomy, connectance, nestedness and modularity of each subnetwork ( n = 44). Furthermore, we evaluated the similarity in host species composition among modules in ecto- and endoparasite subnetworks. We found several differences between subnetworks of fish ecto- and endoparasites. The association with a higher number of host species observed among endoparasites resulted in higher connectance and nestedness, and lower values of modularity in their subnetworks than in those of ectoparasites. Taxonomically related host species tended to share ecto- or endoparasites with the same interaction intensity, but the species composition of hosts tended to differ between modules formed by ecto- and endoparasites. Our results suggest that different evolutionary and ecological processes are responsible for organizing the networks formed by ecto- and endoparasites and fish.", "author" : [ { "dropping-particle" : "", "family" : "Bellay", "given" : "S.", "non-dropping-particle" : "", "parse-names" : false, "suffix" : "" }, { "dropping-particle" : "", "family" : "Oliveira", "given" : "E. F.", "non-dropping-particle" : "", "parse-names" : false, "suffix" : "" }, { "dropping-particle" : "", "family" : "Almeida-Neto", "given" : "M.", "non-dropping-particle" : "", "parse-names" : false, "suffix" : "" }, { "dropping-particle" : "", "family" : "Mello", "given" : "M. A. R.", "non-dropping-particle" : "", "parse-names" : false, "suffix" : "" }, { "dropping-particle" : "", "family" : "Takemoto", "given" : "R. M.", "non-dropping-particle" : "", "parse-names" : false, "suffix" : "" }, { "dropping-particle" : "", "family" : "Luque", "given" : "J. L.", "non-dropping-particle" : "", "parse-names" : false, "suffix" : "" } ], "container-title" : "Parasitology", "id" : "ITEM-1", "issue" : "07", "issued" : { "date-parts" : [ [ "2015" ] ] }, "page" : "901-909", "title" : "Ectoparasites and endoparasites of fish form networks with different structures", "type" : "article-journal", "volume" : "142" }, "uris" : [ "http://www.mendeley.com/documents/?uuid=e88fa040-76ac-420a-8dd3-775616eb3ef6" ] } ], "mendeley" : { "formattedCitation" : "[22]", "plainTextFormattedCitation" : "[22]", "previouslyFormattedCitation" : "[22]" }, "properties" : { "noteIndex" : 0 }, "schema" : "https://github.com/citation-style-language/schema/raw/master/csl-citation.json" }</w:instrText>
            </w:r>
            <w:r w:rsidRPr="00A10FE4">
              <w:rPr>
                <w:color w:val="000000"/>
                <w:sz w:val="18"/>
              </w:rPr>
              <w:fldChar w:fldCharType="separate"/>
            </w:r>
            <w:r w:rsidRPr="00A10FE4">
              <w:rPr>
                <w:noProof/>
                <w:color w:val="000000"/>
                <w:sz w:val="18"/>
              </w:rPr>
              <w:t>[34]</w:t>
            </w:r>
            <w:r w:rsidRPr="00A10FE4">
              <w:rPr>
                <w:color w:val="000000"/>
                <w:sz w:val="18"/>
              </w:rPr>
              <w:fldChar w:fldCharType="end"/>
            </w:r>
            <w:r w:rsidRPr="00A10FE4">
              <w:rPr>
                <w:color w:val="000000"/>
                <w:sz w:val="18"/>
              </w:rPr>
              <w:t>.</w:t>
            </w:r>
          </w:p>
        </w:tc>
      </w:tr>
      <w:tr w:rsidR="0020341A" w:rsidRPr="00A10FE4" w14:paraId="6576179D" w14:textId="77777777" w:rsidTr="00F10295">
        <w:tc>
          <w:tcPr>
            <w:tcW w:w="2421" w:type="dxa"/>
            <w:shd w:val="clear" w:color="auto" w:fill="auto"/>
          </w:tcPr>
          <w:p w14:paraId="261B07DF" w14:textId="77777777" w:rsidR="0020341A" w:rsidRPr="00A10FE4" w:rsidRDefault="0020341A" w:rsidP="00F10295">
            <w:pPr>
              <w:rPr>
                <w:color w:val="000000"/>
                <w:sz w:val="18"/>
              </w:rPr>
            </w:pPr>
            <w:r w:rsidRPr="00A10FE4">
              <w:rPr>
                <w:color w:val="000000"/>
                <w:sz w:val="18"/>
              </w:rPr>
              <w:t>Life cycle</w:t>
            </w:r>
          </w:p>
        </w:tc>
        <w:tc>
          <w:tcPr>
            <w:tcW w:w="2421" w:type="dxa"/>
            <w:shd w:val="clear" w:color="auto" w:fill="auto"/>
          </w:tcPr>
          <w:p w14:paraId="7609CC07" w14:textId="77777777" w:rsidR="0020341A" w:rsidRPr="00A10FE4" w:rsidRDefault="0020341A" w:rsidP="00F10295">
            <w:pPr>
              <w:rPr>
                <w:color w:val="000000"/>
                <w:sz w:val="18"/>
                <w:lang w:val="en-US"/>
              </w:rPr>
            </w:pPr>
            <w:r w:rsidRPr="00A10FE4">
              <w:rPr>
                <w:i/>
                <w:color w:val="000000"/>
                <w:sz w:val="18"/>
                <w:lang w:val="en-US"/>
              </w:rPr>
              <w:t xml:space="preserve">Complex </w:t>
            </w:r>
            <w:r w:rsidRPr="00A10FE4">
              <w:rPr>
                <w:color w:val="000000"/>
                <w:sz w:val="18"/>
                <w:lang w:val="en-US"/>
              </w:rPr>
              <w:t>- Transmission involves one or more intermediate hosts</w:t>
            </w:r>
          </w:p>
          <w:p w14:paraId="70E51676" w14:textId="77777777" w:rsidR="0020341A" w:rsidRPr="00A10FE4" w:rsidRDefault="0020341A" w:rsidP="00F10295">
            <w:pPr>
              <w:rPr>
                <w:color w:val="000000"/>
                <w:sz w:val="18"/>
              </w:rPr>
            </w:pPr>
            <w:r w:rsidRPr="00A10FE4">
              <w:rPr>
                <w:i/>
                <w:color w:val="000000"/>
                <w:sz w:val="18"/>
                <w:lang w:val="en-US"/>
              </w:rPr>
              <w:t>Direct</w:t>
            </w:r>
            <w:r w:rsidRPr="00A10FE4">
              <w:rPr>
                <w:color w:val="000000"/>
                <w:sz w:val="18"/>
                <w:lang w:val="en-US"/>
              </w:rPr>
              <w:t xml:space="preserve"> – no intermediate hosts</w:t>
            </w:r>
          </w:p>
        </w:tc>
        <w:tc>
          <w:tcPr>
            <w:tcW w:w="4764" w:type="dxa"/>
            <w:shd w:val="clear" w:color="auto" w:fill="auto"/>
          </w:tcPr>
          <w:p w14:paraId="1F9B98B1" w14:textId="77777777" w:rsidR="0020341A" w:rsidRPr="00A10FE4" w:rsidRDefault="0020341A" w:rsidP="00F10295">
            <w:pPr>
              <w:rPr>
                <w:color w:val="000000"/>
                <w:sz w:val="18"/>
                <w:lang w:val="en-US"/>
              </w:rPr>
            </w:pPr>
            <w:r w:rsidRPr="00A10FE4">
              <w:rPr>
                <w:color w:val="000000"/>
                <w:sz w:val="18"/>
                <w:lang w:val="en-US"/>
              </w:rPr>
              <w:t xml:space="preserve">Parasites with complex life cycles exhibit more range in acceptable hosts and may be more likely to evolve </w:t>
            </w:r>
            <w:proofErr w:type="spellStart"/>
            <w:r w:rsidRPr="00A10FE4">
              <w:rPr>
                <w:color w:val="000000"/>
                <w:sz w:val="18"/>
                <w:lang w:val="en-US"/>
              </w:rPr>
              <w:t>generalism</w:t>
            </w:r>
            <w:proofErr w:type="spellEnd"/>
            <w:r w:rsidRPr="00A10FE4">
              <w:rPr>
                <w:color w:val="000000"/>
                <w:sz w:val="18"/>
                <w:lang w:val="en-US"/>
              </w:rPr>
              <w:t xml:space="preserve"> [33].</w:t>
            </w:r>
          </w:p>
          <w:p w14:paraId="2F3D8077" w14:textId="77777777" w:rsidR="0020341A" w:rsidRPr="00A10FE4" w:rsidRDefault="0020341A" w:rsidP="00F10295">
            <w:pPr>
              <w:rPr>
                <w:color w:val="000000"/>
                <w:sz w:val="18"/>
                <w:lang w:val="en-US"/>
              </w:rPr>
            </w:pPr>
            <w:r w:rsidRPr="00A10FE4">
              <w:rPr>
                <w:color w:val="000000"/>
                <w:sz w:val="18"/>
                <w:lang w:val="en-US"/>
              </w:rPr>
              <w:t>Direct life cycle parasites of primates are less host-specific than complex life cycle parasites [35].</w:t>
            </w:r>
          </w:p>
        </w:tc>
      </w:tr>
      <w:tr w:rsidR="0020341A" w:rsidRPr="00A10FE4" w14:paraId="6A9750A8" w14:textId="77777777" w:rsidTr="00F10295">
        <w:tc>
          <w:tcPr>
            <w:tcW w:w="2421" w:type="dxa"/>
            <w:shd w:val="clear" w:color="auto" w:fill="auto"/>
          </w:tcPr>
          <w:p w14:paraId="7E74DFB0" w14:textId="77777777" w:rsidR="0020341A" w:rsidRPr="00A10FE4" w:rsidRDefault="0020341A" w:rsidP="00F10295">
            <w:pPr>
              <w:rPr>
                <w:color w:val="000000"/>
                <w:sz w:val="18"/>
              </w:rPr>
            </w:pPr>
            <w:r w:rsidRPr="00A10FE4">
              <w:rPr>
                <w:color w:val="000000"/>
                <w:sz w:val="18"/>
              </w:rPr>
              <w:t>Trophic transmission</w:t>
            </w:r>
          </w:p>
        </w:tc>
        <w:tc>
          <w:tcPr>
            <w:tcW w:w="2421" w:type="dxa"/>
            <w:shd w:val="clear" w:color="auto" w:fill="auto"/>
          </w:tcPr>
          <w:p w14:paraId="64B6543A" w14:textId="77777777" w:rsidR="0020341A" w:rsidRPr="00A10FE4" w:rsidRDefault="0020341A" w:rsidP="00F10295">
            <w:pPr>
              <w:rPr>
                <w:color w:val="000000"/>
                <w:sz w:val="18"/>
                <w:lang w:val="en-US"/>
              </w:rPr>
            </w:pPr>
            <w:r w:rsidRPr="00A10FE4">
              <w:rPr>
                <w:i/>
                <w:color w:val="000000"/>
                <w:sz w:val="18"/>
                <w:lang w:val="en-US"/>
              </w:rPr>
              <w:t>Yes</w:t>
            </w:r>
            <w:r w:rsidRPr="00A10FE4">
              <w:rPr>
                <w:color w:val="000000"/>
                <w:sz w:val="18"/>
                <w:lang w:val="en-US"/>
              </w:rPr>
              <w:t xml:space="preserve"> - For parasites that have complex life cycles, trophic transmission occurs when the intermediate host is ingested by the terminal host</w:t>
            </w:r>
          </w:p>
          <w:p w14:paraId="41CA277C" w14:textId="77777777" w:rsidR="0020341A" w:rsidRPr="00A10FE4" w:rsidRDefault="0020341A" w:rsidP="00F10295">
            <w:pPr>
              <w:rPr>
                <w:color w:val="000000"/>
                <w:sz w:val="18"/>
              </w:rPr>
            </w:pPr>
            <w:r w:rsidRPr="00A10FE4">
              <w:rPr>
                <w:i/>
                <w:color w:val="000000"/>
                <w:sz w:val="18"/>
                <w:lang w:val="en-US"/>
              </w:rPr>
              <w:t>No</w:t>
            </w:r>
            <w:r w:rsidRPr="00A10FE4">
              <w:rPr>
                <w:color w:val="000000"/>
                <w:sz w:val="18"/>
                <w:lang w:val="en-US"/>
              </w:rPr>
              <w:t xml:space="preserve"> - Transmission to the terminal host does not involve ingestion</w:t>
            </w:r>
          </w:p>
        </w:tc>
        <w:tc>
          <w:tcPr>
            <w:tcW w:w="4764" w:type="dxa"/>
            <w:shd w:val="clear" w:color="auto" w:fill="auto"/>
          </w:tcPr>
          <w:p w14:paraId="0359A7E7" w14:textId="77777777" w:rsidR="0020341A" w:rsidRPr="00A10FE4" w:rsidRDefault="0020341A" w:rsidP="00F10295">
            <w:pPr>
              <w:rPr>
                <w:color w:val="000000"/>
                <w:sz w:val="18"/>
                <w:lang w:val="en-US"/>
              </w:rPr>
            </w:pPr>
            <w:r w:rsidRPr="00A10FE4">
              <w:rPr>
                <w:color w:val="000000"/>
                <w:sz w:val="18"/>
                <w:lang w:val="en-US"/>
              </w:rPr>
              <w:t xml:space="preserve">Trophic transmission restricts exposure of intermediate parasite stages to definitive hosts according to the structure of host food webs, so the </w:t>
            </w:r>
            <w:proofErr w:type="spellStart"/>
            <w:r w:rsidRPr="00A10FE4">
              <w:rPr>
                <w:color w:val="000000"/>
                <w:sz w:val="18"/>
                <w:lang w:val="en-US"/>
              </w:rPr>
              <w:t>generalism</w:t>
            </w:r>
            <w:proofErr w:type="spellEnd"/>
            <w:r w:rsidRPr="00A10FE4">
              <w:rPr>
                <w:color w:val="000000"/>
                <w:sz w:val="18"/>
                <w:lang w:val="en-US"/>
              </w:rPr>
              <w:t xml:space="preserve"> of the parasites will be dependent on the dietary </w:t>
            </w:r>
            <w:proofErr w:type="spellStart"/>
            <w:r w:rsidRPr="00A10FE4">
              <w:rPr>
                <w:color w:val="000000"/>
                <w:sz w:val="18"/>
                <w:lang w:val="en-US"/>
              </w:rPr>
              <w:t>generalism</w:t>
            </w:r>
            <w:proofErr w:type="spellEnd"/>
            <w:r w:rsidRPr="00A10FE4">
              <w:rPr>
                <w:color w:val="000000"/>
                <w:sz w:val="18"/>
                <w:lang w:val="en-US"/>
              </w:rPr>
              <w:t xml:space="preserve"> of their definitive hosts and/or the breadth of predators of their intermediate hosts </w:t>
            </w:r>
            <w:r w:rsidRPr="00A10FE4">
              <w:rPr>
                <w:color w:val="000000"/>
                <w:sz w:val="18"/>
                <w:lang w:val="en-US"/>
              </w:rPr>
              <w:fldChar w:fldCharType="begin" w:fldLock="1"/>
            </w:r>
            <w:r w:rsidRPr="00A10FE4">
              <w:rPr>
                <w:color w:val="000000"/>
                <w:sz w:val="18"/>
                <w:lang w:val="en-US"/>
              </w:rPr>
              <w:instrText>ADDIN CSL_CITATION { "citationID" : "4iXWgKlQ", "citationItems" : [ { "id" : "ITEM-1", "itemData" : { "DOI" : "10.1111/j.1365-2699.2008.01951.x", "ISSN" : "03050270", "author" : [ { "dropping-particle" : "", "family" : "Hoberg", "given" : "Eric P.", "non-dropping-particle" : "", "parse-names" : false, "suffix" : "" }, { "dropping-particle" : "", "family" : "Brooks", "given" : "Daniel R.", "non-dropping-particle" : "", "parse-names" : false, "suffix" : "" } ], "container-title" : "Journal of Biogeography", "id" : "ITEM-1", "issue" : "9", "issued" : { "date-parts" : [ [ "2008", "9" ] ] }, "page" : "1533-1550", "title" : "A macroevolutionary mosaic: episodic host-switching, geographical colonization and diversification in complex host-parasite systems", "type" : "article-journal", "volume" : "35" }, "uri" : [ "http://www.mendeley.com/documents/?uuid=980aa442-ab55-4054-b542-bc3fde972818" ], "uris" : [ "http://www.mendeley.com/documents/?uuid=980aa442-ab55-4054-b542-bc3fde972818" ] } ], "mendeley" : { "formattedCitation" : "[12]", "plainTextFormattedCitation" : "[12]", "previouslyFormattedCitation" : "[12]" }, "properties" : { "formattedCitation" : "[10]", "noteIndex" : 0, "plainCitation" : "[10]" }, "schema" : "https://github.com/citation-style-language/schema/raw/master/csl-citation.json" }</w:instrText>
            </w:r>
            <w:r w:rsidRPr="00A10FE4">
              <w:rPr>
                <w:color w:val="000000"/>
                <w:sz w:val="18"/>
                <w:lang w:val="en-US"/>
              </w:rPr>
              <w:fldChar w:fldCharType="separate"/>
            </w:r>
            <w:r w:rsidRPr="00A10FE4">
              <w:rPr>
                <w:noProof/>
                <w:color w:val="000000"/>
                <w:sz w:val="18"/>
                <w:lang w:val="en-US"/>
              </w:rPr>
              <w:t>[36]</w:t>
            </w:r>
            <w:r w:rsidRPr="00A10FE4">
              <w:rPr>
                <w:color w:val="000000"/>
                <w:sz w:val="18"/>
                <w:lang w:val="en-US"/>
              </w:rPr>
              <w:fldChar w:fldCharType="end"/>
            </w:r>
            <w:r w:rsidRPr="00A10FE4">
              <w:rPr>
                <w:color w:val="000000"/>
                <w:sz w:val="18"/>
                <w:lang w:val="en-US"/>
              </w:rPr>
              <w:t xml:space="preserve">. </w:t>
            </w:r>
          </w:p>
          <w:p w14:paraId="218AF2F4" w14:textId="77777777" w:rsidR="0020341A" w:rsidRPr="00A10FE4" w:rsidRDefault="0020341A" w:rsidP="00F10295">
            <w:pPr>
              <w:rPr>
                <w:color w:val="000000"/>
                <w:sz w:val="18"/>
              </w:rPr>
            </w:pPr>
          </w:p>
        </w:tc>
      </w:tr>
      <w:tr w:rsidR="0020341A" w:rsidRPr="00A10FE4" w14:paraId="47CC9D6B" w14:textId="77777777" w:rsidTr="00F10295">
        <w:tc>
          <w:tcPr>
            <w:tcW w:w="2421" w:type="dxa"/>
            <w:shd w:val="clear" w:color="auto" w:fill="auto"/>
          </w:tcPr>
          <w:p w14:paraId="49FE2AF3" w14:textId="77777777" w:rsidR="0020341A" w:rsidRPr="00A10FE4" w:rsidRDefault="0020341A" w:rsidP="00F10295">
            <w:pPr>
              <w:rPr>
                <w:color w:val="000000"/>
                <w:sz w:val="18"/>
              </w:rPr>
            </w:pPr>
            <w:r w:rsidRPr="00A10FE4">
              <w:rPr>
                <w:color w:val="000000"/>
                <w:sz w:val="18"/>
              </w:rPr>
              <w:t>Host geographic range as proxy for temperature</w:t>
            </w:r>
          </w:p>
        </w:tc>
        <w:tc>
          <w:tcPr>
            <w:tcW w:w="2421" w:type="dxa"/>
            <w:shd w:val="clear" w:color="auto" w:fill="auto"/>
          </w:tcPr>
          <w:p w14:paraId="36C29806" w14:textId="77777777" w:rsidR="0020341A" w:rsidRPr="00A10FE4" w:rsidRDefault="0020341A" w:rsidP="00F10295">
            <w:pPr>
              <w:rPr>
                <w:color w:val="000000"/>
                <w:sz w:val="18"/>
              </w:rPr>
            </w:pPr>
            <w:r w:rsidRPr="00A10FE4">
              <w:rPr>
                <w:color w:val="000000"/>
                <w:sz w:val="18"/>
              </w:rPr>
              <w:t xml:space="preserve">Geographic regions: </w:t>
            </w:r>
            <w:r w:rsidRPr="00A10FE4">
              <w:rPr>
                <w:color w:val="000000"/>
                <w:sz w:val="18"/>
                <w:lang w:val="en-US"/>
              </w:rPr>
              <w:t xml:space="preserve">Africa; Antarctica; Australia; </w:t>
            </w:r>
            <w:proofErr w:type="spellStart"/>
            <w:r w:rsidRPr="00A10FE4">
              <w:rPr>
                <w:color w:val="000000"/>
                <w:sz w:val="18"/>
                <w:lang w:val="en-US"/>
              </w:rPr>
              <w:t>Indopacific</w:t>
            </w:r>
            <w:proofErr w:type="spellEnd"/>
            <w:r w:rsidRPr="00A10FE4">
              <w:rPr>
                <w:color w:val="000000"/>
                <w:sz w:val="18"/>
                <w:lang w:val="en-US"/>
              </w:rPr>
              <w:t xml:space="preserve">; Nearctic; </w:t>
            </w:r>
            <w:proofErr w:type="spellStart"/>
            <w:r w:rsidRPr="00A10FE4">
              <w:rPr>
                <w:color w:val="000000"/>
                <w:sz w:val="18"/>
                <w:lang w:val="en-US"/>
              </w:rPr>
              <w:t>Neotropical</w:t>
            </w:r>
            <w:proofErr w:type="spellEnd"/>
            <w:r w:rsidRPr="00A10FE4">
              <w:rPr>
                <w:color w:val="000000"/>
                <w:sz w:val="18"/>
                <w:lang w:val="en-US"/>
              </w:rPr>
              <w:t>; Palearctic.</w:t>
            </w:r>
          </w:p>
        </w:tc>
        <w:tc>
          <w:tcPr>
            <w:tcW w:w="4764" w:type="dxa"/>
            <w:shd w:val="clear" w:color="auto" w:fill="auto"/>
          </w:tcPr>
          <w:p w14:paraId="624EFFA9" w14:textId="77777777" w:rsidR="0020341A" w:rsidRPr="00A10FE4" w:rsidRDefault="0020341A" w:rsidP="00F10295">
            <w:pPr>
              <w:rPr>
                <w:color w:val="000000"/>
                <w:sz w:val="18"/>
                <w:lang w:val="en-US"/>
              </w:rPr>
            </w:pPr>
            <w:proofErr w:type="spellStart"/>
            <w:r w:rsidRPr="00A10FE4">
              <w:rPr>
                <w:color w:val="000000"/>
                <w:sz w:val="18"/>
                <w:lang w:val="en-US"/>
              </w:rPr>
              <w:t>Allometric</w:t>
            </w:r>
            <w:proofErr w:type="spellEnd"/>
            <w:r w:rsidRPr="00A10FE4">
              <w:rPr>
                <w:color w:val="000000"/>
                <w:sz w:val="18"/>
                <w:lang w:val="en-US"/>
              </w:rPr>
              <w:t xml:space="preserve"> relationships exist between temperature and life history parameters </w:t>
            </w:r>
            <w:r w:rsidRPr="00A10FE4">
              <w:rPr>
                <w:color w:val="000000"/>
                <w:sz w:val="18"/>
                <w:lang w:val="en-US"/>
              </w:rPr>
              <w:fldChar w:fldCharType="begin" w:fldLock="1"/>
            </w:r>
            <w:r w:rsidRPr="00A10FE4">
              <w:rPr>
                <w:color w:val="000000"/>
                <w:sz w:val="18"/>
                <w:lang w:val="en-US"/>
              </w:rPr>
              <w:instrText>ADDIN CSL_CITATION { "citationID" : "CDVqFMSW", "citationItems" : [ { "id" : "ITEM-1", "itemData" : { "DOI" : "10.1111/ele.12022", "ISSN" : "1461-0248", "PMID" : "23157563", "abstract" : "Climate change is expected to alter the dynamics of infectious diseases around the globe. Predictive models remain elusive due to the complexity of host-parasite systems and insufficient data describing how environmental conditions affect various system components. Here, we link host-macroparasite models with the Metabolic Theory of Ecology, providing a mechanistic framework that allows integrating multiple nonlinear environmental effects to estimate parasite fitness under novel conditions. The models allow determining the fundamental thermal niche of a parasite, and thus, whether climate change leads to range contraction or may permit a range expansion. Applying the models to seasonal environments, and using an arctic nematode with an endotherm host for illustration, we show that climate warming can split a continuous spring-to-fall transmission season into two separate transmission seasons with altered timings. Although the models are strategic and most suitable to evaluate broad-scale patterns of climate change impacts, close correspondence between model predictions and empirical data indicates model applicability also at the species level. As the application of Metabolic Theory considerably aids the a priori estimation of model parameters, even in data-sparse systems, we suggest that the presented approach could provide a framework for understanding and predicting climatic impacts for many host-parasite systems worldwide.", "author" : [ { "dropping-particle" : "", "family" : "Moln\u00e1r", "given" : "P\u00e9ter K", "non-dropping-particle" : "", "parse-names" : false, "suffix" : "" }, { "dropping-particle" : "", "family" : "Kutz", "given" : "Susan J", "non-dropping-particle" : "", "parse-names" : false, "suffix" : "" }, { "dropping-particle" : "", "family" : "Hoar", "given" : "Bryanne M", "non-dropping-particle" : "", "parse-names" : false, "suffix" : "" }, { "dropping-particle" : "", "family" : "Dobson", "given" : "Andrew P", "non-dropping-particle" : "", "parse-names" : false, "suffix" : "" } ], "container-title" : "Ecology letters", "id" : "ITEM-1", "issue" : "1", "issued" : { "date-parts" : [ [ "2013", "1" ] ] }, "page" : "9-21", "title" : "Metabolic approaches to understanding climate change impacts on seasonal host-macroparasite dynamics.", "type" : "article-journal", "volume" : "16" }, "uri" : [ "http://www.mendeley.com/documents/?uuid=b106309d-d93f-4ed1-a52f-9fbda59d7251" ], "uris" : [ "http://www.mendeley.com/documents/?uuid=b106309d-d93f-4ed1-a52f-9fbda59d7251" ] } ], "mendeley" : { "formattedCitation" : "[24]", "plainTextFormattedCitation" : "[24]", "previouslyFormattedCitation" : "[24]" }, "properties" : { "formattedCitation" : "[12]", "noteIndex" : 0, "plainCitation" : "[12]" }, "schema" : "https://github.com/citation-style-language/schema/raw/master/csl-citation.json" }</w:instrText>
            </w:r>
            <w:r w:rsidRPr="00A10FE4">
              <w:rPr>
                <w:color w:val="000000"/>
                <w:sz w:val="18"/>
                <w:lang w:val="en-US"/>
              </w:rPr>
              <w:fldChar w:fldCharType="separate"/>
            </w:r>
            <w:r w:rsidRPr="00A10FE4">
              <w:rPr>
                <w:noProof/>
                <w:color w:val="000000"/>
                <w:sz w:val="18"/>
                <w:lang w:val="en-US"/>
              </w:rPr>
              <w:t>[25]</w:t>
            </w:r>
            <w:r w:rsidRPr="00A10FE4">
              <w:rPr>
                <w:color w:val="000000"/>
                <w:sz w:val="18"/>
                <w:lang w:val="en-US"/>
              </w:rPr>
              <w:fldChar w:fldCharType="end"/>
            </w:r>
          </w:p>
          <w:p w14:paraId="0BB2DC4D" w14:textId="77777777" w:rsidR="0020341A" w:rsidRPr="00A10FE4" w:rsidRDefault="0020341A" w:rsidP="00F10295">
            <w:pPr>
              <w:rPr>
                <w:color w:val="000000"/>
                <w:sz w:val="18"/>
                <w:lang w:val="en-US"/>
              </w:rPr>
            </w:pPr>
            <w:r w:rsidRPr="00A10FE4">
              <w:rPr>
                <w:color w:val="000000"/>
                <w:sz w:val="18"/>
                <w:lang w:val="en-US"/>
              </w:rPr>
              <w:t>Higher species diversity in the tropics [26,27]</w:t>
            </w:r>
          </w:p>
          <w:p w14:paraId="67BA2AA5" w14:textId="77777777" w:rsidR="0020341A" w:rsidRPr="00A10FE4" w:rsidRDefault="0020341A" w:rsidP="00F10295">
            <w:pPr>
              <w:rPr>
                <w:color w:val="000000"/>
                <w:sz w:val="18"/>
                <w:lang w:val="en-US"/>
              </w:rPr>
            </w:pPr>
            <w:proofErr w:type="spellStart"/>
            <w:r w:rsidRPr="00A10FE4">
              <w:rPr>
                <w:color w:val="000000"/>
                <w:sz w:val="18"/>
                <w:lang w:val="en-US"/>
              </w:rPr>
              <w:t>Digenean</w:t>
            </w:r>
            <w:proofErr w:type="spellEnd"/>
            <w:r w:rsidRPr="00A10FE4">
              <w:rPr>
                <w:color w:val="000000"/>
                <w:sz w:val="18"/>
                <w:lang w:val="en-US"/>
              </w:rPr>
              <w:t xml:space="preserve"> parasites of marine fish in tropical seas infect fewer hosts than those that parasitize fish in colder seas [26].</w:t>
            </w:r>
          </w:p>
          <w:p w14:paraId="6C02F061" w14:textId="77777777" w:rsidR="0020341A" w:rsidRPr="00A10FE4" w:rsidRDefault="0020341A" w:rsidP="00F10295">
            <w:pPr>
              <w:rPr>
                <w:color w:val="000000"/>
                <w:sz w:val="18"/>
              </w:rPr>
            </w:pPr>
            <w:r w:rsidRPr="00A10FE4">
              <w:rPr>
                <w:color w:val="000000"/>
                <w:sz w:val="18"/>
                <w:lang w:val="en-US"/>
              </w:rPr>
              <w:t xml:space="preserve">No relationship is observed between latitude and </w:t>
            </w:r>
            <w:proofErr w:type="spellStart"/>
            <w:r w:rsidRPr="00A10FE4">
              <w:rPr>
                <w:color w:val="000000"/>
                <w:sz w:val="18"/>
                <w:lang w:val="en-US"/>
              </w:rPr>
              <w:t>generalism</w:t>
            </w:r>
            <w:proofErr w:type="spellEnd"/>
            <w:r w:rsidRPr="00A10FE4">
              <w:rPr>
                <w:color w:val="000000"/>
                <w:sz w:val="18"/>
                <w:lang w:val="en-US"/>
              </w:rPr>
              <w:t xml:space="preserve"> for </w:t>
            </w:r>
            <w:proofErr w:type="spellStart"/>
            <w:r w:rsidRPr="00A10FE4">
              <w:rPr>
                <w:color w:val="000000"/>
                <w:sz w:val="18"/>
                <w:lang w:val="en-US"/>
              </w:rPr>
              <w:t>Monogeneans</w:t>
            </w:r>
            <w:proofErr w:type="spellEnd"/>
            <w:r w:rsidRPr="00A10FE4">
              <w:rPr>
                <w:color w:val="000000"/>
                <w:sz w:val="18"/>
                <w:lang w:val="en-US"/>
              </w:rPr>
              <w:t xml:space="preserve"> </w:t>
            </w:r>
            <w:r w:rsidRPr="00A10FE4">
              <w:rPr>
                <w:color w:val="000000"/>
                <w:sz w:val="18"/>
                <w:lang w:val="en-US"/>
              </w:rPr>
              <w:fldChar w:fldCharType="begin" w:fldLock="1"/>
            </w:r>
            <w:r w:rsidRPr="00A10FE4">
              <w:rPr>
                <w:color w:val="000000"/>
                <w:sz w:val="18"/>
                <w:lang w:val="en-US"/>
              </w:rPr>
              <w:instrText>ADDIN CSL_CITATION { "citationID" : "lY9uLA78", "citationItems" : [ { "id" : "ITEM-1", "itemData" : { "author" : [ { "dropping-particle" : "", "family" : "Poulin", "given" : "Robert", "non-dropping-particle" : "", "parse-names" : false, "suffix" : "" } ], "container-title" : "Evolutionary ecology of parasites: from individuals to communities", "id" : "ITEM-1", "issued" : { "date-parts" : [ [ "1998" ] ] }, "publisher" : "Chapman and Hall", "publisher-place" : "London, UK", "title" : "Host specificity", "type" : "chapter" }, "uri" : [ "http://www.mendeley.com/documents/?uuid=e7234403-b8af-425e-a77e-3b3ebff21b3b" ], "uris" : [ "http://www.mendeley.com/documents/?uuid=e7234403-b8af-425e-a77e-3b3ebff21b3b" ] } ], "mendeley" : { "formattedCitation" : "[21]", "plainTextFormattedCitation" : "[21]", "previouslyFormattedCitation" : "[21]" }, "properties" : { "formattedCitation" : "[11]", "noteIndex" : 0, "plainCitation" : "[11]" }, "schema" : "https://github.com/citation-style-language/schema/raw/master/csl-citation.json" }</w:instrText>
            </w:r>
            <w:r w:rsidRPr="00A10FE4">
              <w:rPr>
                <w:color w:val="000000"/>
                <w:sz w:val="18"/>
                <w:lang w:val="en-US"/>
              </w:rPr>
              <w:fldChar w:fldCharType="separate"/>
            </w:r>
            <w:r w:rsidRPr="00A10FE4">
              <w:rPr>
                <w:noProof/>
                <w:color w:val="000000"/>
                <w:sz w:val="18"/>
                <w:lang w:val="en-US"/>
              </w:rPr>
              <w:t>[37]</w:t>
            </w:r>
            <w:r w:rsidRPr="00A10FE4">
              <w:rPr>
                <w:color w:val="000000"/>
                <w:sz w:val="18"/>
                <w:lang w:val="en-US"/>
              </w:rPr>
              <w:fldChar w:fldCharType="end"/>
            </w:r>
            <w:r w:rsidRPr="00A10FE4">
              <w:rPr>
                <w:color w:val="000000"/>
                <w:sz w:val="18"/>
                <w:lang w:val="en-US"/>
              </w:rPr>
              <w:t xml:space="preserve">. </w:t>
            </w:r>
          </w:p>
        </w:tc>
      </w:tr>
      <w:tr w:rsidR="0020341A" w:rsidRPr="00A10FE4" w14:paraId="2B1BB721" w14:textId="77777777" w:rsidTr="00F10295">
        <w:tc>
          <w:tcPr>
            <w:tcW w:w="2421" w:type="dxa"/>
            <w:shd w:val="clear" w:color="auto" w:fill="auto"/>
          </w:tcPr>
          <w:p w14:paraId="0FBFE62B" w14:textId="77777777" w:rsidR="0020341A" w:rsidRPr="00A10FE4" w:rsidRDefault="0020341A" w:rsidP="00F10295">
            <w:pPr>
              <w:rPr>
                <w:color w:val="000000"/>
                <w:sz w:val="18"/>
              </w:rPr>
            </w:pPr>
            <w:r w:rsidRPr="00A10FE4">
              <w:rPr>
                <w:color w:val="000000"/>
                <w:sz w:val="18"/>
              </w:rPr>
              <w:t>Host body size</w:t>
            </w:r>
          </w:p>
        </w:tc>
        <w:tc>
          <w:tcPr>
            <w:tcW w:w="2421" w:type="dxa"/>
            <w:shd w:val="clear" w:color="auto" w:fill="auto"/>
          </w:tcPr>
          <w:p w14:paraId="4FEDC05C" w14:textId="77777777" w:rsidR="0020341A" w:rsidRPr="00A10FE4" w:rsidRDefault="0020341A" w:rsidP="00F10295">
            <w:pPr>
              <w:rPr>
                <w:color w:val="000000"/>
                <w:sz w:val="18"/>
              </w:rPr>
            </w:pPr>
            <w:r w:rsidRPr="00A10FE4">
              <w:rPr>
                <w:color w:val="000000"/>
                <w:sz w:val="18"/>
              </w:rPr>
              <w:t>Continuous (here, maximum length of fish host)</w:t>
            </w:r>
          </w:p>
        </w:tc>
        <w:tc>
          <w:tcPr>
            <w:tcW w:w="4764" w:type="dxa"/>
            <w:shd w:val="clear" w:color="auto" w:fill="auto"/>
          </w:tcPr>
          <w:p w14:paraId="6EF960DC" w14:textId="77777777" w:rsidR="0020341A" w:rsidRPr="00A10FE4" w:rsidRDefault="0020341A" w:rsidP="00F10295">
            <w:pPr>
              <w:rPr>
                <w:color w:val="000000"/>
                <w:sz w:val="18"/>
                <w:lang w:val="en-US"/>
              </w:rPr>
            </w:pPr>
            <w:r w:rsidRPr="00A10FE4">
              <w:rPr>
                <w:color w:val="000000"/>
                <w:sz w:val="18"/>
                <w:lang w:val="en-US"/>
              </w:rPr>
              <w:t xml:space="preserve">Specialist </w:t>
            </w:r>
            <w:proofErr w:type="spellStart"/>
            <w:r w:rsidRPr="00A10FE4">
              <w:rPr>
                <w:color w:val="000000"/>
                <w:sz w:val="18"/>
                <w:lang w:val="en-US"/>
              </w:rPr>
              <w:t>Monogenean</w:t>
            </w:r>
            <w:proofErr w:type="spellEnd"/>
            <w:r w:rsidRPr="00A10FE4">
              <w:rPr>
                <w:color w:val="000000"/>
                <w:sz w:val="18"/>
                <w:lang w:val="en-US"/>
              </w:rPr>
              <w:t xml:space="preserve"> parasites tend to be found on large-bodied fish hosts </w:t>
            </w:r>
            <w:r w:rsidRPr="00A10FE4">
              <w:rPr>
                <w:color w:val="000000"/>
                <w:sz w:val="18"/>
                <w:lang w:val="en-US"/>
              </w:rPr>
              <w:fldChar w:fldCharType="begin" w:fldLock="1"/>
            </w:r>
            <w:r w:rsidRPr="00A10FE4">
              <w:rPr>
                <w:color w:val="000000"/>
                <w:sz w:val="18"/>
                <w:lang w:val="en-US"/>
              </w:rPr>
              <w:instrText>ADDIN CSL_CITATION { "citationItems" : [ { "id" : "ITEM-1", "itemData" : { "DOI" : "10.1016/S0020-7519(01)00347-2", "ISSN" : "00207519", "abstract" : "We reviewed several published and ongoing studies concerning monogenean communities. Patterns of species richness, host specificity, community structure and host\u2013parasite coevolutionary interaction were carefully analysed, and hypotheses of evolutionary processes are proposed. The structuring of monogenean communities seems to be related to both ecological and historical constraints. The database supports an absence of intra- and interspecific competition in monogeneans. Species richness seems to be more due to host characteristics than to parasite interactions. Monogeneans seem to specialise on large hosts, leading to greater species richness on those hosts. The morphometric evolution of attachment and copulatory organs support the hypothesis of a reproductive segregation among conspecifics parasitising the same host(s). It also suggests the existence of concurrent adaptive and non-adaptive processes. The general absence of a coevolutionary pattern between host and parasites also suggests the constraints of history without dismissing the influences of ecological factors in the structuring of the communities. More generally, we strengthen the need to study the structure of communities in a phylogenetic context.", "author" : [ { "dropping-particle" : "", "family" : "Morand", "given" : "Serge", "non-dropping-particle" : "", "parse-names" : false, "suffix" : "" }, { "dropping-particle" : "", "family" : "Simkov\u00e1", "given" : "Andrea", "non-dropping-particle" : "", "parse-names" : false, "suffix" : "" }, { "dropping-particle" : "", "family" : "Matejusov\u00e1", "given" : "Iveta", "non-dropping-particle" : "", "parse-names" : false, "suffix" : "" }, { "dropping-particle" : "", "family" : "Plaisance", "given" : "Laetitia", "non-dropping-particle" : "", "parse-names" : false, "suffix" : "" }, { "dropping-particle" : "", "family" : "Verneau", "given" : "Olivier", "non-dropping-particle" : "", "parse-names" : false, "suffix" : "" }, { "dropping-particle" : "", "family" : "Desdevises", "given" : "Yves", "non-dropping-particle" : "", "parse-names" : false, "suffix" : "" } ], "container-title" : "International Journal for Parasitology", "id" : "ITEM-1", "issue" : "2", "issued" : { "date-parts" : [ [ "2002" ] ] }, "page" : "111-119", "title" : "Investigating patterns may reveal processes: evolutionary ecology of ectoparasitic monogeneans", "type" : "article-journal", "volume" : "32" }, "uris" : [ "http://www.mendeley.com/documents/?uuid=291c7201-b561-3efd-8235-10e5f52860c9" ] } ], "mendeley" : { "formattedCitation" : "[25]", "plainTextFormattedCitation" : "[25]", "previouslyFormattedCitation" : "[25]" }, "properties" : { "noteIndex" : 0 }, "schema" : "https://github.com/citation-style-language/schema/raw/master/csl-citation.json" }</w:instrText>
            </w:r>
            <w:r w:rsidRPr="00A10FE4">
              <w:rPr>
                <w:color w:val="000000"/>
                <w:sz w:val="18"/>
                <w:lang w:val="en-US"/>
              </w:rPr>
              <w:fldChar w:fldCharType="separate"/>
            </w:r>
            <w:r w:rsidRPr="00A10FE4">
              <w:rPr>
                <w:noProof/>
                <w:color w:val="000000"/>
                <w:sz w:val="18"/>
                <w:lang w:val="en-US"/>
              </w:rPr>
              <w:t>[20,21,38]</w:t>
            </w:r>
            <w:r w:rsidRPr="00A10FE4">
              <w:rPr>
                <w:color w:val="000000"/>
                <w:sz w:val="18"/>
                <w:lang w:val="en-US"/>
              </w:rPr>
              <w:fldChar w:fldCharType="end"/>
            </w:r>
            <w:r w:rsidRPr="00A10FE4">
              <w:rPr>
                <w:color w:val="000000"/>
                <w:sz w:val="18"/>
                <w:lang w:val="en-US"/>
              </w:rPr>
              <w:t>.</w:t>
            </w:r>
          </w:p>
          <w:p w14:paraId="7005D726" w14:textId="77777777" w:rsidR="0020341A" w:rsidRPr="00A10FE4" w:rsidRDefault="0020341A" w:rsidP="00F10295">
            <w:pPr>
              <w:rPr>
                <w:color w:val="000000"/>
                <w:sz w:val="18"/>
              </w:rPr>
            </w:pPr>
            <w:r w:rsidRPr="00A10FE4">
              <w:rPr>
                <w:color w:val="000000"/>
                <w:sz w:val="18"/>
                <w:lang w:val="en-US"/>
              </w:rPr>
              <w:t>Variance in phylogenetic diversity of host species infected by fleas is negatively correlated with mean host body size [22].</w:t>
            </w:r>
          </w:p>
        </w:tc>
      </w:tr>
    </w:tbl>
    <w:p w14:paraId="6B33153D" w14:textId="77777777" w:rsidR="0020341A" w:rsidRPr="006473CD" w:rsidRDefault="0020341A" w:rsidP="0020341A"/>
    <w:p w14:paraId="34AA50BF" w14:textId="4F57FAB2" w:rsidR="006473CD" w:rsidRDefault="006473CD" w:rsidP="00A10FE4">
      <w:pPr>
        <w:spacing w:line="276" w:lineRule="auto"/>
        <w:jc w:val="both"/>
        <w:rPr>
          <w:b/>
        </w:rPr>
      </w:pPr>
    </w:p>
    <w:p w14:paraId="7D395414" w14:textId="77777777" w:rsidR="00A10FE4" w:rsidRPr="006473CD" w:rsidRDefault="00A10FE4" w:rsidP="00A10FE4">
      <w:pPr>
        <w:spacing w:line="276" w:lineRule="auto"/>
        <w:jc w:val="both"/>
      </w:pPr>
    </w:p>
    <w:p w14:paraId="38E543CB" w14:textId="77777777" w:rsidR="0020341A" w:rsidRDefault="0020341A" w:rsidP="0020341A">
      <w:pPr>
        <w:pStyle w:val="Caption"/>
        <w:keepNext/>
      </w:pPr>
      <w:r>
        <w:t xml:space="preserve">Table </w:t>
      </w:r>
      <w:r>
        <w:fldChar w:fldCharType="begin"/>
      </w:r>
      <w:r>
        <w:instrText xml:space="preserve"> SEQ Table \* ARABIC </w:instrText>
      </w:r>
      <w:r>
        <w:fldChar w:fldCharType="separate"/>
      </w:r>
      <w:r w:rsidR="00A10FE4">
        <w:rPr>
          <w:noProof/>
        </w:rPr>
        <w:t>2</w:t>
      </w:r>
      <w:r>
        <w:fldChar w:fldCharType="end"/>
      </w:r>
      <w:r>
        <w:t xml:space="preserve">: Effect of increasing body size and temperature on the evolution of </w:t>
      </w:r>
      <w:proofErr w:type="spellStart"/>
      <w:r>
        <w:t>generalism</w:t>
      </w:r>
      <w:proofErr w:type="spellEnd"/>
      <w:r>
        <w:t xml:space="preserve"> for direct life cycle parasites under a range of assumptions.</w:t>
      </w:r>
    </w:p>
    <w:tbl>
      <w:tblPr>
        <w:tblStyle w:val="LightShading"/>
        <w:tblW w:w="8824" w:type="dxa"/>
        <w:tblLook w:val="0620" w:firstRow="1" w:lastRow="0" w:firstColumn="0" w:lastColumn="0" w:noHBand="1" w:noVBand="1"/>
      </w:tblPr>
      <w:tblGrid>
        <w:gridCol w:w="1041"/>
        <w:gridCol w:w="1130"/>
        <w:gridCol w:w="993"/>
        <w:gridCol w:w="1139"/>
        <w:gridCol w:w="1908"/>
        <w:gridCol w:w="1437"/>
        <w:gridCol w:w="1176"/>
      </w:tblGrid>
      <w:tr w:rsidR="0020341A" w:rsidRPr="00A10FE4" w14:paraId="2CC75F19" w14:textId="77777777" w:rsidTr="00A10FE4">
        <w:trPr>
          <w:cnfStyle w:val="100000000000" w:firstRow="1" w:lastRow="0" w:firstColumn="0" w:lastColumn="0" w:oddVBand="0" w:evenVBand="0" w:oddHBand="0" w:evenHBand="0" w:firstRowFirstColumn="0" w:firstRowLastColumn="0" w:lastRowFirstColumn="0" w:lastRowLastColumn="0"/>
        </w:trPr>
        <w:tc>
          <w:tcPr>
            <w:tcW w:w="1041" w:type="dxa"/>
          </w:tcPr>
          <w:p w14:paraId="4E669A43" w14:textId="77777777" w:rsidR="0020341A" w:rsidRPr="00A10FE4" w:rsidRDefault="0020341A" w:rsidP="00F10295">
            <w:pPr>
              <w:rPr>
                <w:sz w:val="18"/>
                <w:szCs w:val="18"/>
              </w:rPr>
            </w:pPr>
            <w:r w:rsidRPr="00A10FE4">
              <w:rPr>
                <w:sz w:val="18"/>
                <w:szCs w:val="18"/>
              </w:rPr>
              <w:t>Number of specialist parasites</w:t>
            </w:r>
          </w:p>
        </w:tc>
        <w:tc>
          <w:tcPr>
            <w:tcW w:w="1131" w:type="dxa"/>
          </w:tcPr>
          <w:p w14:paraId="5138DC2C" w14:textId="77777777" w:rsidR="0020341A" w:rsidRPr="00A10FE4" w:rsidRDefault="0020341A" w:rsidP="00F10295">
            <w:pPr>
              <w:rPr>
                <w:sz w:val="18"/>
                <w:szCs w:val="18"/>
              </w:rPr>
            </w:pPr>
            <w:r w:rsidRPr="00A10FE4">
              <w:rPr>
                <w:sz w:val="18"/>
                <w:szCs w:val="18"/>
              </w:rPr>
              <w:t>Parasite regulates population growth?</w:t>
            </w:r>
          </w:p>
        </w:tc>
        <w:tc>
          <w:tcPr>
            <w:tcW w:w="994" w:type="dxa"/>
          </w:tcPr>
          <w:p w14:paraId="0D636A0A" w14:textId="77777777" w:rsidR="0020341A" w:rsidRPr="00A10FE4" w:rsidRDefault="0020341A" w:rsidP="00F10295">
            <w:pPr>
              <w:rPr>
                <w:sz w:val="18"/>
                <w:szCs w:val="18"/>
              </w:rPr>
            </w:pPr>
            <w:r w:rsidRPr="00A10FE4">
              <w:rPr>
                <w:sz w:val="18"/>
                <w:szCs w:val="18"/>
              </w:rPr>
              <w:t>Active or passive host seeking?</w:t>
            </w:r>
          </w:p>
        </w:tc>
        <w:tc>
          <w:tcPr>
            <w:tcW w:w="1140" w:type="dxa"/>
          </w:tcPr>
          <w:p w14:paraId="39E7C43F" w14:textId="77777777" w:rsidR="0020341A" w:rsidRPr="00A10FE4" w:rsidRDefault="0020341A" w:rsidP="00F10295">
            <w:pPr>
              <w:rPr>
                <w:sz w:val="18"/>
                <w:szCs w:val="18"/>
              </w:rPr>
            </w:pPr>
            <w:r w:rsidRPr="00A10FE4">
              <w:rPr>
                <w:sz w:val="18"/>
                <w:szCs w:val="18"/>
              </w:rPr>
              <w:t>Avoidance of already infected hosts?</w:t>
            </w:r>
          </w:p>
        </w:tc>
        <w:tc>
          <w:tcPr>
            <w:tcW w:w="1909" w:type="dxa"/>
          </w:tcPr>
          <w:p w14:paraId="0B606AB9" w14:textId="77777777" w:rsidR="0020341A" w:rsidRPr="00A10FE4" w:rsidRDefault="0020341A" w:rsidP="00F10295">
            <w:pPr>
              <w:rPr>
                <w:sz w:val="18"/>
                <w:szCs w:val="18"/>
              </w:rPr>
            </w:pPr>
            <w:r w:rsidRPr="00A10FE4">
              <w:rPr>
                <w:sz w:val="18"/>
                <w:szCs w:val="18"/>
              </w:rPr>
              <w:t xml:space="preserve">Generalist </w:t>
            </w:r>
            <m:oMath>
              <m:sSub>
                <m:sSubPr>
                  <m:ctrlPr>
                    <w:rPr>
                      <w:rFonts w:ascii="Cambria Math" w:hAnsi="Cambria Math"/>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0</m:t>
                  </m:r>
                </m:sub>
              </m:sSub>
            </m:oMath>
          </w:p>
        </w:tc>
        <w:tc>
          <w:tcPr>
            <w:tcW w:w="1438" w:type="dxa"/>
          </w:tcPr>
          <w:p w14:paraId="0CEAF9C7" w14:textId="77777777" w:rsidR="0020341A" w:rsidRPr="00A10FE4" w:rsidRDefault="0020341A" w:rsidP="00F10295">
            <w:pPr>
              <w:rPr>
                <w:sz w:val="18"/>
                <w:szCs w:val="18"/>
              </w:rPr>
            </w:pPr>
            <w:r w:rsidRPr="00A10FE4">
              <w:rPr>
                <w:sz w:val="18"/>
                <w:szCs w:val="18"/>
              </w:rPr>
              <w:t xml:space="preserve">Effect of increased body size on </w:t>
            </w:r>
            <m:oMath>
              <m:sSub>
                <m:sSubPr>
                  <m:ctrlPr>
                    <w:rPr>
                      <w:rFonts w:ascii="Cambria Math" w:hAnsi="Cambria Math"/>
                      <w:i/>
                      <w:sz w:val="18"/>
                      <w:szCs w:val="18"/>
                    </w:rPr>
                  </m:ctrlPr>
                </m:sSubPr>
                <m:e>
                  <m:r>
                    <m:rPr>
                      <m:sty m:val="bi"/>
                    </m:rPr>
                    <w:rPr>
                      <w:rFonts w:ascii="Cambria Math" w:hAnsi="Cambria Math"/>
                      <w:sz w:val="18"/>
                      <w:szCs w:val="18"/>
                    </w:rPr>
                    <m:t>R</m:t>
                  </m:r>
                </m:e>
                <m:sub>
                  <m:r>
                    <m:rPr>
                      <m:sty m:val="bi"/>
                    </m:rPr>
                    <w:rPr>
                      <w:rFonts w:ascii="Cambria Math" w:hAnsi="Cambria Math"/>
                      <w:sz w:val="18"/>
                      <w:szCs w:val="18"/>
                    </w:rPr>
                    <m:t>0</m:t>
                  </m:r>
                </m:sub>
              </m:sSub>
            </m:oMath>
          </w:p>
        </w:tc>
        <w:tc>
          <w:tcPr>
            <w:tcW w:w="1171" w:type="dxa"/>
          </w:tcPr>
          <w:p w14:paraId="2D7CEE1B" w14:textId="77777777" w:rsidR="0020341A" w:rsidRPr="00A10FE4" w:rsidRDefault="0020341A" w:rsidP="00F10295">
            <w:pPr>
              <w:rPr>
                <w:sz w:val="18"/>
                <w:szCs w:val="18"/>
                <w:vertAlign w:val="subscript"/>
              </w:rPr>
            </w:pPr>
            <w:r w:rsidRPr="00A10FE4">
              <w:rPr>
                <w:sz w:val="18"/>
                <w:szCs w:val="18"/>
              </w:rPr>
              <w:t xml:space="preserve">Effect of increased temperature on </w:t>
            </w:r>
            <w:r w:rsidRPr="00A10FE4">
              <w:rPr>
                <w:i/>
                <w:sz w:val="18"/>
                <w:szCs w:val="18"/>
              </w:rPr>
              <w:t>R</w:t>
            </w:r>
            <w:r w:rsidRPr="00A10FE4">
              <w:rPr>
                <w:i/>
                <w:sz w:val="18"/>
                <w:szCs w:val="18"/>
                <w:vertAlign w:val="subscript"/>
              </w:rPr>
              <w:t>0</w:t>
            </w:r>
          </w:p>
        </w:tc>
      </w:tr>
      <w:tr w:rsidR="0020341A" w:rsidRPr="00A10FE4" w14:paraId="7C627307" w14:textId="77777777" w:rsidTr="00A10FE4">
        <w:tc>
          <w:tcPr>
            <w:tcW w:w="1041" w:type="dxa"/>
          </w:tcPr>
          <w:p w14:paraId="7797FB06" w14:textId="77777777" w:rsidR="0020341A" w:rsidRPr="00A10FE4" w:rsidRDefault="0020341A" w:rsidP="00F10295">
            <w:pPr>
              <w:rPr>
                <w:sz w:val="18"/>
                <w:szCs w:val="18"/>
              </w:rPr>
            </w:pPr>
            <w:r w:rsidRPr="00A10FE4">
              <w:rPr>
                <w:sz w:val="18"/>
                <w:szCs w:val="18"/>
              </w:rPr>
              <w:t>1</w:t>
            </w:r>
          </w:p>
        </w:tc>
        <w:tc>
          <w:tcPr>
            <w:tcW w:w="1131" w:type="dxa"/>
          </w:tcPr>
          <w:p w14:paraId="1C86172F" w14:textId="77777777" w:rsidR="0020341A" w:rsidRPr="00A10FE4" w:rsidRDefault="0020341A" w:rsidP="00F10295">
            <w:pPr>
              <w:rPr>
                <w:sz w:val="18"/>
                <w:szCs w:val="18"/>
              </w:rPr>
            </w:pPr>
            <w:r w:rsidRPr="00A10FE4">
              <w:rPr>
                <w:sz w:val="18"/>
                <w:szCs w:val="18"/>
              </w:rPr>
              <w:t>Yes</w:t>
            </w:r>
          </w:p>
        </w:tc>
        <w:tc>
          <w:tcPr>
            <w:tcW w:w="994" w:type="dxa"/>
          </w:tcPr>
          <w:p w14:paraId="5F341F3E" w14:textId="77777777" w:rsidR="0020341A" w:rsidRPr="00A10FE4" w:rsidRDefault="0020341A" w:rsidP="00F10295">
            <w:pPr>
              <w:rPr>
                <w:sz w:val="18"/>
                <w:szCs w:val="18"/>
              </w:rPr>
            </w:pPr>
            <w:r w:rsidRPr="00A10FE4">
              <w:rPr>
                <w:sz w:val="18"/>
                <w:szCs w:val="18"/>
              </w:rPr>
              <w:t>Active</w:t>
            </w:r>
          </w:p>
        </w:tc>
        <w:tc>
          <w:tcPr>
            <w:tcW w:w="1140" w:type="dxa"/>
          </w:tcPr>
          <w:p w14:paraId="6D9F7E10" w14:textId="77777777" w:rsidR="0020341A" w:rsidRPr="00A10FE4" w:rsidRDefault="0020341A" w:rsidP="00F10295">
            <w:pPr>
              <w:rPr>
                <w:sz w:val="18"/>
                <w:szCs w:val="18"/>
              </w:rPr>
            </w:pPr>
            <w:r w:rsidRPr="00A10FE4">
              <w:rPr>
                <w:sz w:val="18"/>
                <w:szCs w:val="18"/>
              </w:rPr>
              <w:t>Yes</w:t>
            </w:r>
          </w:p>
        </w:tc>
        <w:tc>
          <w:tcPr>
            <w:tcW w:w="1909" w:type="dxa"/>
          </w:tcPr>
          <w:p w14:paraId="1AB42546" w14:textId="77777777" w:rsidR="0020341A" w:rsidRPr="00A10FE4" w:rsidRDefault="00B57820" w:rsidP="00F10295">
            <w:pPr>
              <w:rPr>
                <w:sz w:val="18"/>
                <w:szCs w:val="18"/>
              </w:rPr>
            </w:pPr>
            <m:oMathPara>
              <m:oMath>
                <m:f>
                  <m:fPr>
                    <m:ctrlPr>
                      <w:rPr>
                        <w:rFonts w:ascii="Cambria Math" w:hAnsi="Cambria Math"/>
                        <w:i/>
                        <w:sz w:val="18"/>
                        <w:szCs w:val="18"/>
                      </w:rPr>
                    </m:ctrlPr>
                  </m:fPr>
                  <m:num>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β</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e>
                    </m:d>
                  </m:num>
                  <m:den>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γ</m:t>
                    </m:r>
                  </m:den>
                </m:f>
              </m:oMath>
            </m:oMathPara>
          </w:p>
        </w:tc>
        <w:tc>
          <w:tcPr>
            <w:tcW w:w="1438" w:type="dxa"/>
          </w:tcPr>
          <w:p w14:paraId="0C06B2D8" w14:textId="77777777" w:rsidR="0020341A" w:rsidRPr="00A10FE4" w:rsidRDefault="0020341A" w:rsidP="00F10295">
            <w:pPr>
              <w:rPr>
                <w:sz w:val="18"/>
                <w:szCs w:val="18"/>
              </w:rPr>
            </w:pPr>
            <w:r w:rsidRPr="00A10FE4">
              <w:rPr>
                <w:sz w:val="18"/>
                <w:szCs w:val="18"/>
              </w:rPr>
              <w:t>Increase (</w:t>
            </w:r>
            <w:proofErr w:type="spellStart"/>
            <w:r w:rsidRPr="00A10FE4">
              <w:rPr>
                <w:sz w:val="18"/>
                <w:szCs w:val="18"/>
              </w:rPr>
              <w:t>endoparasites</w:t>
            </w:r>
            <w:proofErr w:type="spellEnd"/>
            <w:r w:rsidRPr="00A10FE4">
              <w:rPr>
                <w:sz w:val="18"/>
                <w:szCs w:val="18"/>
              </w:rPr>
              <w:t>)</w:t>
            </w:r>
          </w:p>
          <w:p w14:paraId="7807B5B9" w14:textId="77777777" w:rsidR="0020341A" w:rsidRPr="00A10FE4" w:rsidRDefault="0020341A" w:rsidP="00F10295">
            <w:pPr>
              <w:rPr>
                <w:sz w:val="18"/>
                <w:szCs w:val="18"/>
              </w:rPr>
            </w:pPr>
            <w:r w:rsidRPr="00A10FE4">
              <w:rPr>
                <w:sz w:val="18"/>
                <w:szCs w:val="18"/>
              </w:rPr>
              <w:t>Intermediate peak (</w:t>
            </w:r>
            <w:proofErr w:type="spellStart"/>
            <w:r w:rsidRPr="00A10FE4">
              <w:rPr>
                <w:sz w:val="18"/>
                <w:szCs w:val="18"/>
              </w:rPr>
              <w:t>ectoparasites</w:t>
            </w:r>
            <w:proofErr w:type="spellEnd"/>
            <w:r w:rsidRPr="00A10FE4">
              <w:rPr>
                <w:sz w:val="18"/>
                <w:szCs w:val="18"/>
              </w:rPr>
              <w:t>)</w:t>
            </w:r>
          </w:p>
        </w:tc>
        <w:tc>
          <w:tcPr>
            <w:tcW w:w="1171" w:type="dxa"/>
          </w:tcPr>
          <w:p w14:paraId="5AD36F52" w14:textId="77777777" w:rsidR="0020341A" w:rsidRPr="00A10FE4" w:rsidRDefault="0020341A" w:rsidP="00F10295">
            <w:pPr>
              <w:rPr>
                <w:sz w:val="18"/>
                <w:szCs w:val="18"/>
              </w:rPr>
            </w:pPr>
            <w:r w:rsidRPr="00A10FE4">
              <w:rPr>
                <w:sz w:val="18"/>
                <w:szCs w:val="18"/>
              </w:rPr>
              <w:t>Decrease</w:t>
            </w:r>
          </w:p>
        </w:tc>
      </w:tr>
      <w:tr w:rsidR="0020341A" w:rsidRPr="00A10FE4" w14:paraId="5DC6A1B1" w14:textId="77777777" w:rsidTr="00A10FE4">
        <w:tc>
          <w:tcPr>
            <w:tcW w:w="1041" w:type="dxa"/>
          </w:tcPr>
          <w:p w14:paraId="67E3D65E" w14:textId="77777777" w:rsidR="0020341A" w:rsidRPr="00A10FE4" w:rsidRDefault="0020341A" w:rsidP="00F10295">
            <w:pPr>
              <w:rPr>
                <w:sz w:val="18"/>
                <w:szCs w:val="18"/>
              </w:rPr>
            </w:pPr>
            <w:r w:rsidRPr="00A10FE4">
              <w:rPr>
                <w:sz w:val="18"/>
                <w:szCs w:val="18"/>
              </w:rPr>
              <w:t>2</w:t>
            </w:r>
          </w:p>
        </w:tc>
        <w:tc>
          <w:tcPr>
            <w:tcW w:w="1131" w:type="dxa"/>
          </w:tcPr>
          <w:p w14:paraId="2AA3B3AF" w14:textId="77777777" w:rsidR="0020341A" w:rsidRPr="00A10FE4" w:rsidRDefault="0020341A" w:rsidP="00F10295">
            <w:pPr>
              <w:rPr>
                <w:sz w:val="18"/>
                <w:szCs w:val="18"/>
              </w:rPr>
            </w:pPr>
            <w:r w:rsidRPr="00A10FE4">
              <w:rPr>
                <w:sz w:val="18"/>
                <w:szCs w:val="18"/>
              </w:rPr>
              <w:t>Yes</w:t>
            </w:r>
          </w:p>
        </w:tc>
        <w:tc>
          <w:tcPr>
            <w:tcW w:w="994" w:type="dxa"/>
          </w:tcPr>
          <w:p w14:paraId="65310AC0" w14:textId="77777777" w:rsidR="0020341A" w:rsidRPr="00A10FE4" w:rsidRDefault="0020341A" w:rsidP="00F10295">
            <w:pPr>
              <w:rPr>
                <w:sz w:val="18"/>
                <w:szCs w:val="18"/>
              </w:rPr>
            </w:pPr>
            <w:r w:rsidRPr="00A10FE4">
              <w:rPr>
                <w:sz w:val="18"/>
                <w:szCs w:val="18"/>
              </w:rPr>
              <w:t>Active</w:t>
            </w:r>
          </w:p>
        </w:tc>
        <w:tc>
          <w:tcPr>
            <w:tcW w:w="1140" w:type="dxa"/>
          </w:tcPr>
          <w:p w14:paraId="25766136" w14:textId="77777777" w:rsidR="0020341A" w:rsidRPr="00A10FE4" w:rsidRDefault="0020341A" w:rsidP="00F10295">
            <w:pPr>
              <w:rPr>
                <w:sz w:val="18"/>
                <w:szCs w:val="18"/>
              </w:rPr>
            </w:pPr>
            <w:r w:rsidRPr="00A10FE4">
              <w:rPr>
                <w:sz w:val="18"/>
                <w:szCs w:val="18"/>
              </w:rPr>
              <w:t>Yes</w:t>
            </w:r>
          </w:p>
        </w:tc>
        <w:tc>
          <w:tcPr>
            <w:tcW w:w="1909" w:type="dxa"/>
          </w:tcPr>
          <w:p w14:paraId="497C18F4" w14:textId="77777777" w:rsidR="0020341A" w:rsidRPr="00A10FE4" w:rsidRDefault="00B57820" w:rsidP="00F10295">
            <w:pPr>
              <w:rPr>
                <w:sz w:val="18"/>
                <w:szCs w:val="18"/>
              </w:rPr>
            </w:pPr>
            <m:oMathPara>
              <m:oMath>
                <m:f>
                  <m:fPr>
                    <m:ctrlPr>
                      <w:rPr>
                        <w:rFonts w:ascii="Cambria Math" w:hAnsi="Cambria Math"/>
                        <w:i/>
                        <w:sz w:val="18"/>
                        <w:szCs w:val="18"/>
                      </w:rPr>
                    </m:ctrlPr>
                  </m:fPr>
                  <m:num>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den>
                </m:f>
              </m:oMath>
            </m:oMathPara>
          </w:p>
        </w:tc>
        <w:tc>
          <w:tcPr>
            <w:tcW w:w="1438" w:type="dxa"/>
          </w:tcPr>
          <w:p w14:paraId="38D6154B" w14:textId="77777777" w:rsidR="0020341A" w:rsidRPr="00A10FE4" w:rsidRDefault="0020341A" w:rsidP="00F10295">
            <w:pPr>
              <w:rPr>
                <w:sz w:val="18"/>
                <w:szCs w:val="18"/>
              </w:rPr>
            </w:pPr>
            <w:r w:rsidRPr="00A10FE4">
              <w:rPr>
                <w:sz w:val="18"/>
                <w:szCs w:val="18"/>
              </w:rPr>
              <w:t>Increase (both)</w:t>
            </w:r>
          </w:p>
        </w:tc>
        <w:tc>
          <w:tcPr>
            <w:tcW w:w="1171" w:type="dxa"/>
          </w:tcPr>
          <w:p w14:paraId="07FBB11F" w14:textId="77777777" w:rsidR="0020341A" w:rsidRPr="00A10FE4" w:rsidRDefault="0020341A" w:rsidP="00F10295">
            <w:pPr>
              <w:rPr>
                <w:sz w:val="18"/>
                <w:szCs w:val="18"/>
              </w:rPr>
            </w:pPr>
            <w:r w:rsidRPr="00A10FE4">
              <w:rPr>
                <w:sz w:val="18"/>
                <w:szCs w:val="18"/>
              </w:rPr>
              <w:t>None</w:t>
            </w:r>
          </w:p>
        </w:tc>
      </w:tr>
      <w:tr w:rsidR="0020341A" w:rsidRPr="00A10FE4" w14:paraId="61EFDF26" w14:textId="77777777" w:rsidTr="00A10FE4">
        <w:tc>
          <w:tcPr>
            <w:tcW w:w="1041" w:type="dxa"/>
          </w:tcPr>
          <w:p w14:paraId="2835DC51" w14:textId="77777777" w:rsidR="0020341A" w:rsidRPr="00A10FE4" w:rsidRDefault="0020341A" w:rsidP="00F10295">
            <w:pPr>
              <w:rPr>
                <w:sz w:val="18"/>
                <w:szCs w:val="18"/>
              </w:rPr>
            </w:pPr>
            <w:r w:rsidRPr="00A10FE4">
              <w:rPr>
                <w:sz w:val="18"/>
                <w:szCs w:val="18"/>
              </w:rPr>
              <w:t>2</w:t>
            </w:r>
          </w:p>
        </w:tc>
        <w:tc>
          <w:tcPr>
            <w:tcW w:w="1131" w:type="dxa"/>
          </w:tcPr>
          <w:p w14:paraId="3551E12C" w14:textId="77777777" w:rsidR="0020341A" w:rsidRPr="00A10FE4" w:rsidRDefault="0020341A" w:rsidP="00F10295">
            <w:pPr>
              <w:rPr>
                <w:sz w:val="18"/>
                <w:szCs w:val="18"/>
              </w:rPr>
            </w:pPr>
            <w:r w:rsidRPr="00A10FE4">
              <w:rPr>
                <w:sz w:val="18"/>
                <w:szCs w:val="18"/>
              </w:rPr>
              <w:t>No</w:t>
            </w:r>
          </w:p>
        </w:tc>
        <w:tc>
          <w:tcPr>
            <w:tcW w:w="994" w:type="dxa"/>
          </w:tcPr>
          <w:p w14:paraId="21383558" w14:textId="77777777" w:rsidR="0020341A" w:rsidRPr="00A10FE4" w:rsidRDefault="0020341A" w:rsidP="00F10295">
            <w:pPr>
              <w:rPr>
                <w:sz w:val="18"/>
                <w:szCs w:val="18"/>
              </w:rPr>
            </w:pPr>
            <w:r w:rsidRPr="00A10FE4">
              <w:rPr>
                <w:sz w:val="18"/>
                <w:szCs w:val="18"/>
              </w:rPr>
              <w:t>Active</w:t>
            </w:r>
          </w:p>
        </w:tc>
        <w:tc>
          <w:tcPr>
            <w:tcW w:w="1140" w:type="dxa"/>
          </w:tcPr>
          <w:p w14:paraId="04633B14" w14:textId="77777777" w:rsidR="0020341A" w:rsidRPr="00A10FE4" w:rsidRDefault="0020341A" w:rsidP="00F10295">
            <w:pPr>
              <w:rPr>
                <w:sz w:val="18"/>
                <w:szCs w:val="18"/>
              </w:rPr>
            </w:pPr>
            <w:r w:rsidRPr="00A10FE4">
              <w:rPr>
                <w:sz w:val="18"/>
                <w:szCs w:val="18"/>
              </w:rPr>
              <w:t>Yes</w:t>
            </w:r>
          </w:p>
        </w:tc>
        <w:tc>
          <w:tcPr>
            <w:tcW w:w="1909" w:type="dxa"/>
          </w:tcPr>
          <w:p w14:paraId="6DDE1407" w14:textId="77777777" w:rsidR="0020341A" w:rsidRPr="00A10FE4" w:rsidRDefault="00B57820" w:rsidP="00F10295">
            <w:pPr>
              <w:rPr>
                <w:sz w:val="18"/>
                <w:szCs w:val="18"/>
              </w:rPr>
            </w:pPr>
            <m:oMathPara>
              <m:oMath>
                <m:f>
                  <m:fPr>
                    <m:ctrlPr>
                      <w:rPr>
                        <w:rFonts w:ascii="Cambria Math" w:hAnsi="Cambria Math"/>
                        <w:i/>
                        <w:sz w:val="18"/>
                        <w:szCs w:val="18"/>
                      </w:rPr>
                    </m:ctrlPr>
                  </m:fPr>
                  <m:num>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den>
                </m:f>
              </m:oMath>
            </m:oMathPara>
          </w:p>
        </w:tc>
        <w:tc>
          <w:tcPr>
            <w:tcW w:w="1438" w:type="dxa"/>
          </w:tcPr>
          <w:p w14:paraId="7BB33F5C" w14:textId="77777777" w:rsidR="0020341A" w:rsidRPr="00A10FE4" w:rsidRDefault="0020341A" w:rsidP="00F10295">
            <w:pPr>
              <w:rPr>
                <w:sz w:val="18"/>
                <w:szCs w:val="18"/>
              </w:rPr>
            </w:pPr>
            <w:r w:rsidRPr="00A10FE4">
              <w:rPr>
                <w:sz w:val="18"/>
                <w:szCs w:val="18"/>
              </w:rPr>
              <w:t>Increase (both)</w:t>
            </w:r>
          </w:p>
        </w:tc>
        <w:tc>
          <w:tcPr>
            <w:tcW w:w="1171" w:type="dxa"/>
          </w:tcPr>
          <w:p w14:paraId="26929F24" w14:textId="77777777" w:rsidR="0020341A" w:rsidRPr="00A10FE4" w:rsidRDefault="0020341A" w:rsidP="00F10295">
            <w:pPr>
              <w:rPr>
                <w:sz w:val="18"/>
                <w:szCs w:val="18"/>
              </w:rPr>
            </w:pPr>
            <w:r w:rsidRPr="00A10FE4">
              <w:rPr>
                <w:sz w:val="18"/>
                <w:szCs w:val="18"/>
              </w:rPr>
              <w:t>None</w:t>
            </w:r>
          </w:p>
        </w:tc>
      </w:tr>
      <w:tr w:rsidR="0020341A" w:rsidRPr="00A10FE4" w14:paraId="7EECBF05" w14:textId="77777777" w:rsidTr="00A10FE4">
        <w:tc>
          <w:tcPr>
            <w:tcW w:w="1041" w:type="dxa"/>
          </w:tcPr>
          <w:p w14:paraId="4A50A20D" w14:textId="77777777" w:rsidR="0020341A" w:rsidRPr="00A10FE4" w:rsidRDefault="0020341A" w:rsidP="00F10295">
            <w:pPr>
              <w:rPr>
                <w:sz w:val="18"/>
                <w:szCs w:val="18"/>
              </w:rPr>
            </w:pPr>
            <w:r w:rsidRPr="00A10FE4">
              <w:rPr>
                <w:sz w:val="18"/>
                <w:szCs w:val="18"/>
              </w:rPr>
              <w:t>2</w:t>
            </w:r>
          </w:p>
        </w:tc>
        <w:tc>
          <w:tcPr>
            <w:tcW w:w="1131" w:type="dxa"/>
          </w:tcPr>
          <w:p w14:paraId="1265A01F" w14:textId="77777777" w:rsidR="0020341A" w:rsidRPr="00A10FE4" w:rsidRDefault="0020341A" w:rsidP="00F10295">
            <w:pPr>
              <w:rPr>
                <w:sz w:val="18"/>
                <w:szCs w:val="18"/>
              </w:rPr>
            </w:pPr>
            <w:r w:rsidRPr="00A10FE4">
              <w:rPr>
                <w:sz w:val="18"/>
                <w:szCs w:val="18"/>
              </w:rPr>
              <w:t>No</w:t>
            </w:r>
          </w:p>
        </w:tc>
        <w:tc>
          <w:tcPr>
            <w:tcW w:w="994" w:type="dxa"/>
          </w:tcPr>
          <w:p w14:paraId="5FBC7F1B" w14:textId="77777777" w:rsidR="0020341A" w:rsidRPr="00A10FE4" w:rsidRDefault="0020341A" w:rsidP="00F10295">
            <w:pPr>
              <w:rPr>
                <w:sz w:val="18"/>
                <w:szCs w:val="18"/>
              </w:rPr>
            </w:pPr>
            <w:r w:rsidRPr="00A10FE4">
              <w:rPr>
                <w:sz w:val="18"/>
                <w:szCs w:val="18"/>
              </w:rPr>
              <w:t>Active</w:t>
            </w:r>
          </w:p>
        </w:tc>
        <w:tc>
          <w:tcPr>
            <w:tcW w:w="1140" w:type="dxa"/>
          </w:tcPr>
          <w:p w14:paraId="5D651156" w14:textId="77777777" w:rsidR="0020341A" w:rsidRPr="00A10FE4" w:rsidRDefault="0020341A" w:rsidP="00F10295">
            <w:pPr>
              <w:rPr>
                <w:sz w:val="18"/>
                <w:szCs w:val="18"/>
              </w:rPr>
            </w:pPr>
            <w:r w:rsidRPr="00A10FE4">
              <w:rPr>
                <w:sz w:val="18"/>
                <w:szCs w:val="18"/>
              </w:rPr>
              <w:t>No</w:t>
            </w:r>
          </w:p>
        </w:tc>
        <w:tc>
          <w:tcPr>
            <w:tcW w:w="1909" w:type="dxa"/>
          </w:tcPr>
          <w:p w14:paraId="09570AFA" w14:textId="77777777" w:rsidR="0020341A" w:rsidRPr="00A10FE4" w:rsidRDefault="0020341A" w:rsidP="00F10295">
            <w:pPr>
              <w:rPr>
                <w:sz w:val="18"/>
                <w:szCs w:val="18"/>
              </w:rPr>
            </w:pPr>
            <m:oMathPara>
              <m:oMath>
                <m:r>
                  <w:rPr>
                    <w:rFonts w:ascii="Cambria Math" w:hAnsi="Cambria Math"/>
                    <w:sz w:val="18"/>
                    <w:szCs w:val="18"/>
                  </w:rPr>
                  <m:t xml:space="preserve">a </m:t>
                </m:r>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γ</m:t>
                        </m:r>
                      </m:num>
                      <m:den>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r>
                          <w:rPr>
                            <w:rFonts w:ascii="Cambria Math" w:hAnsi="Cambria Math"/>
                            <w:sz w:val="18"/>
                            <w:szCs w:val="18"/>
                          </w:rPr>
                          <m:t>+γ</m:t>
                        </m:r>
                      </m:den>
                    </m:f>
                  </m:e>
                </m:d>
              </m:oMath>
            </m:oMathPara>
          </w:p>
        </w:tc>
        <w:tc>
          <w:tcPr>
            <w:tcW w:w="1438" w:type="dxa"/>
          </w:tcPr>
          <w:p w14:paraId="6B4CE086" w14:textId="77777777" w:rsidR="0020341A" w:rsidRPr="00A10FE4" w:rsidRDefault="0020341A" w:rsidP="00F10295">
            <w:pPr>
              <w:rPr>
                <w:sz w:val="18"/>
                <w:szCs w:val="18"/>
              </w:rPr>
            </w:pPr>
            <w:r w:rsidRPr="00A10FE4">
              <w:rPr>
                <w:sz w:val="18"/>
                <w:szCs w:val="18"/>
              </w:rPr>
              <w:t>Increase (both)</w:t>
            </w:r>
          </w:p>
        </w:tc>
        <w:tc>
          <w:tcPr>
            <w:tcW w:w="1171" w:type="dxa"/>
          </w:tcPr>
          <w:p w14:paraId="7F4E6E5C" w14:textId="77777777" w:rsidR="0020341A" w:rsidRPr="00A10FE4" w:rsidRDefault="0020341A" w:rsidP="00F10295">
            <w:pPr>
              <w:rPr>
                <w:sz w:val="18"/>
                <w:szCs w:val="18"/>
              </w:rPr>
            </w:pPr>
            <w:r w:rsidRPr="00A10FE4">
              <w:rPr>
                <w:sz w:val="18"/>
                <w:szCs w:val="18"/>
              </w:rPr>
              <w:t>Increase</w:t>
            </w:r>
          </w:p>
        </w:tc>
      </w:tr>
      <w:tr w:rsidR="0020341A" w:rsidRPr="00A10FE4" w14:paraId="137501B3" w14:textId="77777777" w:rsidTr="00A10FE4">
        <w:tc>
          <w:tcPr>
            <w:tcW w:w="1041" w:type="dxa"/>
          </w:tcPr>
          <w:p w14:paraId="5B692FE8" w14:textId="77777777" w:rsidR="0020341A" w:rsidRPr="00A10FE4" w:rsidRDefault="0020341A" w:rsidP="00F10295">
            <w:pPr>
              <w:rPr>
                <w:sz w:val="18"/>
                <w:szCs w:val="18"/>
              </w:rPr>
            </w:pPr>
            <w:r w:rsidRPr="00A10FE4">
              <w:rPr>
                <w:sz w:val="18"/>
                <w:szCs w:val="18"/>
              </w:rPr>
              <w:t>2</w:t>
            </w:r>
          </w:p>
        </w:tc>
        <w:tc>
          <w:tcPr>
            <w:tcW w:w="1131" w:type="dxa"/>
          </w:tcPr>
          <w:p w14:paraId="6D5FB251" w14:textId="77777777" w:rsidR="0020341A" w:rsidRPr="00A10FE4" w:rsidRDefault="0020341A" w:rsidP="00F10295">
            <w:pPr>
              <w:rPr>
                <w:sz w:val="18"/>
                <w:szCs w:val="18"/>
              </w:rPr>
            </w:pPr>
            <w:r w:rsidRPr="00A10FE4">
              <w:rPr>
                <w:sz w:val="18"/>
                <w:szCs w:val="18"/>
              </w:rPr>
              <w:t>No</w:t>
            </w:r>
          </w:p>
        </w:tc>
        <w:tc>
          <w:tcPr>
            <w:tcW w:w="994" w:type="dxa"/>
          </w:tcPr>
          <w:p w14:paraId="0B48C1DE" w14:textId="77777777" w:rsidR="0020341A" w:rsidRPr="00A10FE4" w:rsidRDefault="0020341A" w:rsidP="00F10295">
            <w:pPr>
              <w:rPr>
                <w:sz w:val="18"/>
                <w:szCs w:val="18"/>
              </w:rPr>
            </w:pPr>
            <w:r w:rsidRPr="00A10FE4">
              <w:rPr>
                <w:sz w:val="18"/>
                <w:szCs w:val="18"/>
              </w:rPr>
              <w:t>Passive</w:t>
            </w:r>
          </w:p>
        </w:tc>
        <w:tc>
          <w:tcPr>
            <w:tcW w:w="1140" w:type="dxa"/>
          </w:tcPr>
          <w:p w14:paraId="01421F9E" w14:textId="77777777" w:rsidR="0020341A" w:rsidRPr="00A10FE4" w:rsidRDefault="0020341A" w:rsidP="00F10295">
            <w:pPr>
              <w:rPr>
                <w:sz w:val="18"/>
                <w:szCs w:val="18"/>
              </w:rPr>
            </w:pPr>
            <w:r w:rsidRPr="00A10FE4">
              <w:rPr>
                <w:sz w:val="18"/>
                <w:szCs w:val="18"/>
              </w:rPr>
              <w:t>No</w:t>
            </w:r>
          </w:p>
        </w:tc>
        <w:tc>
          <w:tcPr>
            <w:tcW w:w="1909" w:type="dxa"/>
          </w:tcPr>
          <w:p w14:paraId="60C3AC31" w14:textId="77777777" w:rsidR="0020341A" w:rsidRPr="00A10FE4" w:rsidRDefault="0020341A" w:rsidP="00F10295">
            <w:pPr>
              <w:rPr>
                <w:rFonts w:ascii="Cambria Math" w:hAnsi="Cambria Math"/>
                <w:sz w:val="18"/>
                <w:szCs w:val="18"/>
                <w:oMath/>
              </w:rPr>
            </w:pPr>
            <m:oMathPara>
              <m:oMath>
                <m:r>
                  <w:rPr>
                    <w:rFonts w:ascii="Cambria Math" w:hAnsi="Cambria Math"/>
                    <w:sz w:val="18"/>
                    <w:szCs w:val="18"/>
                  </w:rPr>
                  <m:t>2a</m:t>
                </m:r>
              </m:oMath>
            </m:oMathPara>
          </w:p>
        </w:tc>
        <w:tc>
          <w:tcPr>
            <w:tcW w:w="1438" w:type="dxa"/>
          </w:tcPr>
          <w:p w14:paraId="4DB1ABB1" w14:textId="77777777" w:rsidR="0020341A" w:rsidRPr="00A10FE4" w:rsidRDefault="0020341A" w:rsidP="00F10295">
            <w:pPr>
              <w:rPr>
                <w:sz w:val="18"/>
                <w:szCs w:val="18"/>
              </w:rPr>
            </w:pPr>
            <w:r w:rsidRPr="00A10FE4">
              <w:rPr>
                <w:sz w:val="18"/>
                <w:szCs w:val="18"/>
              </w:rPr>
              <w:t>None (both)</w:t>
            </w:r>
          </w:p>
        </w:tc>
        <w:tc>
          <w:tcPr>
            <w:tcW w:w="1171" w:type="dxa"/>
          </w:tcPr>
          <w:p w14:paraId="34148D14" w14:textId="77777777" w:rsidR="0020341A" w:rsidRPr="00A10FE4" w:rsidRDefault="0020341A" w:rsidP="00F10295">
            <w:pPr>
              <w:rPr>
                <w:sz w:val="18"/>
                <w:szCs w:val="18"/>
              </w:rPr>
            </w:pPr>
            <w:r w:rsidRPr="00A10FE4">
              <w:rPr>
                <w:sz w:val="18"/>
                <w:szCs w:val="18"/>
              </w:rPr>
              <w:t>None</w:t>
            </w:r>
          </w:p>
        </w:tc>
      </w:tr>
    </w:tbl>
    <w:p w14:paraId="0ACEE3CE" w14:textId="77777777" w:rsidR="0020341A" w:rsidRDefault="0020341A" w:rsidP="0020341A"/>
    <w:p w14:paraId="1B5B862B" w14:textId="77777777" w:rsidR="00A10FE4" w:rsidRDefault="00A10FE4" w:rsidP="0020341A"/>
    <w:p w14:paraId="3E061D05" w14:textId="77777777" w:rsidR="0020341A" w:rsidRDefault="0020341A" w:rsidP="0020341A">
      <w:pPr>
        <w:pStyle w:val="Caption"/>
        <w:keepNext/>
      </w:pPr>
      <w:r>
        <w:lastRenderedPageBreak/>
        <w:t xml:space="preserve">Table </w:t>
      </w:r>
      <w:r>
        <w:fldChar w:fldCharType="begin"/>
      </w:r>
      <w:r>
        <w:instrText xml:space="preserve"> SEQ Table \* ARABIC </w:instrText>
      </w:r>
      <w:r>
        <w:fldChar w:fldCharType="separate"/>
      </w:r>
      <w:r w:rsidR="00A10FE4">
        <w:rPr>
          <w:noProof/>
        </w:rPr>
        <w:t>3</w:t>
      </w:r>
      <w:r>
        <w:fldChar w:fldCharType="end"/>
      </w:r>
      <w:r>
        <w:t xml:space="preserve">: Effect of increasing body size and temperature on the evolution of </w:t>
      </w:r>
      <w:proofErr w:type="spellStart"/>
      <w:r>
        <w:t>generalism</w:t>
      </w:r>
      <w:proofErr w:type="spellEnd"/>
      <w:r>
        <w:t xml:space="preserve"> for </w:t>
      </w:r>
      <w:proofErr w:type="spellStart"/>
      <w:r>
        <w:t>trophically</w:t>
      </w:r>
      <w:proofErr w:type="spellEnd"/>
      <w:r>
        <w:t xml:space="preserve"> transmitted parasites under a range of assumptions.</w:t>
      </w:r>
    </w:p>
    <w:tbl>
      <w:tblPr>
        <w:tblStyle w:val="LightShading"/>
        <w:tblW w:w="8824" w:type="dxa"/>
        <w:tblLook w:val="0620" w:firstRow="1" w:lastRow="0" w:firstColumn="0" w:lastColumn="0" w:noHBand="1" w:noVBand="1"/>
      </w:tblPr>
      <w:tblGrid>
        <w:gridCol w:w="1131"/>
        <w:gridCol w:w="1195"/>
        <w:gridCol w:w="1078"/>
        <w:gridCol w:w="1202"/>
        <w:gridCol w:w="1907"/>
        <w:gridCol w:w="1135"/>
        <w:gridCol w:w="1176"/>
      </w:tblGrid>
      <w:tr w:rsidR="0020341A" w:rsidRPr="00A10FE4" w14:paraId="7BF23490" w14:textId="77777777" w:rsidTr="00A10FE4">
        <w:trPr>
          <w:cnfStyle w:val="100000000000" w:firstRow="1" w:lastRow="0" w:firstColumn="0" w:lastColumn="0" w:oddVBand="0" w:evenVBand="0" w:oddHBand="0" w:evenHBand="0" w:firstRowFirstColumn="0" w:firstRowLastColumn="0" w:lastRowFirstColumn="0" w:lastRowLastColumn="0"/>
        </w:trPr>
        <w:tc>
          <w:tcPr>
            <w:tcW w:w="1132" w:type="dxa"/>
          </w:tcPr>
          <w:p w14:paraId="0B9411BA" w14:textId="77777777" w:rsidR="0020341A" w:rsidRPr="00A10FE4" w:rsidRDefault="0020341A" w:rsidP="00F10295">
            <w:pPr>
              <w:rPr>
                <w:sz w:val="18"/>
              </w:rPr>
            </w:pPr>
            <w:r w:rsidRPr="00A10FE4">
              <w:rPr>
                <w:sz w:val="18"/>
              </w:rPr>
              <w:t>Number of specialist parasites</w:t>
            </w:r>
          </w:p>
        </w:tc>
        <w:tc>
          <w:tcPr>
            <w:tcW w:w="1195" w:type="dxa"/>
          </w:tcPr>
          <w:p w14:paraId="4A78B5EE" w14:textId="77777777" w:rsidR="0020341A" w:rsidRPr="00A10FE4" w:rsidRDefault="0020341A" w:rsidP="00F10295">
            <w:pPr>
              <w:rPr>
                <w:sz w:val="18"/>
              </w:rPr>
            </w:pPr>
            <w:r w:rsidRPr="00A10FE4">
              <w:rPr>
                <w:sz w:val="18"/>
              </w:rPr>
              <w:t>Parasite regulates population growth?</w:t>
            </w:r>
          </w:p>
        </w:tc>
        <w:tc>
          <w:tcPr>
            <w:tcW w:w="1079" w:type="dxa"/>
          </w:tcPr>
          <w:p w14:paraId="13E84F7E" w14:textId="77777777" w:rsidR="0020341A" w:rsidRPr="00A10FE4" w:rsidRDefault="0020341A" w:rsidP="00F10295">
            <w:pPr>
              <w:rPr>
                <w:sz w:val="18"/>
              </w:rPr>
            </w:pPr>
            <w:r w:rsidRPr="00A10FE4">
              <w:rPr>
                <w:sz w:val="18"/>
              </w:rPr>
              <w:t>Active or passive host seeking?</w:t>
            </w:r>
          </w:p>
        </w:tc>
        <w:tc>
          <w:tcPr>
            <w:tcW w:w="1202" w:type="dxa"/>
          </w:tcPr>
          <w:p w14:paraId="523E5B0E" w14:textId="77777777" w:rsidR="0020341A" w:rsidRPr="00A10FE4" w:rsidRDefault="0020341A" w:rsidP="00F10295">
            <w:pPr>
              <w:rPr>
                <w:sz w:val="18"/>
              </w:rPr>
            </w:pPr>
            <w:r w:rsidRPr="00A10FE4">
              <w:rPr>
                <w:sz w:val="18"/>
              </w:rPr>
              <w:t>Avoidance of already infected hosts?</w:t>
            </w:r>
          </w:p>
        </w:tc>
        <w:tc>
          <w:tcPr>
            <w:tcW w:w="1909" w:type="dxa"/>
          </w:tcPr>
          <w:p w14:paraId="3D381076" w14:textId="77777777" w:rsidR="0020341A" w:rsidRPr="00A10FE4" w:rsidRDefault="0020341A" w:rsidP="00F10295">
            <w:pPr>
              <w:rPr>
                <w:sz w:val="18"/>
              </w:rPr>
            </w:pPr>
            <w:r w:rsidRPr="00A10FE4">
              <w:rPr>
                <w:sz w:val="18"/>
              </w:rPr>
              <w:t xml:space="preserve">Generalist </w:t>
            </w:r>
            <m:oMath>
              <m:sSub>
                <m:sSubPr>
                  <m:ctrlPr>
                    <w:rPr>
                      <w:rFonts w:ascii="Cambria Math" w:hAnsi="Cambria Math"/>
                      <w:i/>
                      <w:sz w:val="18"/>
                    </w:rPr>
                  </m:ctrlPr>
                </m:sSubPr>
                <m:e>
                  <m:r>
                    <m:rPr>
                      <m:sty m:val="bi"/>
                    </m:rPr>
                    <w:rPr>
                      <w:rFonts w:ascii="Cambria Math" w:hAnsi="Cambria Math"/>
                      <w:sz w:val="18"/>
                    </w:rPr>
                    <m:t>R</m:t>
                  </m:r>
                </m:e>
                <m:sub>
                  <m:r>
                    <m:rPr>
                      <m:sty m:val="bi"/>
                    </m:rPr>
                    <w:rPr>
                      <w:rFonts w:ascii="Cambria Math" w:hAnsi="Cambria Math"/>
                      <w:sz w:val="18"/>
                    </w:rPr>
                    <m:t>0</m:t>
                  </m:r>
                </m:sub>
              </m:sSub>
            </m:oMath>
          </w:p>
        </w:tc>
        <w:tc>
          <w:tcPr>
            <w:tcW w:w="1136" w:type="dxa"/>
          </w:tcPr>
          <w:p w14:paraId="2ADC59AF" w14:textId="77777777" w:rsidR="0020341A" w:rsidRPr="00A10FE4" w:rsidRDefault="0020341A" w:rsidP="00F10295">
            <w:pPr>
              <w:rPr>
                <w:sz w:val="18"/>
              </w:rPr>
            </w:pPr>
            <w:r w:rsidRPr="00A10FE4">
              <w:rPr>
                <w:sz w:val="18"/>
              </w:rPr>
              <w:t xml:space="preserve">Effect of increased body size on </w:t>
            </w:r>
            <m:oMath>
              <m:sSub>
                <m:sSubPr>
                  <m:ctrlPr>
                    <w:rPr>
                      <w:rFonts w:ascii="Cambria Math" w:hAnsi="Cambria Math"/>
                      <w:i/>
                      <w:sz w:val="18"/>
                    </w:rPr>
                  </m:ctrlPr>
                </m:sSubPr>
                <m:e>
                  <m:r>
                    <m:rPr>
                      <m:sty m:val="bi"/>
                    </m:rPr>
                    <w:rPr>
                      <w:rFonts w:ascii="Cambria Math" w:hAnsi="Cambria Math"/>
                      <w:sz w:val="18"/>
                    </w:rPr>
                    <m:t>R</m:t>
                  </m:r>
                </m:e>
                <m:sub>
                  <m:r>
                    <m:rPr>
                      <m:sty m:val="bi"/>
                    </m:rPr>
                    <w:rPr>
                      <w:rFonts w:ascii="Cambria Math" w:hAnsi="Cambria Math"/>
                      <w:sz w:val="18"/>
                    </w:rPr>
                    <m:t>0</m:t>
                  </m:r>
                </m:sub>
              </m:sSub>
            </m:oMath>
          </w:p>
        </w:tc>
        <w:tc>
          <w:tcPr>
            <w:tcW w:w="1171" w:type="dxa"/>
          </w:tcPr>
          <w:p w14:paraId="626947BE" w14:textId="77777777" w:rsidR="0020341A" w:rsidRPr="00A10FE4" w:rsidRDefault="0020341A" w:rsidP="00F10295">
            <w:pPr>
              <w:rPr>
                <w:sz w:val="18"/>
                <w:vertAlign w:val="subscript"/>
              </w:rPr>
            </w:pPr>
            <w:r w:rsidRPr="00A10FE4">
              <w:rPr>
                <w:sz w:val="18"/>
              </w:rPr>
              <w:t xml:space="preserve">Effect of increased temperature on </w:t>
            </w:r>
            <w:r w:rsidRPr="00A10FE4">
              <w:rPr>
                <w:i/>
                <w:sz w:val="18"/>
              </w:rPr>
              <w:t>R</w:t>
            </w:r>
            <w:r w:rsidRPr="00A10FE4">
              <w:rPr>
                <w:i/>
                <w:sz w:val="18"/>
                <w:vertAlign w:val="subscript"/>
              </w:rPr>
              <w:t>0</w:t>
            </w:r>
          </w:p>
        </w:tc>
      </w:tr>
      <w:tr w:rsidR="0020341A" w:rsidRPr="00A10FE4" w14:paraId="205FC150" w14:textId="77777777" w:rsidTr="00A10FE4">
        <w:tc>
          <w:tcPr>
            <w:tcW w:w="1132" w:type="dxa"/>
          </w:tcPr>
          <w:p w14:paraId="15D771C6" w14:textId="77777777" w:rsidR="0020341A" w:rsidRPr="00A10FE4" w:rsidRDefault="0020341A" w:rsidP="00F10295">
            <w:pPr>
              <w:rPr>
                <w:sz w:val="18"/>
              </w:rPr>
            </w:pPr>
            <w:r w:rsidRPr="00A10FE4">
              <w:rPr>
                <w:sz w:val="18"/>
              </w:rPr>
              <w:t>1</w:t>
            </w:r>
          </w:p>
        </w:tc>
        <w:tc>
          <w:tcPr>
            <w:tcW w:w="1195" w:type="dxa"/>
          </w:tcPr>
          <w:p w14:paraId="05347D58" w14:textId="77777777" w:rsidR="0020341A" w:rsidRPr="00A10FE4" w:rsidRDefault="0020341A" w:rsidP="00F10295">
            <w:pPr>
              <w:rPr>
                <w:sz w:val="18"/>
              </w:rPr>
            </w:pPr>
            <w:r w:rsidRPr="00A10FE4">
              <w:rPr>
                <w:sz w:val="18"/>
              </w:rPr>
              <w:t>Yes</w:t>
            </w:r>
          </w:p>
        </w:tc>
        <w:tc>
          <w:tcPr>
            <w:tcW w:w="1079" w:type="dxa"/>
          </w:tcPr>
          <w:p w14:paraId="49B9463A" w14:textId="77777777" w:rsidR="0020341A" w:rsidRPr="00A10FE4" w:rsidRDefault="0020341A" w:rsidP="00F10295">
            <w:pPr>
              <w:rPr>
                <w:sz w:val="18"/>
              </w:rPr>
            </w:pPr>
            <w:r w:rsidRPr="00A10FE4">
              <w:rPr>
                <w:sz w:val="18"/>
              </w:rPr>
              <w:t>Active</w:t>
            </w:r>
          </w:p>
        </w:tc>
        <w:tc>
          <w:tcPr>
            <w:tcW w:w="1202" w:type="dxa"/>
          </w:tcPr>
          <w:p w14:paraId="63C7EDD1" w14:textId="77777777" w:rsidR="0020341A" w:rsidRPr="00A10FE4" w:rsidRDefault="0020341A" w:rsidP="00F10295">
            <w:pPr>
              <w:rPr>
                <w:sz w:val="18"/>
              </w:rPr>
            </w:pPr>
            <w:r w:rsidRPr="00A10FE4">
              <w:rPr>
                <w:sz w:val="18"/>
              </w:rPr>
              <w:t>Yes</w:t>
            </w:r>
          </w:p>
        </w:tc>
        <w:tc>
          <w:tcPr>
            <w:tcW w:w="1909" w:type="dxa"/>
          </w:tcPr>
          <w:p w14:paraId="07FB6776" w14:textId="77777777" w:rsidR="0020341A" w:rsidRPr="00A10FE4" w:rsidRDefault="0020341A" w:rsidP="00F10295">
            <w:pPr>
              <w:rPr>
                <w:sz w:val="18"/>
              </w:rPr>
            </w:pPr>
            <w:r w:rsidRPr="00A10FE4">
              <w:rPr>
                <w:sz w:val="18"/>
              </w:rPr>
              <w:t>No simple expression</w:t>
            </w:r>
          </w:p>
        </w:tc>
        <w:tc>
          <w:tcPr>
            <w:tcW w:w="1136" w:type="dxa"/>
          </w:tcPr>
          <w:p w14:paraId="52BCC8FF" w14:textId="77777777" w:rsidR="0020341A" w:rsidRPr="00A10FE4" w:rsidRDefault="0020341A" w:rsidP="00F10295">
            <w:pPr>
              <w:rPr>
                <w:sz w:val="18"/>
              </w:rPr>
            </w:pPr>
            <w:r w:rsidRPr="00A10FE4">
              <w:rPr>
                <w:sz w:val="18"/>
              </w:rPr>
              <w:t>Increase</w:t>
            </w:r>
          </w:p>
        </w:tc>
        <w:tc>
          <w:tcPr>
            <w:tcW w:w="1171" w:type="dxa"/>
          </w:tcPr>
          <w:p w14:paraId="2F77C225" w14:textId="77777777" w:rsidR="0020341A" w:rsidRPr="00A10FE4" w:rsidRDefault="0020341A" w:rsidP="00F10295">
            <w:pPr>
              <w:rPr>
                <w:sz w:val="18"/>
              </w:rPr>
            </w:pPr>
            <w:r w:rsidRPr="00A10FE4">
              <w:rPr>
                <w:sz w:val="18"/>
              </w:rPr>
              <w:t>Decrease</w:t>
            </w:r>
          </w:p>
        </w:tc>
      </w:tr>
      <w:tr w:rsidR="0020341A" w:rsidRPr="00A10FE4" w14:paraId="759BE192" w14:textId="77777777" w:rsidTr="00A10FE4">
        <w:tc>
          <w:tcPr>
            <w:tcW w:w="1132" w:type="dxa"/>
          </w:tcPr>
          <w:p w14:paraId="1487D290" w14:textId="77777777" w:rsidR="0020341A" w:rsidRPr="00A10FE4" w:rsidRDefault="0020341A" w:rsidP="00F10295">
            <w:pPr>
              <w:rPr>
                <w:sz w:val="18"/>
              </w:rPr>
            </w:pPr>
            <w:r w:rsidRPr="00A10FE4">
              <w:rPr>
                <w:sz w:val="18"/>
              </w:rPr>
              <w:t>2</w:t>
            </w:r>
          </w:p>
        </w:tc>
        <w:tc>
          <w:tcPr>
            <w:tcW w:w="1195" w:type="dxa"/>
          </w:tcPr>
          <w:p w14:paraId="39A59024" w14:textId="77777777" w:rsidR="0020341A" w:rsidRPr="00A10FE4" w:rsidRDefault="0020341A" w:rsidP="00F10295">
            <w:pPr>
              <w:rPr>
                <w:sz w:val="18"/>
              </w:rPr>
            </w:pPr>
            <w:r w:rsidRPr="00A10FE4">
              <w:rPr>
                <w:sz w:val="18"/>
              </w:rPr>
              <w:t>Yes</w:t>
            </w:r>
          </w:p>
        </w:tc>
        <w:tc>
          <w:tcPr>
            <w:tcW w:w="1079" w:type="dxa"/>
          </w:tcPr>
          <w:p w14:paraId="1F9786E7" w14:textId="77777777" w:rsidR="0020341A" w:rsidRPr="00A10FE4" w:rsidRDefault="0020341A" w:rsidP="00F10295">
            <w:pPr>
              <w:rPr>
                <w:sz w:val="18"/>
              </w:rPr>
            </w:pPr>
            <w:r w:rsidRPr="00A10FE4">
              <w:rPr>
                <w:sz w:val="18"/>
              </w:rPr>
              <w:t>Active</w:t>
            </w:r>
          </w:p>
        </w:tc>
        <w:tc>
          <w:tcPr>
            <w:tcW w:w="1202" w:type="dxa"/>
          </w:tcPr>
          <w:p w14:paraId="131F0CE2" w14:textId="77777777" w:rsidR="0020341A" w:rsidRPr="00A10FE4" w:rsidRDefault="0020341A" w:rsidP="00F10295">
            <w:pPr>
              <w:rPr>
                <w:sz w:val="18"/>
              </w:rPr>
            </w:pPr>
            <w:r w:rsidRPr="00A10FE4">
              <w:rPr>
                <w:sz w:val="18"/>
              </w:rPr>
              <w:t>Yes</w:t>
            </w:r>
          </w:p>
        </w:tc>
        <w:tc>
          <w:tcPr>
            <w:tcW w:w="1909" w:type="dxa"/>
          </w:tcPr>
          <w:p w14:paraId="293E0016" w14:textId="77777777" w:rsidR="0020341A" w:rsidRPr="00A10FE4" w:rsidRDefault="0020341A" w:rsidP="00F10295">
            <w:pPr>
              <w:rPr>
                <w:sz w:val="18"/>
              </w:rPr>
            </w:pPr>
            <w:r w:rsidRPr="00A10FE4">
              <w:rPr>
                <w:sz w:val="18"/>
              </w:rPr>
              <w:t>No simple expression</w:t>
            </w:r>
          </w:p>
        </w:tc>
        <w:tc>
          <w:tcPr>
            <w:tcW w:w="1136" w:type="dxa"/>
          </w:tcPr>
          <w:p w14:paraId="4A96187E" w14:textId="77777777" w:rsidR="0020341A" w:rsidRPr="00A10FE4" w:rsidRDefault="0020341A" w:rsidP="00F10295">
            <w:pPr>
              <w:rPr>
                <w:sz w:val="18"/>
              </w:rPr>
            </w:pPr>
            <w:r w:rsidRPr="00A10FE4">
              <w:rPr>
                <w:sz w:val="18"/>
              </w:rPr>
              <w:t>Variable</w:t>
            </w:r>
          </w:p>
        </w:tc>
        <w:tc>
          <w:tcPr>
            <w:tcW w:w="1171" w:type="dxa"/>
          </w:tcPr>
          <w:p w14:paraId="7B368511" w14:textId="77777777" w:rsidR="0020341A" w:rsidRPr="00A10FE4" w:rsidRDefault="0020341A" w:rsidP="00F10295">
            <w:pPr>
              <w:rPr>
                <w:sz w:val="18"/>
              </w:rPr>
            </w:pPr>
            <w:r w:rsidRPr="00A10FE4">
              <w:rPr>
                <w:sz w:val="18"/>
              </w:rPr>
              <w:t>Variable</w:t>
            </w:r>
          </w:p>
        </w:tc>
      </w:tr>
      <w:tr w:rsidR="0020341A" w:rsidRPr="00A10FE4" w14:paraId="0711A277" w14:textId="77777777" w:rsidTr="00A10FE4">
        <w:tc>
          <w:tcPr>
            <w:tcW w:w="1132" w:type="dxa"/>
          </w:tcPr>
          <w:p w14:paraId="78299CBD" w14:textId="77777777" w:rsidR="0020341A" w:rsidRPr="00A10FE4" w:rsidRDefault="0020341A" w:rsidP="00F10295">
            <w:pPr>
              <w:rPr>
                <w:sz w:val="18"/>
              </w:rPr>
            </w:pPr>
            <w:r w:rsidRPr="00A10FE4">
              <w:rPr>
                <w:sz w:val="18"/>
              </w:rPr>
              <w:t>2</w:t>
            </w:r>
          </w:p>
        </w:tc>
        <w:tc>
          <w:tcPr>
            <w:tcW w:w="1195" w:type="dxa"/>
          </w:tcPr>
          <w:p w14:paraId="6F6F04DB" w14:textId="77777777" w:rsidR="0020341A" w:rsidRPr="00A10FE4" w:rsidRDefault="0020341A" w:rsidP="00F10295">
            <w:pPr>
              <w:rPr>
                <w:sz w:val="18"/>
              </w:rPr>
            </w:pPr>
            <w:r w:rsidRPr="00A10FE4">
              <w:rPr>
                <w:sz w:val="18"/>
              </w:rPr>
              <w:t>No</w:t>
            </w:r>
          </w:p>
        </w:tc>
        <w:tc>
          <w:tcPr>
            <w:tcW w:w="1079" w:type="dxa"/>
          </w:tcPr>
          <w:p w14:paraId="111A2BB0" w14:textId="77777777" w:rsidR="0020341A" w:rsidRPr="00A10FE4" w:rsidRDefault="0020341A" w:rsidP="00F10295">
            <w:pPr>
              <w:rPr>
                <w:sz w:val="18"/>
              </w:rPr>
            </w:pPr>
            <w:r w:rsidRPr="00A10FE4">
              <w:rPr>
                <w:sz w:val="18"/>
              </w:rPr>
              <w:t>Active</w:t>
            </w:r>
          </w:p>
        </w:tc>
        <w:tc>
          <w:tcPr>
            <w:tcW w:w="1202" w:type="dxa"/>
          </w:tcPr>
          <w:p w14:paraId="340AC898" w14:textId="77777777" w:rsidR="0020341A" w:rsidRPr="00A10FE4" w:rsidRDefault="0020341A" w:rsidP="00F10295">
            <w:pPr>
              <w:rPr>
                <w:sz w:val="18"/>
              </w:rPr>
            </w:pPr>
            <w:r w:rsidRPr="00A10FE4">
              <w:rPr>
                <w:sz w:val="18"/>
              </w:rPr>
              <w:t>Yes</w:t>
            </w:r>
          </w:p>
        </w:tc>
        <w:tc>
          <w:tcPr>
            <w:tcW w:w="1909" w:type="dxa"/>
          </w:tcPr>
          <w:p w14:paraId="1CBE37E7" w14:textId="77777777" w:rsidR="0020341A" w:rsidRPr="00A10FE4" w:rsidRDefault="0020341A" w:rsidP="00F10295">
            <w:pPr>
              <w:rPr>
                <w:sz w:val="18"/>
              </w:rPr>
            </w:pPr>
            <w:r w:rsidRPr="00A10FE4">
              <w:rPr>
                <w:sz w:val="18"/>
              </w:rPr>
              <w:t>No simple expression</w:t>
            </w:r>
          </w:p>
        </w:tc>
        <w:tc>
          <w:tcPr>
            <w:tcW w:w="1136" w:type="dxa"/>
          </w:tcPr>
          <w:p w14:paraId="487353BD" w14:textId="77777777" w:rsidR="0020341A" w:rsidRPr="00A10FE4" w:rsidRDefault="0020341A" w:rsidP="00F10295">
            <w:pPr>
              <w:rPr>
                <w:sz w:val="18"/>
              </w:rPr>
            </w:pPr>
            <w:r w:rsidRPr="00A10FE4">
              <w:rPr>
                <w:sz w:val="18"/>
              </w:rPr>
              <w:t>Variable</w:t>
            </w:r>
          </w:p>
        </w:tc>
        <w:tc>
          <w:tcPr>
            <w:tcW w:w="1171" w:type="dxa"/>
          </w:tcPr>
          <w:p w14:paraId="0B6043B1" w14:textId="77777777" w:rsidR="0020341A" w:rsidRPr="00A10FE4" w:rsidRDefault="0020341A" w:rsidP="00F10295">
            <w:pPr>
              <w:rPr>
                <w:sz w:val="18"/>
              </w:rPr>
            </w:pPr>
            <w:r w:rsidRPr="00A10FE4">
              <w:rPr>
                <w:sz w:val="18"/>
              </w:rPr>
              <w:t>Variable</w:t>
            </w:r>
          </w:p>
        </w:tc>
      </w:tr>
      <w:tr w:rsidR="0020341A" w:rsidRPr="00A10FE4" w14:paraId="161471BD" w14:textId="77777777" w:rsidTr="00A10FE4">
        <w:tc>
          <w:tcPr>
            <w:tcW w:w="1132" w:type="dxa"/>
          </w:tcPr>
          <w:p w14:paraId="4A925572" w14:textId="77777777" w:rsidR="0020341A" w:rsidRPr="00A10FE4" w:rsidRDefault="0020341A" w:rsidP="00F10295">
            <w:pPr>
              <w:rPr>
                <w:sz w:val="18"/>
              </w:rPr>
            </w:pPr>
            <w:r w:rsidRPr="00A10FE4">
              <w:rPr>
                <w:sz w:val="18"/>
              </w:rPr>
              <w:t>2</w:t>
            </w:r>
          </w:p>
        </w:tc>
        <w:tc>
          <w:tcPr>
            <w:tcW w:w="1195" w:type="dxa"/>
          </w:tcPr>
          <w:p w14:paraId="6AE4C250" w14:textId="77777777" w:rsidR="0020341A" w:rsidRPr="00A10FE4" w:rsidRDefault="0020341A" w:rsidP="00F10295">
            <w:pPr>
              <w:rPr>
                <w:sz w:val="18"/>
              </w:rPr>
            </w:pPr>
            <w:r w:rsidRPr="00A10FE4">
              <w:rPr>
                <w:sz w:val="18"/>
              </w:rPr>
              <w:t>No</w:t>
            </w:r>
          </w:p>
        </w:tc>
        <w:tc>
          <w:tcPr>
            <w:tcW w:w="1079" w:type="dxa"/>
          </w:tcPr>
          <w:p w14:paraId="64FF7756" w14:textId="77777777" w:rsidR="0020341A" w:rsidRPr="00A10FE4" w:rsidRDefault="0020341A" w:rsidP="00F10295">
            <w:pPr>
              <w:rPr>
                <w:sz w:val="18"/>
              </w:rPr>
            </w:pPr>
            <w:r w:rsidRPr="00A10FE4">
              <w:rPr>
                <w:sz w:val="18"/>
              </w:rPr>
              <w:t xml:space="preserve">Active </w:t>
            </w:r>
          </w:p>
        </w:tc>
        <w:tc>
          <w:tcPr>
            <w:tcW w:w="1202" w:type="dxa"/>
          </w:tcPr>
          <w:p w14:paraId="37921D3F" w14:textId="77777777" w:rsidR="0020341A" w:rsidRPr="00A10FE4" w:rsidRDefault="0020341A" w:rsidP="00F10295">
            <w:pPr>
              <w:rPr>
                <w:sz w:val="18"/>
              </w:rPr>
            </w:pPr>
            <w:r w:rsidRPr="00A10FE4">
              <w:rPr>
                <w:sz w:val="18"/>
              </w:rPr>
              <w:t>No</w:t>
            </w:r>
          </w:p>
        </w:tc>
        <w:tc>
          <w:tcPr>
            <w:tcW w:w="1909" w:type="dxa"/>
          </w:tcPr>
          <w:p w14:paraId="7B78CF27" w14:textId="77777777" w:rsidR="0020341A" w:rsidRPr="00A10FE4" w:rsidRDefault="0020341A" w:rsidP="00F10295">
            <w:pPr>
              <w:rPr>
                <w:sz w:val="18"/>
              </w:rPr>
            </w:pPr>
            <m:oMathPara>
              <m:oMath>
                <m:r>
                  <w:rPr>
                    <w:rFonts w:ascii="Cambria Math" w:hAnsi="Cambria Math"/>
                    <w:sz w:val="18"/>
                  </w:rPr>
                  <m:t>2a</m:t>
                </m:r>
              </m:oMath>
            </m:oMathPara>
          </w:p>
        </w:tc>
        <w:tc>
          <w:tcPr>
            <w:tcW w:w="1136" w:type="dxa"/>
          </w:tcPr>
          <w:p w14:paraId="64B00021" w14:textId="77777777" w:rsidR="0020341A" w:rsidRPr="00A10FE4" w:rsidRDefault="0020341A" w:rsidP="00F10295">
            <w:pPr>
              <w:rPr>
                <w:sz w:val="18"/>
              </w:rPr>
            </w:pPr>
            <w:r w:rsidRPr="00A10FE4">
              <w:rPr>
                <w:sz w:val="18"/>
              </w:rPr>
              <w:t>None</w:t>
            </w:r>
          </w:p>
        </w:tc>
        <w:tc>
          <w:tcPr>
            <w:tcW w:w="1171" w:type="dxa"/>
          </w:tcPr>
          <w:p w14:paraId="4F01E0A8" w14:textId="77777777" w:rsidR="0020341A" w:rsidRPr="00A10FE4" w:rsidRDefault="0020341A" w:rsidP="00F10295">
            <w:pPr>
              <w:rPr>
                <w:sz w:val="18"/>
              </w:rPr>
            </w:pPr>
            <w:r w:rsidRPr="00A10FE4">
              <w:rPr>
                <w:sz w:val="18"/>
              </w:rPr>
              <w:t>None</w:t>
            </w:r>
          </w:p>
        </w:tc>
      </w:tr>
      <w:tr w:rsidR="0020341A" w:rsidRPr="00A10FE4" w14:paraId="18D0C75C" w14:textId="77777777" w:rsidTr="00A10FE4">
        <w:tc>
          <w:tcPr>
            <w:tcW w:w="1132" w:type="dxa"/>
          </w:tcPr>
          <w:p w14:paraId="295C17EF" w14:textId="77777777" w:rsidR="0020341A" w:rsidRPr="00A10FE4" w:rsidRDefault="0020341A" w:rsidP="00F10295">
            <w:pPr>
              <w:rPr>
                <w:sz w:val="18"/>
              </w:rPr>
            </w:pPr>
            <w:r w:rsidRPr="00A10FE4">
              <w:rPr>
                <w:sz w:val="18"/>
              </w:rPr>
              <w:t>2</w:t>
            </w:r>
          </w:p>
        </w:tc>
        <w:tc>
          <w:tcPr>
            <w:tcW w:w="1195" w:type="dxa"/>
          </w:tcPr>
          <w:p w14:paraId="4D0EEF1C" w14:textId="77777777" w:rsidR="0020341A" w:rsidRPr="00A10FE4" w:rsidRDefault="0020341A" w:rsidP="00F10295">
            <w:pPr>
              <w:rPr>
                <w:sz w:val="18"/>
              </w:rPr>
            </w:pPr>
            <w:r w:rsidRPr="00A10FE4">
              <w:rPr>
                <w:sz w:val="18"/>
              </w:rPr>
              <w:t>No</w:t>
            </w:r>
          </w:p>
        </w:tc>
        <w:tc>
          <w:tcPr>
            <w:tcW w:w="1079" w:type="dxa"/>
          </w:tcPr>
          <w:p w14:paraId="50F7E35B" w14:textId="77777777" w:rsidR="0020341A" w:rsidRPr="00A10FE4" w:rsidRDefault="0020341A" w:rsidP="00F10295">
            <w:pPr>
              <w:rPr>
                <w:sz w:val="18"/>
              </w:rPr>
            </w:pPr>
            <w:r w:rsidRPr="00A10FE4">
              <w:rPr>
                <w:sz w:val="18"/>
              </w:rPr>
              <w:t>Passive</w:t>
            </w:r>
          </w:p>
        </w:tc>
        <w:tc>
          <w:tcPr>
            <w:tcW w:w="1202" w:type="dxa"/>
          </w:tcPr>
          <w:p w14:paraId="50DA0043" w14:textId="77777777" w:rsidR="0020341A" w:rsidRPr="00A10FE4" w:rsidRDefault="0020341A" w:rsidP="00F10295">
            <w:pPr>
              <w:rPr>
                <w:sz w:val="18"/>
              </w:rPr>
            </w:pPr>
            <w:r w:rsidRPr="00A10FE4">
              <w:rPr>
                <w:sz w:val="18"/>
              </w:rPr>
              <w:t>No</w:t>
            </w:r>
          </w:p>
        </w:tc>
        <w:tc>
          <w:tcPr>
            <w:tcW w:w="1909" w:type="dxa"/>
          </w:tcPr>
          <w:p w14:paraId="5648DAE3" w14:textId="77777777" w:rsidR="0020341A" w:rsidRPr="00A10FE4" w:rsidRDefault="0020341A" w:rsidP="00F10295">
            <w:pPr>
              <w:rPr>
                <w:rFonts w:ascii="Cambria Math" w:hAnsi="Cambria Math"/>
                <w:sz w:val="18"/>
                <w:oMath/>
              </w:rPr>
            </w:pPr>
            <m:oMathPara>
              <m:oMath>
                <m:r>
                  <w:rPr>
                    <w:rFonts w:ascii="Cambria Math" w:hAnsi="Cambria Math"/>
                    <w:sz w:val="18"/>
                  </w:rPr>
                  <m:t>2a</m:t>
                </m:r>
              </m:oMath>
            </m:oMathPara>
          </w:p>
        </w:tc>
        <w:tc>
          <w:tcPr>
            <w:tcW w:w="1136" w:type="dxa"/>
          </w:tcPr>
          <w:p w14:paraId="44021A6B" w14:textId="77777777" w:rsidR="0020341A" w:rsidRPr="00A10FE4" w:rsidRDefault="0020341A" w:rsidP="00F10295">
            <w:pPr>
              <w:rPr>
                <w:sz w:val="18"/>
              </w:rPr>
            </w:pPr>
            <w:r w:rsidRPr="00A10FE4">
              <w:rPr>
                <w:sz w:val="18"/>
              </w:rPr>
              <w:t>None</w:t>
            </w:r>
          </w:p>
        </w:tc>
        <w:tc>
          <w:tcPr>
            <w:tcW w:w="1171" w:type="dxa"/>
          </w:tcPr>
          <w:p w14:paraId="1FBC608D" w14:textId="77777777" w:rsidR="0020341A" w:rsidRPr="00A10FE4" w:rsidRDefault="0020341A" w:rsidP="00F10295">
            <w:pPr>
              <w:rPr>
                <w:sz w:val="18"/>
              </w:rPr>
            </w:pPr>
            <w:r w:rsidRPr="00A10FE4">
              <w:rPr>
                <w:sz w:val="18"/>
              </w:rPr>
              <w:t>None</w:t>
            </w:r>
          </w:p>
        </w:tc>
      </w:tr>
    </w:tbl>
    <w:p w14:paraId="1C7CC880" w14:textId="77777777" w:rsidR="0020341A" w:rsidRDefault="0020341A" w:rsidP="0020341A"/>
    <w:p w14:paraId="04E8899B" w14:textId="77777777" w:rsidR="006473CD" w:rsidRPr="006473CD" w:rsidRDefault="006473CD" w:rsidP="006473CD"/>
    <w:p w14:paraId="7E86702F" w14:textId="77777777" w:rsidR="0007435A" w:rsidRDefault="0007435A" w:rsidP="0007435A">
      <w:pPr>
        <w:pStyle w:val="Caption"/>
        <w:keepNext/>
      </w:pPr>
      <w:r>
        <w:t xml:space="preserve">Table </w:t>
      </w:r>
      <w:r>
        <w:fldChar w:fldCharType="begin"/>
      </w:r>
      <w:r>
        <w:instrText xml:space="preserve"> SEQ Table \* ARABIC </w:instrText>
      </w:r>
      <w:r>
        <w:fldChar w:fldCharType="separate"/>
      </w:r>
      <w:r w:rsidR="00A10FE4">
        <w:rPr>
          <w:noProof/>
        </w:rPr>
        <w:t>4</w:t>
      </w:r>
      <w:r>
        <w:fldChar w:fldCharType="end"/>
      </w:r>
      <w:r>
        <w:t xml:space="preserve">: </w:t>
      </w:r>
      <w:proofErr w:type="spellStart"/>
      <w:r>
        <w:t>Generalism</w:t>
      </w:r>
      <w:proofErr w:type="spellEnd"/>
      <w:r>
        <w:t xml:space="preserve"> metrics calculated from host-parasite database </w:t>
      </w:r>
    </w:p>
    <w:tbl>
      <w:tblPr>
        <w:tblStyle w:val="LightShading"/>
        <w:tblW w:w="4593" w:type="pct"/>
        <w:tblLayout w:type="fixed"/>
        <w:tblLook w:val="06A0" w:firstRow="1" w:lastRow="0" w:firstColumn="1" w:lastColumn="0" w:noHBand="1" w:noVBand="1"/>
      </w:tblPr>
      <w:tblGrid>
        <w:gridCol w:w="1242"/>
        <w:gridCol w:w="5670"/>
        <w:gridCol w:w="1985"/>
      </w:tblGrid>
      <w:tr w:rsidR="0007435A" w:rsidRPr="00A10FE4" w14:paraId="0FF0344E" w14:textId="77777777" w:rsidTr="00A10FE4">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242" w:type="dxa"/>
          </w:tcPr>
          <w:p w14:paraId="068ABE5A" w14:textId="77777777" w:rsidR="0007435A" w:rsidRPr="00A10FE4" w:rsidRDefault="0007435A" w:rsidP="00F10295">
            <w:pPr>
              <w:spacing w:line="276" w:lineRule="auto"/>
              <w:jc w:val="both"/>
              <w:rPr>
                <w:sz w:val="18"/>
                <w:lang w:val="en-US"/>
              </w:rPr>
            </w:pPr>
            <w:r w:rsidRPr="00A10FE4">
              <w:rPr>
                <w:sz w:val="18"/>
                <w:lang w:val="en-US"/>
              </w:rPr>
              <w:t>Metric</w:t>
            </w:r>
          </w:p>
        </w:tc>
        <w:tc>
          <w:tcPr>
            <w:tcW w:w="5670" w:type="dxa"/>
          </w:tcPr>
          <w:p w14:paraId="13B53F2A" w14:textId="77777777" w:rsidR="0007435A" w:rsidRPr="00A10FE4" w:rsidRDefault="0007435A" w:rsidP="00F10295">
            <w:pPr>
              <w:spacing w:line="276" w:lineRule="auto"/>
              <w:jc w:val="both"/>
              <w:cnfStyle w:val="100000000000" w:firstRow="1" w:lastRow="0" w:firstColumn="0" w:lastColumn="0" w:oddVBand="0" w:evenVBand="0" w:oddHBand="0" w:evenHBand="0" w:firstRowFirstColumn="0" w:firstRowLastColumn="0" w:lastRowFirstColumn="0" w:lastRowLastColumn="0"/>
              <w:rPr>
                <w:sz w:val="18"/>
                <w:lang w:val="en-US"/>
              </w:rPr>
            </w:pPr>
            <w:r w:rsidRPr="00A10FE4">
              <w:rPr>
                <w:sz w:val="18"/>
                <w:lang w:val="en-US"/>
              </w:rPr>
              <w:t>Description</w:t>
            </w:r>
          </w:p>
        </w:tc>
        <w:tc>
          <w:tcPr>
            <w:tcW w:w="1985" w:type="dxa"/>
          </w:tcPr>
          <w:p w14:paraId="2B44F824" w14:textId="77777777" w:rsidR="0007435A" w:rsidRPr="00A10FE4" w:rsidRDefault="0007435A" w:rsidP="00F10295">
            <w:pPr>
              <w:spacing w:line="276" w:lineRule="auto"/>
              <w:jc w:val="both"/>
              <w:cnfStyle w:val="100000000000" w:firstRow="1" w:lastRow="0" w:firstColumn="0" w:lastColumn="0" w:oddVBand="0" w:evenVBand="0" w:oddHBand="0" w:evenHBand="0" w:firstRowFirstColumn="0" w:firstRowLastColumn="0" w:lastRowFirstColumn="0" w:lastRowLastColumn="0"/>
              <w:rPr>
                <w:sz w:val="18"/>
                <w:lang w:val="en-US"/>
              </w:rPr>
            </w:pPr>
            <w:r w:rsidRPr="00A10FE4">
              <w:rPr>
                <w:sz w:val="18"/>
                <w:lang w:val="en-US"/>
              </w:rPr>
              <w:t>Facet</w:t>
            </w:r>
          </w:p>
        </w:tc>
      </w:tr>
      <w:tr w:rsidR="0007435A" w:rsidRPr="00A10FE4" w14:paraId="3B1F2514" w14:textId="77777777" w:rsidTr="00A10FE4">
        <w:trPr>
          <w:trHeight w:val="362"/>
        </w:trPr>
        <w:tc>
          <w:tcPr>
            <w:cnfStyle w:val="001000000000" w:firstRow="0" w:lastRow="0" w:firstColumn="1" w:lastColumn="0" w:oddVBand="0" w:evenVBand="0" w:oddHBand="0" w:evenHBand="0" w:firstRowFirstColumn="0" w:firstRowLastColumn="0" w:lastRowFirstColumn="0" w:lastRowLastColumn="0"/>
            <w:tcW w:w="1242" w:type="dxa"/>
          </w:tcPr>
          <w:p w14:paraId="0D1342CB" w14:textId="77777777" w:rsidR="0007435A" w:rsidRPr="00A10FE4" w:rsidRDefault="0007435A" w:rsidP="00F10295">
            <w:pPr>
              <w:spacing w:line="276" w:lineRule="auto"/>
              <w:jc w:val="both"/>
              <w:rPr>
                <w:sz w:val="18"/>
                <w:lang w:val="en-US"/>
              </w:rPr>
            </w:pPr>
            <w:r w:rsidRPr="00A10FE4">
              <w:rPr>
                <w:sz w:val="18"/>
                <w:lang w:val="en-US"/>
              </w:rPr>
              <w:t>Degree</w:t>
            </w:r>
          </w:p>
        </w:tc>
        <w:tc>
          <w:tcPr>
            <w:tcW w:w="5670" w:type="dxa"/>
          </w:tcPr>
          <w:p w14:paraId="36F630E6"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Number of hosts</w:t>
            </w:r>
          </w:p>
        </w:tc>
        <w:tc>
          <w:tcPr>
            <w:tcW w:w="1985" w:type="dxa"/>
          </w:tcPr>
          <w:p w14:paraId="1DBEC884"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structural</w:t>
            </w:r>
            <w:proofErr w:type="gramEnd"/>
          </w:p>
        </w:tc>
      </w:tr>
      <w:tr w:rsidR="0007435A" w:rsidRPr="00A10FE4" w14:paraId="7293FF9E" w14:textId="77777777" w:rsidTr="00A10FE4">
        <w:trPr>
          <w:trHeight w:val="558"/>
        </w:trPr>
        <w:tc>
          <w:tcPr>
            <w:cnfStyle w:val="001000000000" w:firstRow="0" w:lastRow="0" w:firstColumn="1" w:lastColumn="0" w:oddVBand="0" w:evenVBand="0" w:oddHBand="0" w:evenHBand="0" w:firstRowFirstColumn="0" w:firstRowLastColumn="0" w:lastRowFirstColumn="0" w:lastRowLastColumn="0"/>
            <w:tcW w:w="1242" w:type="dxa"/>
          </w:tcPr>
          <w:p w14:paraId="34DE41CA" w14:textId="77777777" w:rsidR="0007435A" w:rsidRPr="00A10FE4" w:rsidRDefault="0007435A" w:rsidP="00F10295">
            <w:pPr>
              <w:spacing w:line="276" w:lineRule="auto"/>
              <w:jc w:val="both"/>
              <w:rPr>
                <w:sz w:val="18"/>
                <w:lang w:val="en-US"/>
              </w:rPr>
            </w:pPr>
            <w:r w:rsidRPr="00A10FE4">
              <w:rPr>
                <w:sz w:val="18"/>
                <w:lang w:val="en-US"/>
              </w:rPr>
              <w:t>G</w:t>
            </w:r>
          </w:p>
        </w:tc>
        <w:tc>
          <w:tcPr>
            <w:tcW w:w="5670" w:type="dxa"/>
          </w:tcPr>
          <w:p w14:paraId="4D8EADD6"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Binary measure, G=1 if degree &gt; 1</w:t>
            </w:r>
          </w:p>
        </w:tc>
        <w:tc>
          <w:tcPr>
            <w:tcW w:w="1985" w:type="dxa"/>
          </w:tcPr>
          <w:p w14:paraId="75AFC135"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structural</w:t>
            </w:r>
            <w:proofErr w:type="gramEnd"/>
          </w:p>
        </w:tc>
      </w:tr>
      <w:tr w:rsidR="0007435A" w:rsidRPr="00A10FE4" w14:paraId="0F515641" w14:textId="77777777" w:rsidTr="00A10FE4">
        <w:trPr>
          <w:trHeight w:val="438"/>
        </w:trPr>
        <w:tc>
          <w:tcPr>
            <w:cnfStyle w:val="001000000000" w:firstRow="0" w:lastRow="0" w:firstColumn="1" w:lastColumn="0" w:oddVBand="0" w:evenVBand="0" w:oddHBand="0" w:evenHBand="0" w:firstRowFirstColumn="0" w:firstRowLastColumn="0" w:lastRowFirstColumn="0" w:lastRowLastColumn="0"/>
            <w:tcW w:w="1242" w:type="dxa"/>
          </w:tcPr>
          <w:p w14:paraId="32C249DC" w14:textId="77777777" w:rsidR="0007435A" w:rsidRPr="00A10FE4" w:rsidRDefault="0007435A" w:rsidP="00F10295">
            <w:pPr>
              <w:spacing w:line="276" w:lineRule="auto"/>
              <w:jc w:val="both"/>
              <w:rPr>
                <w:sz w:val="18"/>
                <w:lang w:val="en-US"/>
              </w:rPr>
            </w:pPr>
            <w:r w:rsidRPr="00A10FE4">
              <w:rPr>
                <w:sz w:val="18"/>
                <w:lang w:val="en-US"/>
              </w:rPr>
              <w:t>SPD</w:t>
            </w:r>
          </w:p>
        </w:tc>
        <w:tc>
          <w:tcPr>
            <w:tcW w:w="5670" w:type="dxa"/>
          </w:tcPr>
          <w:p w14:paraId="62984154"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 xml:space="preserve">Mean pairwise phylogenetic distance between all hosts </w:t>
            </w:r>
            <w:r w:rsidRPr="00A10FE4">
              <w:rPr>
                <w:sz w:val="18"/>
                <w:lang w:val="en-US"/>
              </w:rPr>
              <w:fldChar w:fldCharType="begin" w:fldLock="1"/>
            </w:r>
            <w:r w:rsidRPr="00A10FE4">
              <w:rPr>
                <w:sz w:val="18"/>
                <w:lang w:val="en-US"/>
              </w:rPr>
              <w:instrText>ADDIN CSL_CITATION { "citationItems" : [ { "id" : "ITEM-1", "itemData" : { "DOI" : "10.1017/S0031182003002993", "ISBN" : "0031182003", "ISSN" : "0031-1820", "PMID" : "12793652", "abstract" : "The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 "author" : [ { "dropping-particle" : "", "family" : "Poulin", "given" : "R", "non-dropping-particle" : "", "parse-names" : false, "suffix" : "" }, { "dropping-particle" : "", "family" : "Mouillot", "given" : "D", "non-dropping-particle" : "", "parse-names" : false, "suffix" : "" } ], "container-title" : "Parasitology", "id" : "ITEM-1", "issue" : "Pt 5", "issued" : { "date-parts" : [ [ "2003" ] ] }, "page" : "473-480", "title" : "Parasite specialization from a phylogenetic perspective: a new index of host specificity", "type" : "article-journal", "volume" : "126" }, "uris" : [ "http://www.mendeley.com/documents/?uuid=37d6e7b4-546f-43fb-b613-659332d942b3" ] } ], "mendeley" : { "formattedCitation" : "[35]", "plainTextFormattedCitation" : "[35]", "previouslyFormattedCitation" : "[35]" }, "properties" : { "noteIndex" : 0 }, "schema" : "https://github.com/citation-style-language/schema/raw/master/csl-citation.json" }</w:instrText>
            </w:r>
            <w:r w:rsidRPr="00A10FE4">
              <w:rPr>
                <w:sz w:val="18"/>
                <w:lang w:val="en-US"/>
              </w:rPr>
              <w:fldChar w:fldCharType="separate"/>
            </w:r>
            <w:r w:rsidRPr="00A10FE4">
              <w:rPr>
                <w:noProof/>
                <w:sz w:val="18"/>
                <w:lang w:val="en-US"/>
              </w:rPr>
              <w:t>[46]</w:t>
            </w:r>
            <w:r w:rsidRPr="00A10FE4">
              <w:rPr>
                <w:sz w:val="18"/>
                <w:lang w:val="en-US"/>
              </w:rPr>
              <w:fldChar w:fldCharType="end"/>
            </w:r>
            <w:r w:rsidRPr="00A10FE4">
              <w:rPr>
                <w:sz w:val="18"/>
                <w:lang w:val="en-US"/>
              </w:rPr>
              <w:t>, SPD = 0 for G=0.</w:t>
            </w:r>
          </w:p>
        </w:tc>
        <w:tc>
          <w:tcPr>
            <w:tcW w:w="1985" w:type="dxa"/>
          </w:tcPr>
          <w:p w14:paraId="060F2D81"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phylogenetic</w:t>
            </w:r>
            <w:proofErr w:type="gramEnd"/>
          </w:p>
        </w:tc>
      </w:tr>
      <w:tr w:rsidR="0007435A" w:rsidRPr="00A10FE4" w14:paraId="0952451E" w14:textId="77777777" w:rsidTr="00A10FE4">
        <w:trPr>
          <w:trHeight w:val="1041"/>
        </w:trPr>
        <w:tc>
          <w:tcPr>
            <w:cnfStyle w:val="001000000000" w:firstRow="0" w:lastRow="0" w:firstColumn="1" w:lastColumn="0" w:oddVBand="0" w:evenVBand="0" w:oddHBand="0" w:evenHBand="0" w:firstRowFirstColumn="0" w:firstRowLastColumn="0" w:lastRowFirstColumn="0" w:lastRowLastColumn="0"/>
            <w:tcW w:w="1242" w:type="dxa"/>
          </w:tcPr>
          <w:p w14:paraId="3E66AB6B" w14:textId="77777777" w:rsidR="0007435A" w:rsidRPr="00A10FE4" w:rsidRDefault="0007435A" w:rsidP="00F10295">
            <w:pPr>
              <w:spacing w:line="276" w:lineRule="auto"/>
              <w:jc w:val="both"/>
              <w:rPr>
                <w:sz w:val="18"/>
                <w:lang w:val="en-US"/>
              </w:rPr>
            </w:pPr>
            <w:r w:rsidRPr="00A10FE4">
              <w:rPr>
                <w:sz w:val="18"/>
                <w:lang w:val="en-US"/>
              </w:rPr>
              <w:t>SES-PD</w:t>
            </w:r>
          </w:p>
        </w:tc>
        <w:tc>
          <w:tcPr>
            <w:tcW w:w="5670" w:type="dxa"/>
          </w:tcPr>
          <w:p w14:paraId="03CAFD5E"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r w:rsidRPr="00A10FE4">
              <w:rPr>
                <w:sz w:val="18"/>
                <w:lang w:val="en-US"/>
              </w:rPr>
              <w:t xml:space="preserve">Standardized Effect Size of Faith’s phylogenetic distance </w:t>
            </w:r>
            <w:r w:rsidRPr="00A10FE4">
              <w:rPr>
                <w:sz w:val="18"/>
                <w:lang w:val="en-US"/>
              </w:rPr>
              <w:fldChar w:fldCharType="begin" w:fldLock="1"/>
            </w:r>
            <w:r w:rsidRPr="00A10FE4">
              <w:rPr>
                <w:sz w:val="18"/>
                <w:lang w:val="en-US"/>
              </w:rPr>
              <w:instrText>ADDIN CSL_CITATION { "citationItems" : [ { "id" : "ITEM-1", "itemData" : { "DOI" : "10.1016/0006-3207(92)91201-3", "ISSN" : "0006-3207", "abstract" : "Protecting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 "author" : [ { "dropping-particle" : "", "family" : "Faith", "given" : "Daniel P.", "non-dropping-particle" : "", "parse-names" : false, "suffix" : "" } ], "container-title" : "Biological Conservation", "id" : "ITEM-1", "issue" : "1", "issued" : { "date-parts" : [ [ "1992", "1" ] ] }, "page" : "1-10", "title" : "Conservation evaluation and phylogenetic diversity", "type" : "article-journal", "volume" : "61" }, "uris" : [ "http://www.mendeley.com/documents/?uuid=a10c1189-338d-4484-9c62-1813ca8ee660" ] } ], "mendeley" : { "formattedCitation" : "[36]", "plainTextFormattedCitation" : "[36]", "previouslyFormattedCitation" : "[36]" }, "properties" : { "noteIndex" : 0 }, "schema" : "https://github.com/citation-style-language/schema/raw/master/csl-citation.json" }</w:instrText>
            </w:r>
            <w:r w:rsidRPr="00A10FE4">
              <w:rPr>
                <w:sz w:val="18"/>
                <w:lang w:val="en-US"/>
              </w:rPr>
              <w:fldChar w:fldCharType="separate"/>
            </w:r>
            <w:r w:rsidRPr="00A10FE4">
              <w:rPr>
                <w:noProof/>
                <w:sz w:val="18"/>
                <w:lang w:val="en-US"/>
              </w:rPr>
              <w:t>[47]</w:t>
            </w:r>
            <w:r w:rsidRPr="00A10FE4">
              <w:rPr>
                <w:sz w:val="18"/>
                <w:lang w:val="en-US"/>
              </w:rPr>
              <w:fldChar w:fldCharType="end"/>
            </w:r>
            <w:r w:rsidRPr="00A10FE4">
              <w:rPr>
                <w:sz w:val="18"/>
                <w:lang w:val="en-US"/>
              </w:rPr>
              <w:t xml:space="preserve"> based on 1000 runs, </w:t>
            </w:r>
            <w:r w:rsidRPr="00A10FE4">
              <w:rPr>
                <w:rFonts w:eastAsia="ＭＳ 明朝"/>
                <w:sz w:val="18"/>
                <w:lang w:val="en-US" w:eastAsia="en-US"/>
              </w:rPr>
              <w:t>with a negative value indicating that the observed tree length is smaller (the hosts are more closely related) than what you might find by chance</w:t>
            </w:r>
          </w:p>
        </w:tc>
        <w:tc>
          <w:tcPr>
            <w:tcW w:w="1985" w:type="dxa"/>
          </w:tcPr>
          <w:p w14:paraId="1D66BC4B" w14:textId="77777777" w:rsidR="0007435A" w:rsidRPr="00A10FE4" w:rsidRDefault="0007435A" w:rsidP="00F10295">
            <w:pPr>
              <w:spacing w:line="276" w:lineRule="auto"/>
              <w:jc w:val="both"/>
              <w:cnfStyle w:val="000000000000" w:firstRow="0" w:lastRow="0" w:firstColumn="0" w:lastColumn="0" w:oddVBand="0" w:evenVBand="0" w:oddHBand="0" w:evenHBand="0" w:firstRowFirstColumn="0" w:firstRowLastColumn="0" w:lastRowFirstColumn="0" w:lastRowLastColumn="0"/>
              <w:rPr>
                <w:sz w:val="18"/>
                <w:lang w:val="en-US"/>
              </w:rPr>
            </w:pPr>
            <w:proofErr w:type="gramStart"/>
            <w:r w:rsidRPr="00A10FE4">
              <w:rPr>
                <w:sz w:val="18"/>
                <w:lang w:val="en-US"/>
              </w:rPr>
              <w:t>phylogenetic</w:t>
            </w:r>
            <w:proofErr w:type="gramEnd"/>
          </w:p>
        </w:tc>
      </w:tr>
    </w:tbl>
    <w:p w14:paraId="4AA68B3B" w14:textId="77777777" w:rsidR="00A10FE4" w:rsidRDefault="00A10FE4" w:rsidP="0004046D">
      <w:pPr>
        <w:pStyle w:val="Caption"/>
        <w:keepNext/>
      </w:pPr>
    </w:p>
    <w:p w14:paraId="2DC368C6" w14:textId="77777777" w:rsidR="0004046D" w:rsidRDefault="0004046D" w:rsidP="0004046D">
      <w:pPr>
        <w:pStyle w:val="Caption"/>
        <w:keepNext/>
      </w:pPr>
      <w:r>
        <w:t xml:space="preserve">Table </w:t>
      </w:r>
      <w:r>
        <w:fldChar w:fldCharType="begin"/>
      </w:r>
      <w:r>
        <w:instrText xml:space="preserve"> SEQ Table \* ARABIC </w:instrText>
      </w:r>
      <w:r>
        <w:fldChar w:fldCharType="separate"/>
      </w:r>
      <w:r w:rsidR="00A10FE4">
        <w:rPr>
          <w:noProof/>
        </w:rPr>
        <w:t>5</w:t>
      </w:r>
      <w:r>
        <w:fldChar w:fldCharType="end"/>
      </w:r>
      <w:r>
        <w:t xml:space="preserve">: Relationship between </w:t>
      </w:r>
      <w:proofErr w:type="spellStart"/>
      <w:r>
        <w:t>generalism</w:t>
      </w:r>
      <w:proofErr w:type="spellEnd"/>
      <w:r>
        <w:t xml:space="preserve"> metrics and length metrics for directly transmitted parasites.</w:t>
      </w:r>
    </w:p>
    <w:tbl>
      <w:tblPr>
        <w:tblW w:w="4790" w:type="pct"/>
        <w:tblLook w:val="07E0" w:firstRow="1" w:lastRow="1" w:firstColumn="1" w:lastColumn="1" w:noHBand="1" w:noVBand="1"/>
      </w:tblPr>
      <w:tblGrid>
        <w:gridCol w:w="757"/>
        <w:gridCol w:w="1223"/>
        <w:gridCol w:w="1519"/>
        <w:gridCol w:w="1290"/>
        <w:gridCol w:w="3116"/>
        <w:gridCol w:w="1373"/>
      </w:tblGrid>
      <w:tr w:rsidR="0004046D" w:rsidRPr="00A10FE4" w14:paraId="195B8ACD" w14:textId="77777777" w:rsidTr="006457DB">
        <w:tc>
          <w:tcPr>
            <w:tcW w:w="0" w:type="auto"/>
            <w:tcBorders>
              <w:bottom w:val="single" w:sz="0" w:space="0" w:color="auto"/>
            </w:tcBorders>
            <w:vAlign w:val="bottom"/>
          </w:tcPr>
          <w:p w14:paraId="3C973B7D" w14:textId="77777777" w:rsidR="0004046D" w:rsidRPr="00A10FE4" w:rsidRDefault="0004046D" w:rsidP="006457DB">
            <w:pPr>
              <w:pStyle w:val="Compact"/>
              <w:rPr>
                <w:rFonts w:ascii="Times New Roman" w:hAnsi="Times New Roman"/>
                <w:sz w:val="18"/>
                <w:szCs w:val="18"/>
              </w:rPr>
            </w:pPr>
            <w:commentRangeStart w:id="359"/>
            <w:r w:rsidRPr="00A10FE4">
              <w:rPr>
                <w:rFonts w:ascii="Times New Roman" w:hAnsi="Times New Roman"/>
                <w:sz w:val="18"/>
                <w:szCs w:val="18"/>
              </w:rPr>
              <w:t>Metric</w:t>
            </w:r>
          </w:p>
        </w:tc>
        <w:tc>
          <w:tcPr>
            <w:tcW w:w="0" w:type="auto"/>
            <w:tcBorders>
              <w:bottom w:val="single" w:sz="0" w:space="0" w:color="auto"/>
            </w:tcBorders>
            <w:vAlign w:val="bottom"/>
          </w:tcPr>
          <w:p w14:paraId="10D1EFC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Length Metric</w:t>
            </w:r>
          </w:p>
        </w:tc>
        <w:tc>
          <w:tcPr>
            <w:tcW w:w="0" w:type="auto"/>
            <w:tcBorders>
              <w:bottom w:val="single" w:sz="0" w:space="0" w:color="auto"/>
            </w:tcBorders>
            <w:vAlign w:val="bottom"/>
          </w:tcPr>
          <w:p w14:paraId="60E9203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Model Coefficient</w:t>
            </w:r>
          </w:p>
        </w:tc>
        <w:tc>
          <w:tcPr>
            <w:tcW w:w="0" w:type="auto"/>
            <w:tcBorders>
              <w:bottom w:val="single" w:sz="0" w:space="0" w:color="auto"/>
            </w:tcBorders>
            <w:vAlign w:val="bottom"/>
          </w:tcPr>
          <w:p w14:paraId="6A8636F8"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Std</w:t>
            </w:r>
            <w:proofErr w:type="spellEnd"/>
            <w:r w:rsidRPr="00A10FE4">
              <w:rPr>
                <w:rFonts w:ascii="Times New Roman" w:hAnsi="Times New Roman"/>
                <w:sz w:val="18"/>
                <w:szCs w:val="18"/>
              </w:rPr>
              <w:t xml:space="preserve"> Error</w:t>
            </w:r>
          </w:p>
        </w:tc>
        <w:tc>
          <w:tcPr>
            <w:tcW w:w="1679" w:type="pct"/>
            <w:tcBorders>
              <w:bottom w:val="single" w:sz="0" w:space="0" w:color="auto"/>
            </w:tcBorders>
            <w:vAlign w:val="bottom"/>
          </w:tcPr>
          <w:p w14:paraId="39F7C97F"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Conf</w:t>
            </w:r>
            <w:proofErr w:type="spellEnd"/>
            <w:r w:rsidRPr="00A10FE4">
              <w:rPr>
                <w:rFonts w:ascii="Times New Roman" w:hAnsi="Times New Roman"/>
                <w:sz w:val="18"/>
                <w:szCs w:val="18"/>
              </w:rPr>
              <w:t xml:space="preserve"> </w:t>
            </w:r>
            <w:proofErr w:type="spellStart"/>
            <w:r w:rsidRPr="00A10FE4">
              <w:rPr>
                <w:rFonts w:ascii="Times New Roman" w:hAnsi="Times New Roman"/>
                <w:sz w:val="18"/>
                <w:szCs w:val="18"/>
              </w:rPr>
              <w:t>Int</w:t>
            </w:r>
            <w:proofErr w:type="spellEnd"/>
          </w:p>
        </w:tc>
        <w:tc>
          <w:tcPr>
            <w:tcW w:w="740" w:type="pct"/>
            <w:tcBorders>
              <w:bottom w:val="single" w:sz="0" w:space="0" w:color="auto"/>
            </w:tcBorders>
            <w:vAlign w:val="bottom"/>
          </w:tcPr>
          <w:p w14:paraId="71F9DB3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Z-score</w:t>
            </w:r>
          </w:p>
        </w:tc>
      </w:tr>
      <w:tr w:rsidR="0004046D" w:rsidRPr="00A10FE4" w14:paraId="1420A96B" w14:textId="77777777" w:rsidTr="006457DB">
        <w:tc>
          <w:tcPr>
            <w:tcW w:w="0" w:type="auto"/>
          </w:tcPr>
          <w:p w14:paraId="67E88867"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5EC5BE85"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632ACBC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4.71810^{-5}</w:t>
            </w:r>
          </w:p>
        </w:tc>
        <w:tc>
          <w:tcPr>
            <w:tcW w:w="0" w:type="auto"/>
          </w:tcPr>
          <w:p w14:paraId="7BD7AA57" w14:textId="77777777" w:rsidR="0004046D" w:rsidRPr="00A10FE4" w:rsidRDefault="0004046D" w:rsidP="006457DB">
            <w:pPr>
              <w:pStyle w:val="Compact"/>
              <w:rPr>
                <w:rFonts w:ascii="Times New Roman" w:hAnsi="Times New Roman"/>
                <w:sz w:val="18"/>
                <w:szCs w:val="18"/>
              </w:rPr>
            </w:pPr>
            <m:oMathPara>
              <m:oMath>
                <m:r>
                  <w:rPr>
                    <w:rFonts w:ascii="Cambria Math" w:hAnsi="Cambria Math"/>
                    <w:sz w:val="18"/>
                    <w:szCs w:val="18"/>
                  </w:rPr>
                  <m:t>1.8274×</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-4</m:t>
                    </m:r>
                  </m:sup>
                </m:sSup>
              </m:oMath>
            </m:oMathPara>
          </w:p>
        </w:tc>
        <w:tc>
          <w:tcPr>
            <w:tcW w:w="1679" w:type="pct"/>
          </w:tcPr>
          <w:p w14:paraId="1BAEB5C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-3.269x10^{-4}, 4.20710^{-4}</w:t>
            </w:r>
          </w:p>
        </w:tc>
        <w:tc>
          <w:tcPr>
            <w:tcW w:w="740" w:type="pct"/>
          </w:tcPr>
          <w:p w14:paraId="18807BF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0.2582041</w:t>
            </w:r>
          </w:p>
        </w:tc>
      </w:tr>
      <w:tr w:rsidR="0004046D" w:rsidRPr="00A10FE4" w14:paraId="198FD2C8" w14:textId="77777777" w:rsidTr="006457DB">
        <w:tc>
          <w:tcPr>
            <w:tcW w:w="0" w:type="auto"/>
          </w:tcPr>
          <w:p w14:paraId="44103CEC"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3DFDF56A"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52BCA88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0.0032361</w:t>
            </w:r>
          </w:p>
        </w:tc>
        <w:tc>
          <w:tcPr>
            <w:tcW w:w="0" w:type="auto"/>
          </w:tcPr>
          <w:p w14:paraId="2A99B4F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1.452410^{-4}</w:t>
            </w:r>
          </w:p>
        </w:tc>
        <w:tc>
          <w:tcPr>
            <w:tcW w:w="1679" w:type="pct"/>
          </w:tcPr>
          <w:p w14:paraId="65BFEF2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0.0029455, 0.0035283</w:t>
            </w:r>
          </w:p>
        </w:tc>
        <w:tc>
          <w:tcPr>
            <w:tcW w:w="740" w:type="pct"/>
          </w:tcPr>
          <w:p w14:paraId="0F465DF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22.2818545</w:t>
            </w:r>
          </w:p>
        </w:tc>
      </w:tr>
      <w:tr w:rsidR="0004046D" w:rsidRPr="00A10FE4" w14:paraId="70406E03" w14:textId="77777777" w:rsidTr="006457DB">
        <w:tc>
          <w:tcPr>
            <w:tcW w:w="0" w:type="auto"/>
          </w:tcPr>
          <w:p w14:paraId="3D95F469"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3CCE2B0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4C54641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0.2765134</w:t>
            </w:r>
          </w:p>
        </w:tc>
        <w:tc>
          <w:tcPr>
            <w:tcW w:w="0" w:type="auto"/>
          </w:tcPr>
          <w:p w14:paraId="5C90659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0.0476664</w:t>
            </w:r>
          </w:p>
        </w:tc>
        <w:tc>
          <w:tcPr>
            <w:tcW w:w="1679" w:type="pct"/>
          </w:tcPr>
          <w:p w14:paraId="2A9694F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0.1776969, 0.375511</w:t>
            </w:r>
          </w:p>
        </w:tc>
        <w:tc>
          <w:tcPr>
            <w:tcW w:w="740" w:type="pct"/>
          </w:tcPr>
          <w:p w14:paraId="6DDDC7A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5.8010138</w:t>
            </w:r>
          </w:p>
        </w:tc>
      </w:tr>
      <w:tr w:rsidR="0004046D" w:rsidRPr="00A10FE4" w14:paraId="7E0B2D1F" w14:textId="77777777" w:rsidTr="006457DB">
        <w:tc>
          <w:tcPr>
            <w:tcW w:w="0" w:type="auto"/>
          </w:tcPr>
          <w:p w14:paraId="72C9531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30865A46"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2D42081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-0.0012707</w:t>
            </w:r>
          </w:p>
        </w:tc>
        <w:tc>
          <w:tcPr>
            <w:tcW w:w="0" w:type="auto"/>
          </w:tcPr>
          <w:p w14:paraId="593C6FC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4.189510^{-4}</w:t>
            </w:r>
          </w:p>
        </w:tc>
        <w:tc>
          <w:tcPr>
            <w:tcW w:w="1679" w:type="pct"/>
          </w:tcPr>
          <w:p w14:paraId="7E9A26C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-0.0020955, -4.528710^{-4}</w:t>
            </w:r>
          </w:p>
        </w:tc>
        <w:tc>
          <w:tcPr>
            <w:tcW w:w="740" w:type="pct"/>
          </w:tcPr>
          <w:p w14:paraId="7ACF4EB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-3.0330028</w:t>
            </w:r>
          </w:p>
        </w:tc>
      </w:tr>
      <w:tr w:rsidR="0004046D" w:rsidRPr="00A10FE4" w14:paraId="35BDE762" w14:textId="77777777" w:rsidTr="006457DB">
        <w:tc>
          <w:tcPr>
            <w:tcW w:w="0" w:type="auto"/>
          </w:tcPr>
          <w:p w14:paraId="0DCF077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5A5DDD75"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5E05B60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0.0043619</w:t>
            </w:r>
          </w:p>
        </w:tc>
        <w:tc>
          <w:tcPr>
            <w:tcW w:w="0" w:type="auto"/>
          </w:tcPr>
          <w:p w14:paraId="1C262E2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3.799710^{-4}</w:t>
            </w:r>
          </w:p>
        </w:tc>
        <w:tc>
          <w:tcPr>
            <w:tcW w:w="1679" w:type="pct"/>
          </w:tcPr>
          <w:p w14:paraId="7FC5335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0.0036218, 0.0051115</w:t>
            </w:r>
          </w:p>
        </w:tc>
        <w:tc>
          <w:tcPr>
            <w:tcW w:w="740" w:type="pct"/>
          </w:tcPr>
          <w:p w14:paraId="4B4F215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11.4796355</w:t>
            </w:r>
          </w:p>
        </w:tc>
      </w:tr>
      <w:tr w:rsidR="0004046D" w:rsidRPr="00A10FE4" w14:paraId="0552785E" w14:textId="77777777" w:rsidTr="006457DB">
        <w:tc>
          <w:tcPr>
            <w:tcW w:w="0" w:type="auto"/>
          </w:tcPr>
          <w:p w14:paraId="516274F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492E03D1"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05554BD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-9.67710^{-5}</w:t>
            </w:r>
          </w:p>
        </w:tc>
        <w:tc>
          <w:tcPr>
            <w:tcW w:w="0" w:type="auto"/>
          </w:tcPr>
          <w:p w14:paraId="344AFB3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1.8210^{-5}</w:t>
            </w:r>
          </w:p>
        </w:tc>
        <w:tc>
          <w:tcPr>
            <w:tcW w:w="1679" w:type="pct"/>
          </w:tcPr>
          <w:p w14:paraId="3B94B98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-1.324510^{-4}, -6.10810^{-5}</w:t>
            </w:r>
          </w:p>
        </w:tc>
        <w:tc>
          <w:tcPr>
            <w:tcW w:w="740" w:type="pct"/>
          </w:tcPr>
          <w:p w14:paraId="539E91F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-5.3163116</w:t>
            </w:r>
          </w:p>
        </w:tc>
      </w:tr>
      <w:tr w:rsidR="0004046D" w:rsidRPr="00A10FE4" w14:paraId="2D977538" w14:textId="77777777" w:rsidTr="006457DB">
        <w:tc>
          <w:tcPr>
            <w:tcW w:w="0" w:type="auto"/>
          </w:tcPr>
          <w:p w14:paraId="47E0542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0408A014"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59F1DF2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1.456710^{-4}</w:t>
            </w:r>
          </w:p>
        </w:tc>
        <w:tc>
          <w:tcPr>
            <w:tcW w:w="0" w:type="auto"/>
          </w:tcPr>
          <w:p w14:paraId="2F0BBF3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1.59110^{-5}</w:t>
            </w:r>
          </w:p>
        </w:tc>
        <w:tc>
          <w:tcPr>
            <w:tcW w:w="1679" w:type="pct"/>
          </w:tcPr>
          <w:p w14:paraId="70B3F3E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1.144810^{-4}, 1.768610^{-4}</w:t>
            </w:r>
          </w:p>
        </w:tc>
        <w:tc>
          <w:tcPr>
            <w:tcW w:w="740" w:type="pct"/>
          </w:tcPr>
          <w:p w14:paraId="42A0CAF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9.1552947</w:t>
            </w:r>
          </w:p>
        </w:tc>
      </w:tr>
      <w:tr w:rsidR="0004046D" w:rsidRPr="00A10FE4" w14:paraId="139D8256" w14:textId="77777777" w:rsidTr="006457DB">
        <w:tc>
          <w:tcPr>
            <w:tcW w:w="0" w:type="auto"/>
          </w:tcPr>
          <w:p w14:paraId="2678B91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00626A3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5A91DAA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0.0547228</w:t>
            </w:r>
          </w:p>
        </w:tc>
        <w:tc>
          <w:tcPr>
            <w:tcW w:w="0" w:type="auto"/>
          </w:tcPr>
          <w:p w14:paraId="287D4F1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0.0045534</w:t>
            </w:r>
          </w:p>
        </w:tc>
        <w:tc>
          <w:tcPr>
            <w:tcW w:w="1679" w:type="pct"/>
          </w:tcPr>
          <w:p w14:paraId="6A50369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0.0457914, 0.0636543</w:t>
            </w:r>
          </w:p>
        </w:tc>
        <w:tc>
          <w:tcPr>
            <w:tcW w:w="740" w:type="pct"/>
          </w:tcPr>
          <w:p w14:paraId="224A334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12.0180131</w:t>
            </w:r>
          </w:p>
        </w:tc>
      </w:tr>
      <w:tr w:rsidR="0004046D" w:rsidRPr="00A10FE4" w14:paraId="1C2533A0" w14:textId="77777777" w:rsidTr="006457DB">
        <w:tc>
          <w:tcPr>
            <w:tcW w:w="0" w:type="auto"/>
          </w:tcPr>
          <w:p w14:paraId="1C9DCD6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6CDE7A34"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2E03122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-0.0106756</w:t>
            </w:r>
          </w:p>
        </w:tc>
        <w:tc>
          <w:tcPr>
            <w:tcW w:w="0" w:type="auto"/>
          </w:tcPr>
          <w:p w14:paraId="46DC465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0.0016812</w:t>
            </w:r>
          </w:p>
        </w:tc>
        <w:tc>
          <w:tcPr>
            <w:tcW w:w="1679" w:type="pct"/>
          </w:tcPr>
          <w:p w14:paraId="0B83988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-0.0139733, -0.007378</w:t>
            </w:r>
          </w:p>
        </w:tc>
        <w:tc>
          <w:tcPr>
            <w:tcW w:w="740" w:type="pct"/>
          </w:tcPr>
          <w:p w14:paraId="5280395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-6.3499775</w:t>
            </w:r>
          </w:p>
        </w:tc>
      </w:tr>
      <w:tr w:rsidR="0004046D" w:rsidRPr="00A10FE4" w14:paraId="2ACBC882" w14:textId="77777777" w:rsidTr="006457DB">
        <w:tc>
          <w:tcPr>
            <w:tcW w:w="0" w:type="auto"/>
          </w:tcPr>
          <w:p w14:paraId="5A3A334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05CD0BF3"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265019C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-0.0086726</w:t>
            </w:r>
          </w:p>
        </w:tc>
        <w:tc>
          <w:tcPr>
            <w:tcW w:w="0" w:type="auto"/>
          </w:tcPr>
          <w:p w14:paraId="69F8EEF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0.0012072</w:t>
            </w:r>
          </w:p>
        </w:tc>
        <w:tc>
          <w:tcPr>
            <w:tcW w:w="1679" w:type="pct"/>
          </w:tcPr>
          <w:p w14:paraId="0DF411C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-0.0110404, -0.0063048</w:t>
            </w:r>
          </w:p>
        </w:tc>
        <w:tc>
          <w:tcPr>
            <w:tcW w:w="740" w:type="pct"/>
          </w:tcPr>
          <w:p w14:paraId="675B0B4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-7.1843743</w:t>
            </w:r>
          </w:p>
        </w:tc>
      </w:tr>
      <w:tr w:rsidR="0004046D" w:rsidRPr="00A10FE4" w14:paraId="196985FE" w14:textId="77777777" w:rsidTr="006457DB">
        <w:tc>
          <w:tcPr>
            <w:tcW w:w="0" w:type="auto"/>
          </w:tcPr>
          <w:p w14:paraId="66D7DB6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0209A0E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466F135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2.0028076</w:t>
            </w:r>
          </w:p>
        </w:tc>
        <w:tc>
          <w:tcPr>
            <w:tcW w:w="0" w:type="auto"/>
          </w:tcPr>
          <w:p w14:paraId="2E44C9E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0.2777804</w:t>
            </w:r>
          </w:p>
        </w:tc>
        <w:tc>
          <w:tcPr>
            <w:tcW w:w="1679" w:type="pct"/>
          </w:tcPr>
          <w:p w14:paraId="20021AE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1.4579438, 2.5476715</w:t>
            </w:r>
          </w:p>
        </w:tc>
        <w:tc>
          <w:tcPr>
            <w:tcW w:w="740" w:type="pct"/>
          </w:tcPr>
          <w:p w14:paraId="0BCED90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7.2100403</w:t>
            </w:r>
            <w:commentRangeEnd w:id="359"/>
            <w:r w:rsidR="00B84085">
              <w:rPr>
                <w:rStyle w:val="CommentReference"/>
                <w:rFonts w:ascii="Times New Roman" w:eastAsia="Times New Roman" w:hAnsi="Times New Roman"/>
                <w:lang w:val="en-GB" w:eastAsia="en-GB"/>
              </w:rPr>
              <w:commentReference w:id="359"/>
            </w:r>
          </w:p>
        </w:tc>
      </w:tr>
    </w:tbl>
    <w:p w14:paraId="00461295" w14:textId="77777777" w:rsidR="0004046D" w:rsidRDefault="0004046D" w:rsidP="0004046D"/>
    <w:p w14:paraId="1B437F2D" w14:textId="77777777" w:rsidR="0004046D" w:rsidRDefault="0004046D" w:rsidP="0004046D"/>
    <w:p w14:paraId="2136DFB0" w14:textId="77777777" w:rsidR="00A10FE4" w:rsidRDefault="00A10FE4" w:rsidP="0004046D"/>
    <w:p w14:paraId="51302207" w14:textId="77777777" w:rsidR="00A10FE4" w:rsidRDefault="00A10FE4" w:rsidP="0004046D"/>
    <w:p w14:paraId="3E963E22" w14:textId="77777777" w:rsidR="00A10FE4" w:rsidRDefault="00A10FE4" w:rsidP="0004046D"/>
    <w:p w14:paraId="24DA8528" w14:textId="77777777" w:rsidR="00A10FE4" w:rsidRDefault="00A10FE4" w:rsidP="0004046D"/>
    <w:p w14:paraId="6E330B19" w14:textId="77777777" w:rsidR="00A10FE4" w:rsidRDefault="00A10FE4" w:rsidP="0004046D"/>
    <w:p w14:paraId="373DA76F" w14:textId="77777777" w:rsidR="00A10FE4" w:rsidRDefault="00A10FE4" w:rsidP="0004046D"/>
    <w:p w14:paraId="534D0FC9" w14:textId="77777777" w:rsidR="00A10FE4" w:rsidRDefault="00A10FE4" w:rsidP="0004046D"/>
    <w:p w14:paraId="4E637047" w14:textId="77777777" w:rsidR="00A10FE4" w:rsidRDefault="00A10FE4" w:rsidP="0004046D"/>
    <w:p w14:paraId="57D740F6" w14:textId="77777777" w:rsidR="00A10FE4" w:rsidRDefault="00A10FE4" w:rsidP="0004046D"/>
    <w:p w14:paraId="77E41027" w14:textId="77777777" w:rsidR="00A10FE4" w:rsidRDefault="00A10FE4" w:rsidP="0004046D"/>
    <w:p w14:paraId="53CB288D" w14:textId="77777777" w:rsidR="0004046D" w:rsidRDefault="0004046D" w:rsidP="0004046D">
      <w:pPr>
        <w:pStyle w:val="Caption"/>
        <w:keepNext/>
      </w:pPr>
      <w:r>
        <w:lastRenderedPageBreak/>
        <w:t xml:space="preserve">Table </w:t>
      </w:r>
      <w:r>
        <w:fldChar w:fldCharType="begin"/>
      </w:r>
      <w:r>
        <w:instrText xml:space="preserve"> SEQ Table \* ARABIC </w:instrText>
      </w:r>
      <w:r>
        <w:fldChar w:fldCharType="separate"/>
      </w:r>
      <w:r w:rsidR="00A10FE4">
        <w:rPr>
          <w:noProof/>
        </w:rPr>
        <w:t>6</w:t>
      </w:r>
      <w:r>
        <w:fldChar w:fldCharType="end"/>
      </w:r>
      <w:r>
        <w:t xml:space="preserve">: Relationship between </w:t>
      </w:r>
      <w:proofErr w:type="spellStart"/>
      <w:r>
        <w:t>generalism</w:t>
      </w:r>
      <w:proofErr w:type="spellEnd"/>
      <w:r>
        <w:t xml:space="preserve"> metrics and length metrics for </w:t>
      </w:r>
      <w:proofErr w:type="spellStart"/>
      <w:r>
        <w:t>trophically</w:t>
      </w:r>
      <w:proofErr w:type="spellEnd"/>
      <w:r>
        <w:t xml:space="preserve"> transmitted parasites.</w:t>
      </w:r>
    </w:p>
    <w:tbl>
      <w:tblPr>
        <w:tblW w:w="4656" w:type="pct"/>
        <w:tblLook w:val="07E0" w:firstRow="1" w:lastRow="1" w:firstColumn="1" w:lastColumn="1" w:noHBand="1" w:noVBand="1"/>
      </w:tblPr>
      <w:tblGrid>
        <w:gridCol w:w="757"/>
        <w:gridCol w:w="1287"/>
        <w:gridCol w:w="1463"/>
        <w:gridCol w:w="1266"/>
        <w:gridCol w:w="2848"/>
        <w:gridCol w:w="1398"/>
      </w:tblGrid>
      <w:tr w:rsidR="0004046D" w:rsidRPr="00A10FE4" w14:paraId="20A9B97E" w14:textId="77777777" w:rsidTr="006457DB">
        <w:tc>
          <w:tcPr>
            <w:tcW w:w="0" w:type="auto"/>
            <w:tcBorders>
              <w:bottom w:val="single" w:sz="0" w:space="0" w:color="auto"/>
            </w:tcBorders>
            <w:vAlign w:val="bottom"/>
          </w:tcPr>
          <w:p w14:paraId="33DF94D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Metric</w:t>
            </w:r>
          </w:p>
        </w:tc>
        <w:tc>
          <w:tcPr>
            <w:tcW w:w="0" w:type="auto"/>
            <w:tcBorders>
              <w:bottom w:val="single" w:sz="0" w:space="0" w:color="auto"/>
            </w:tcBorders>
            <w:vAlign w:val="bottom"/>
          </w:tcPr>
          <w:p w14:paraId="235D0FD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Length Measure</w:t>
            </w:r>
          </w:p>
        </w:tc>
        <w:tc>
          <w:tcPr>
            <w:tcW w:w="0" w:type="auto"/>
            <w:tcBorders>
              <w:bottom w:val="single" w:sz="0" w:space="0" w:color="auto"/>
            </w:tcBorders>
            <w:vAlign w:val="bottom"/>
          </w:tcPr>
          <w:p w14:paraId="44354C8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Model Coefficient</w:t>
            </w:r>
          </w:p>
        </w:tc>
        <w:tc>
          <w:tcPr>
            <w:tcW w:w="0" w:type="auto"/>
            <w:tcBorders>
              <w:bottom w:val="single" w:sz="0" w:space="0" w:color="auto"/>
            </w:tcBorders>
            <w:vAlign w:val="bottom"/>
          </w:tcPr>
          <w:p w14:paraId="4BC58AF8"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Std</w:t>
            </w:r>
            <w:proofErr w:type="spellEnd"/>
            <w:r w:rsidRPr="00A10FE4">
              <w:rPr>
                <w:rFonts w:ascii="Times New Roman" w:hAnsi="Times New Roman"/>
                <w:sz w:val="18"/>
                <w:szCs w:val="18"/>
              </w:rPr>
              <w:t xml:space="preserve"> Error</w:t>
            </w:r>
          </w:p>
        </w:tc>
        <w:tc>
          <w:tcPr>
            <w:tcW w:w="1579" w:type="pct"/>
            <w:tcBorders>
              <w:bottom w:val="single" w:sz="0" w:space="0" w:color="auto"/>
            </w:tcBorders>
            <w:vAlign w:val="bottom"/>
          </w:tcPr>
          <w:p w14:paraId="74712136"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Conf</w:t>
            </w:r>
            <w:proofErr w:type="spellEnd"/>
            <w:r w:rsidRPr="00A10FE4">
              <w:rPr>
                <w:rFonts w:ascii="Times New Roman" w:hAnsi="Times New Roman"/>
                <w:sz w:val="18"/>
                <w:szCs w:val="18"/>
              </w:rPr>
              <w:t xml:space="preserve"> </w:t>
            </w:r>
            <w:proofErr w:type="spellStart"/>
            <w:r w:rsidRPr="00A10FE4">
              <w:rPr>
                <w:rFonts w:ascii="Times New Roman" w:hAnsi="Times New Roman"/>
                <w:sz w:val="18"/>
                <w:szCs w:val="18"/>
              </w:rPr>
              <w:t>Int</w:t>
            </w:r>
            <w:proofErr w:type="spellEnd"/>
          </w:p>
        </w:tc>
        <w:tc>
          <w:tcPr>
            <w:tcW w:w="775" w:type="pct"/>
            <w:tcBorders>
              <w:bottom w:val="single" w:sz="0" w:space="0" w:color="auto"/>
            </w:tcBorders>
            <w:vAlign w:val="bottom"/>
          </w:tcPr>
          <w:p w14:paraId="3313FBA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Z-score</w:t>
            </w:r>
          </w:p>
        </w:tc>
      </w:tr>
      <w:tr w:rsidR="0004046D" w:rsidRPr="00A10FE4" w14:paraId="69A7873C" w14:textId="77777777" w:rsidTr="006457DB">
        <w:tc>
          <w:tcPr>
            <w:tcW w:w="0" w:type="auto"/>
          </w:tcPr>
          <w:p w14:paraId="2A3DD45E"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2108D977"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6B8B705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-0.0015228</w:t>
            </w:r>
          </w:p>
        </w:tc>
        <w:tc>
          <w:tcPr>
            <w:tcW w:w="0" w:type="auto"/>
          </w:tcPr>
          <w:p w14:paraId="5F627A39" w14:textId="77777777" w:rsidR="0004046D" w:rsidRPr="00A10FE4" w:rsidRDefault="0004046D" w:rsidP="006457DB">
            <w:pPr>
              <w:pStyle w:val="Compact"/>
              <w:rPr>
                <w:rFonts w:ascii="Times New Roman" w:hAnsi="Times New Roman"/>
                <w:sz w:val="18"/>
                <w:szCs w:val="18"/>
              </w:rPr>
            </w:pPr>
            <m:oMathPara>
              <m:oMath>
                <m:r>
                  <w:rPr>
                    <w:rFonts w:ascii="Cambria Math" w:hAnsi="Cambria Math"/>
                    <w:sz w:val="18"/>
                    <w:szCs w:val="18"/>
                  </w:rPr>
                  <m:t>2.6412×</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-4</m:t>
                    </m:r>
                  </m:sup>
                </m:sSup>
              </m:oMath>
            </m:oMathPara>
          </w:p>
        </w:tc>
        <w:tc>
          <w:tcPr>
            <w:tcW w:w="1579" w:type="pct"/>
          </w:tcPr>
          <w:p w14:paraId="5FF7BFD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-0.0021116, -9.268510^{-4}</w:t>
            </w:r>
          </w:p>
        </w:tc>
        <w:tc>
          <w:tcPr>
            <w:tcW w:w="775" w:type="pct"/>
          </w:tcPr>
          <w:p w14:paraId="3E875A7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-5.7657453</w:t>
            </w:r>
          </w:p>
        </w:tc>
      </w:tr>
      <w:tr w:rsidR="0004046D" w:rsidRPr="00A10FE4" w14:paraId="69F0A1FC" w14:textId="77777777" w:rsidTr="006457DB">
        <w:tc>
          <w:tcPr>
            <w:tcW w:w="0" w:type="auto"/>
          </w:tcPr>
          <w:p w14:paraId="5AFC057A"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116AFCC1"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506F2D0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0.0054518</w:t>
            </w:r>
          </w:p>
        </w:tc>
        <w:tc>
          <w:tcPr>
            <w:tcW w:w="0" w:type="auto"/>
          </w:tcPr>
          <w:p w14:paraId="541EAF1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1.505610^{-4}</w:t>
            </w:r>
          </w:p>
        </w:tc>
        <w:tc>
          <w:tcPr>
            <w:tcW w:w="1579" w:type="pct"/>
          </w:tcPr>
          <w:p w14:paraId="382F1D5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0.0050788, 0.0058335</w:t>
            </w:r>
          </w:p>
        </w:tc>
        <w:tc>
          <w:tcPr>
            <w:tcW w:w="775" w:type="pct"/>
          </w:tcPr>
          <w:p w14:paraId="0286016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36.2096424</w:t>
            </w:r>
          </w:p>
        </w:tc>
      </w:tr>
      <w:tr w:rsidR="0004046D" w:rsidRPr="00A10FE4" w14:paraId="23B98AE3" w14:textId="77777777" w:rsidTr="006457DB">
        <w:tc>
          <w:tcPr>
            <w:tcW w:w="0" w:type="auto"/>
          </w:tcPr>
          <w:p w14:paraId="4F832B06"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761653E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519EA7A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1.4296516</w:t>
            </w:r>
          </w:p>
        </w:tc>
        <w:tc>
          <w:tcPr>
            <w:tcW w:w="0" w:type="auto"/>
          </w:tcPr>
          <w:p w14:paraId="4E91A12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0.0720461</w:t>
            </w:r>
          </w:p>
        </w:tc>
        <w:tc>
          <w:tcPr>
            <w:tcW w:w="1579" w:type="pct"/>
          </w:tcPr>
          <w:p w14:paraId="43DF606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1.2643902, 1.5957262</w:t>
            </w:r>
          </w:p>
        </w:tc>
        <w:tc>
          <w:tcPr>
            <w:tcW w:w="775" w:type="pct"/>
          </w:tcPr>
          <w:p w14:paraId="6B8335F3" w14:textId="77777777" w:rsidR="0004046D" w:rsidRPr="00A10FE4" w:rsidRDefault="0004046D" w:rsidP="006457DB">
            <w:pPr>
              <w:pStyle w:val="Compact"/>
              <w:ind w:left="654" w:hanging="654"/>
              <w:rPr>
                <w:rFonts w:ascii="Times New Roman" w:hAnsi="Times New Roman"/>
                <w:sz w:val="18"/>
                <w:szCs w:val="18"/>
              </w:rPr>
            </w:pPr>
            <w:r w:rsidRPr="00A10FE4">
              <w:rPr>
                <w:rFonts w:ascii="Times New Roman" w:hAnsi="Times New Roman"/>
                <w:sz w:val="18"/>
                <w:szCs w:val="18"/>
              </w:rPr>
              <w:t>19.8435685</w:t>
            </w:r>
          </w:p>
        </w:tc>
      </w:tr>
      <w:tr w:rsidR="0004046D" w:rsidRPr="00A10FE4" w14:paraId="7C3FAE25" w14:textId="77777777" w:rsidTr="006457DB">
        <w:tc>
          <w:tcPr>
            <w:tcW w:w="0" w:type="auto"/>
          </w:tcPr>
          <w:p w14:paraId="2011F79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6C551102"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167A64C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-0.0010366</w:t>
            </w:r>
          </w:p>
        </w:tc>
        <w:tc>
          <w:tcPr>
            <w:tcW w:w="0" w:type="auto"/>
          </w:tcPr>
          <w:p w14:paraId="7079D5A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4.491110^{-4}</w:t>
            </w:r>
          </w:p>
        </w:tc>
        <w:tc>
          <w:tcPr>
            <w:tcW w:w="1579" w:type="pct"/>
          </w:tcPr>
          <w:p w14:paraId="0D07397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-0.0019269, -1.646310^{-4}</w:t>
            </w:r>
          </w:p>
        </w:tc>
        <w:tc>
          <w:tcPr>
            <w:tcW w:w="775" w:type="pct"/>
          </w:tcPr>
          <w:p w14:paraId="69339DF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-2.3082268</w:t>
            </w:r>
          </w:p>
        </w:tc>
      </w:tr>
      <w:tr w:rsidR="0004046D" w:rsidRPr="00A10FE4" w14:paraId="6D9FD0B1" w14:textId="77777777" w:rsidTr="006457DB">
        <w:tc>
          <w:tcPr>
            <w:tcW w:w="0" w:type="auto"/>
          </w:tcPr>
          <w:p w14:paraId="3208C21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150AE7EA"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5E6FC3A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0.0065672</w:t>
            </w:r>
          </w:p>
        </w:tc>
        <w:tc>
          <w:tcPr>
            <w:tcW w:w="0" w:type="auto"/>
          </w:tcPr>
          <w:p w14:paraId="00B136E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4.437410^{-4}</w:t>
            </w:r>
          </w:p>
        </w:tc>
        <w:tc>
          <w:tcPr>
            <w:tcW w:w="1579" w:type="pct"/>
          </w:tcPr>
          <w:p w14:paraId="299525D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0.0057114, 0.0074505</w:t>
            </w:r>
          </w:p>
        </w:tc>
        <w:tc>
          <w:tcPr>
            <w:tcW w:w="775" w:type="pct"/>
          </w:tcPr>
          <w:p w14:paraId="59D8CF9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14.79969</w:t>
            </w:r>
          </w:p>
        </w:tc>
      </w:tr>
      <w:tr w:rsidR="0004046D" w:rsidRPr="00A10FE4" w14:paraId="0ADFAC21" w14:textId="77777777" w:rsidTr="006457DB">
        <w:tc>
          <w:tcPr>
            <w:tcW w:w="0" w:type="auto"/>
          </w:tcPr>
          <w:p w14:paraId="271604B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12C0E357"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0CDE2CD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-9.30910^{-5}</w:t>
            </w:r>
          </w:p>
        </w:tc>
        <w:tc>
          <w:tcPr>
            <w:tcW w:w="0" w:type="auto"/>
          </w:tcPr>
          <w:p w14:paraId="426A07D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2.30910^{-5}</w:t>
            </w:r>
          </w:p>
        </w:tc>
        <w:tc>
          <w:tcPr>
            <w:tcW w:w="1579" w:type="pct"/>
          </w:tcPr>
          <w:p w14:paraId="78BBD2F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-1.383610^{-4}, -4.78110^{-5}</w:t>
            </w:r>
          </w:p>
        </w:tc>
        <w:tc>
          <w:tcPr>
            <w:tcW w:w="775" w:type="pct"/>
          </w:tcPr>
          <w:p w14:paraId="5899445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-4.0313014</w:t>
            </w:r>
          </w:p>
        </w:tc>
      </w:tr>
      <w:tr w:rsidR="0004046D" w:rsidRPr="00A10FE4" w14:paraId="1433804C" w14:textId="77777777" w:rsidTr="006457DB">
        <w:tc>
          <w:tcPr>
            <w:tcW w:w="0" w:type="auto"/>
          </w:tcPr>
          <w:p w14:paraId="41DB1E6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0E29C935"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7418B8C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2.411110^{-4}</w:t>
            </w:r>
          </w:p>
        </w:tc>
        <w:tc>
          <w:tcPr>
            <w:tcW w:w="0" w:type="auto"/>
          </w:tcPr>
          <w:p w14:paraId="7376029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1.5810^{-5}</w:t>
            </w:r>
          </w:p>
        </w:tc>
        <w:tc>
          <w:tcPr>
            <w:tcW w:w="1579" w:type="pct"/>
          </w:tcPr>
          <w:p w14:paraId="114F03C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2.101310^{-4}, 2.720810^{-4}</w:t>
            </w:r>
          </w:p>
        </w:tc>
        <w:tc>
          <w:tcPr>
            <w:tcW w:w="775" w:type="pct"/>
          </w:tcPr>
          <w:p w14:paraId="1F517CF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15.2602011</w:t>
            </w:r>
          </w:p>
        </w:tc>
      </w:tr>
      <w:tr w:rsidR="0004046D" w:rsidRPr="00A10FE4" w14:paraId="408AA7A0" w14:textId="77777777" w:rsidTr="006457DB">
        <w:tc>
          <w:tcPr>
            <w:tcW w:w="0" w:type="auto"/>
          </w:tcPr>
          <w:p w14:paraId="16CDAD6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6B82921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0B2CAE9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0.062533</w:t>
            </w:r>
          </w:p>
        </w:tc>
        <w:tc>
          <w:tcPr>
            <w:tcW w:w="0" w:type="auto"/>
          </w:tcPr>
          <w:p w14:paraId="4C31BB8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0.0050249</w:t>
            </w:r>
          </w:p>
        </w:tc>
        <w:tc>
          <w:tcPr>
            <w:tcW w:w="1579" w:type="pct"/>
          </w:tcPr>
          <w:p w14:paraId="2AF4157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0.0526751, 0.0723909</w:t>
            </w:r>
          </w:p>
        </w:tc>
        <w:tc>
          <w:tcPr>
            <w:tcW w:w="775" w:type="pct"/>
          </w:tcPr>
          <w:p w14:paraId="70E9486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12.4445203</w:t>
            </w:r>
          </w:p>
        </w:tc>
      </w:tr>
      <w:tr w:rsidR="0004046D" w:rsidRPr="00A10FE4" w14:paraId="5A8D1DBF" w14:textId="77777777" w:rsidTr="006457DB">
        <w:tc>
          <w:tcPr>
            <w:tcW w:w="0" w:type="auto"/>
          </w:tcPr>
          <w:p w14:paraId="224D7EA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12011BEC"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mean</w:t>
            </w:r>
            <w:proofErr w:type="gramEnd"/>
          </w:p>
        </w:tc>
        <w:tc>
          <w:tcPr>
            <w:tcW w:w="0" w:type="auto"/>
          </w:tcPr>
          <w:p w14:paraId="4F98F03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-0.01115</w:t>
            </w:r>
          </w:p>
        </w:tc>
        <w:tc>
          <w:tcPr>
            <w:tcW w:w="0" w:type="auto"/>
          </w:tcPr>
          <w:p w14:paraId="39456D9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0.0021286</w:t>
            </w:r>
          </w:p>
        </w:tc>
        <w:tc>
          <w:tcPr>
            <w:tcW w:w="1579" w:type="pct"/>
          </w:tcPr>
          <w:p w14:paraId="378AF9E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-0.0153259, -0.0069742</w:t>
            </w:r>
          </w:p>
        </w:tc>
        <w:tc>
          <w:tcPr>
            <w:tcW w:w="775" w:type="pct"/>
          </w:tcPr>
          <w:p w14:paraId="69A0D80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-5.2382138</w:t>
            </w:r>
          </w:p>
        </w:tc>
      </w:tr>
      <w:tr w:rsidR="0004046D" w:rsidRPr="00A10FE4" w14:paraId="5C982E6B" w14:textId="77777777" w:rsidTr="006457DB">
        <w:tc>
          <w:tcPr>
            <w:tcW w:w="0" w:type="auto"/>
          </w:tcPr>
          <w:p w14:paraId="72BB1CF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0F536E93"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max</w:t>
            </w:r>
            <w:proofErr w:type="gramEnd"/>
          </w:p>
        </w:tc>
        <w:tc>
          <w:tcPr>
            <w:tcW w:w="0" w:type="auto"/>
          </w:tcPr>
          <w:p w14:paraId="0EC5C97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-0.0103663</w:t>
            </w:r>
          </w:p>
        </w:tc>
        <w:tc>
          <w:tcPr>
            <w:tcW w:w="0" w:type="auto"/>
          </w:tcPr>
          <w:p w14:paraId="54CE4EF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9.969410^{-4}</w:t>
            </w:r>
          </w:p>
        </w:tc>
        <w:tc>
          <w:tcPr>
            <w:tcW w:w="1579" w:type="pct"/>
          </w:tcPr>
          <w:p w14:paraId="09B936A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-0.0123221, -0.0084105</w:t>
            </w:r>
          </w:p>
        </w:tc>
        <w:tc>
          <w:tcPr>
            <w:tcW w:w="775" w:type="pct"/>
          </w:tcPr>
          <w:p w14:paraId="21733A8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-10.3981061</w:t>
            </w:r>
          </w:p>
        </w:tc>
      </w:tr>
      <w:tr w:rsidR="0004046D" w:rsidRPr="00A10FE4" w14:paraId="1179F6AE" w14:textId="77777777" w:rsidTr="006457DB">
        <w:tc>
          <w:tcPr>
            <w:tcW w:w="0" w:type="auto"/>
          </w:tcPr>
          <w:p w14:paraId="5539AA9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205350E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CV</w:t>
            </w:r>
          </w:p>
        </w:tc>
        <w:tc>
          <w:tcPr>
            <w:tcW w:w="0" w:type="auto"/>
          </w:tcPr>
          <w:p w14:paraId="3752ADA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0.7223738</w:t>
            </w:r>
          </w:p>
        </w:tc>
        <w:tc>
          <w:tcPr>
            <w:tcW w:w="0" w:type="auto"/>
          </w:tcPr>
          <w:p w14:paraId="79DC479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0.3752382</w:t>
            </w:r>
          </w:p>
        </w:tc>
        <w:tc>
          <w:tcPr>
            <w:tcW w:w="1579" w:type="pct"/>
          </w:tcPr>
          <w:p w14:paraId="12B4467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-0.0137644, 1.458512</w:t>
            </w:r>
          </w:p>
        </w:tc>
        <w:tc>
          <w:tcPr>
            <w:tcW w:w="775" w:type="pct"/>
          </w:tcPr>
          <w:p w14:paraId="2900744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1.9251074</w:t>
            </w:r>
          </w:p>
        </w:tc>
      </w:tr>
    </w:tbl>
    <w:p w14:paraId="0EF922BE" w14:textId="77777777" w:rsidR="0004046D" w:rsidRDefault="0004046D" w:rsidP="0004046D"/>
    <w:p w14:paraId="3A509001" w14:textId="77777777" w:rsidR="0004046D" w:rsidRDefault="0004046D" w:rsidP="0004046D">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Generalism</w:t>
      </w:r>
      <w:proofErr w:type="spellEnd"/>
      <w:r>
        <w:t xml:space="preserve"> metrics by geographic regional group for directly transmitted parasites.</w:t>
      </w:r>
    </w:p>
    <w:tbl>
      <w:tblPr>
        <w:tblW w:w="4777" w:type="pct"/>
        <w:tblLook w:val="07E0" w:firstRow="1" w:lastRow="1" w:firstColumn="1" w:lastColumn="1" w:noHBand="1" w:noVBand="1"/>
      </w:tblPr>
      <w:tblGrid>
        <w:gridCol w:w="968"/>
        <w:gridCol w:w="3277"/>
        <w:gridCol w:w="1254"/>
        <w:gridCol w:w="2423"/>
        <w:gridCol w:w="1331"/>
      </w:tblGrid>
      <w:tr w:rsidR="0004046D" w:rsidRPr="00A10FE4" w14:paraId="74E21421" w14:textId="77777777" w:rsidTr="006457DB">
        <w:tc>
          <w:tcPr>
            <w:tcW w:w="0" w:type="auto"/>
            <w:tcBorders>
              <w:bottom w:val="single" w:sz="0" w:space="0" w:color="auto"/>
            </w:tcBorders>
            <w:vAlign w:val="bottom"/>
          </w:tcPr>
          <w:p w14:paraId="3FB1401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Metric</w:t>
            </w:r>
          </w:p>
        </w:tc>
        <w:tc>
          <w:tcPr>
            <w:tcW w:w="0" w:type="auto"/>
            <w:tcBorders>
              <w:bottom w:val="single" w:sz="0" w:space="0" w:color="auto"/>
            </w:tcBorders>
            <w:vAlign w:val="bottom"/>
          </w:tcPr>
          <w:p w14:paraId="0DF4A85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Model Coefficient (ref="warm")</w:t>
            </w:r>
          </w:p>
        </w:tc>
        <w:tc>
          <w:tcPr>
            <w:tcW w:w="0" w:type="auto"/>
            <w:tcBorders>
              <w:bottom w:val="single" w:sz="0" w:space="0" w:color="auto"/>
            </w:tcBorders>
            <w:vAlign w:val="bottom"/>
          </w:tcPr>
          <w:p w14:paraId="7DEBFB35"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Std</w:t>
            </w:r>
            <w:proofErr w:type="spellEnd"/>
            <w:r w:rsidRPr="00A10FE4">
              <w:rPr>
                <w:rFonts w:ascii="Times New Roman" w:hAnsi="Times New Roman"/>
                <w:sz w:val="18"/>
                <w:szCs w:val="18"/>
              </w:rPr>
              <w:t xml:space="preserve"> Error</w:t>
            </w:r>
          </w:p>
        </w:tc>
        <w:tc>
          <w:tcPr>
            <w:tcW w:w="0" w:type="auto"/>
            <w:tcBorders>
              <w:bottom w:val="single" w:sz="0" w:space="0" w:color="auto"/>
            </w:tcBorders>
            <w:vAlign w:val="bottom"/>
          </w:tcPr>
          <w:p w14:paraId="61111105"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Conf</w:t>
            </w:r>
            <w:proofErr w:type="spellEnd"/>
            <w:r w:rsidRPr="00A10FE4">
              <w:rPr>
                <w:rFonts w:ascii="Times New Roman" w:hAnsi="Times New Roman"/>
                <w:sz w:val="18"/>
                <w:szCs w:val="18"/>
              </w:rPr>
              <w:t xml:space="preserve"> </w:t>
            </w:r>
            <w:proofErr w:type="spellStart"/>
            <w:r w:rsidRPr="00A10FE4">
              <w:rPr>
                <w:rFonts w:ascii="Times New Roman" w:hAnsi="Times New Roman"/>
                <w:sz w:val="18"/>
                <w:szCs w:val="18"/>
              </w:rPr>
              <w:t>Int</w:t>
            </w:r>
            <w:proofErr w:type="spellEnd"/>
          </w:p>
        </w:tc>
        <w:tc>
          <w:tcPr>
            <w:tcW w:w="0" w:type="auto"/>
            <w:tcBorders>
              <w:bottom w:val="single" w:sz="0" w:space="0" w:color="auto"/>
            </w:tcBorders>
            <w:vAlign w:val="bottom"/>
          </w:tcPr>
          <w:p w14:paraId="66C6D4E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Z-score</w:t>
            </w:r>
          </w:p>
        </w:tc>
      </w:tr>
      <w:tr w:rsidR="0004046D" w:rsidRPr="00A10FE4" w14:paraId="17CF7FF3" w14:textId="77777777" w:rsidTr="006457DB">
        <w:tc>
          <w:tcPr>
            <w:tcW w:w="0" w:type="auto"/>
          </w:tcPr>
          <w:p w14:paraId="202B2602"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325DE37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0.0884202</w:t>
            </w:r>
          </w:p>
        </w:tc>
        <w:tc>
          <w:tcPr>
            <w:tcW w:w="0" w:type="auto"/>
          </w:tcPr>
          <w:p w14:paraId="56ECCDD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0.0249142</w:t>
            </w:r>
          </w:p>
        </w:tc>
        <w:tc>
          <w:tcPr>
            <w:tcW w:w="0" w:type="auto"/>
          </w:tcPr>
          <w:p w14:paraId="55A150A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0.0396377, 0.1373022</w:t>
            </w:r>
          </w:p>
        </w:tc>
        <w:tc>
          <w:tcPr>
            <w:tcW w:w="0" w:type="auto"/>
          </w:tcPr>
          <w:p w14:paraId="289FDC3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3.5489972</w:t>
            </w:r>
          </w:p>
        </w:tc>
      </w:tr>
      <w:tr w:rsidR="0004046D" w:rsidRPr="00A10FE4" w14:paraId="27AEF7E9" w14:textId="77777777" w:rsidTr="006457DB">
        <w:tc>
          <w:tcPr>
            <w:tcW w:w="0" w:type="auto"/>
          </w:tcPr>
          <w:p w14:paraId="0E6C449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6A8F973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0.0341042</w:t>
            </w:r>
          </w:p>
        </w:tc>
        <w:tc>
          <w:tcPr>
            <w:tcW w:w="0" w:type="auto"/>
          </w:tcPr>
          <w:p w14:paraId="21A7F9D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0.0623994</w:t>
            </w:r>
          </w:p>
        </w:tc>
        <w:tc>
          <w:tcPr>
            <w:tcW w:w="0" w:type="auto"/>
          </w:tcPr>
          <w:p w14:paraId="442841B6"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-0.0880585, 0.1565706</w:t>
            </w:r>
          </w:p>
        </w:tc>
        <w:tc>
          <w:tcPr>
            <w:tcW w:w="0" w:type="auto"/>
          </w:tcPr>
          <w:p w14:paraId="576DBB1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0.5465479</w:t>
            </w:r>
          </w:p>
        </w:tc>
      </w:tr>
      <w:tr w:rsidR="0004046D" w:rsidRPr="00A10FE4" w14:paraId="4984B5B4" w14:textId="77777777" w:rsidTr="006457DB">
        <w:tc>
          <w:tcPr>
            <w:tcW w:w="0" w:type="auto"/>
          </w:tcPr>
          <w:p w14:paraId="7E6972F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2E6C7F51"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-1.865410^{-4}</w:t>
            </w:r>
          </w:p>
        </w:tc>
        <w:tc>
          <w:tcPr>
            <w:tcW w:w="0" w:type="auto"/>
          </w:tcPr>
          <w:p w14:paraId="135D1D92"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0.0024935</w:t>
            </w:r>
          </w:p>
        </w:tc>
        <w:tc>
          <w:tcPr>
            <w:tcW w:w="0" w:type="auto"/>
          </w:tcPr>
          <w:p w14:paraId="7644270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-0.005075, 0.0047019</w:t>
            </w:r>
          </w:p>
        </w:tc>
        <w:tc>
          <w:tcPr>
            <w:tcW w:w="0" w:type="auto"/>
          </w:tcPr>
          <w:p w14:paraId="2F9A323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-0.0748103</w:t>
            </w:r>
          </w:p>
        </w:tc>
      </w:tr>
      <w:tr w:rsidR="0004046D" w:rsidRPr="00A10FE4" w14:paraId="5648715A" w14:textId="77777777" w:rsidTr="006457DB">
        <w:tc>
          <w:tcPr>
            <w:tcW w:w="0" w:type="auto"/>
          </w:tcPr>
          <w:p w14:paraId="033B98CE"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2061C53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-0.4243263</w:t>
            </w:r>
          </w:p>
        </w:tc>
        <w:tc>
          <w:tcPr>
            <w:tcW w:w="0" w:type="auto"/>
          </w:tcPr>
          <w:p w14:paraId="61D7B98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0.2257372</w:t>
            </w:r>
          </w:p>
        </w:tc>
        <w:tc>
          <w:tcPr>
            <w:tcW w:w="0" w:type="auto"/>
          </w:tcPr>
          <w:p w14:paraId="2BF56C20"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-0.8671087, 0.0184561</w:t>
            </w:r>
          </w:p>
        </w:tc>
        <w:tc>
          <w:tcPr>
            <w:tcW w:w="0" w:type="auto"/>
          </w:tcPr>
          <w:p w14:paraId="0141D9A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-1.8797356</w:t>
            </w:r>
          </w:p>
        </w:tc>
      </w:tr>
    </w:tbl>
    <w:p w14:paraId="343169AE" w14:textId="77777777" w:rsidR="0004046D" w:rsidRDefault="0004046D" w:rsidP="0004046D"/>
    <w:p w14:paraId="66B0114C" w14:textId="77777777" w:rsidR="0004046D" w:rsidRPr="0058637E" w:rsidRDefault="0004046D" w:rsidP="0004046D"/>
    <w:p w14:paraId="0B948FB1" w14:textId="77777777" w:rsidR="0004046D" w:rsidRDefault="0004046D" w:rsidP="0004046D">
      <w:pPr>
        <w:pStyle w:val="Caption"/>
        <w:keepNext/>
      </w:pPr>
      <w:r>
        <w:t xml:space="preserve">Table </w:t>
      </w:r>
      <w:r>
        <w:fldChar w:fldCharType="begin"/>
      </w:r>
      <w:r>
        <w:instrText xml:space="preserve"> SEQ Table \* ARABIC </w:instrText>
      </w:r>
      <w:r>
        <w:fldChar w:fldCharType="separate"/>
      </w:r>
      <w:r>
        <w:rPr>
          <w:noProof/>
        </w:rPr>
        <w:t>8</w:t>
      </w:r>
      <w:r>
        <w:fldChar w:fldCharType="end"/>
      </w:r>
      <w:r>
        <w:t xml:space="preserve">: </w:t>
      </w:r>
      <w:proofErr w:type="spellStart"/>
      <w:r>
        <w:t>Generalism</w:t>
      </w:r>
      <w:proofErr w:type="spellEnd"/>
      <w:r>
        <w:t xml:space="preserve"> metrics by geographic regional group for </w:t>
      </w:r>
      <w:proofErr w:type="spellStart"/>
      <w:r>
        <w:t>trophically</w:t>
      </w:r>
      <w:proofErr w:type="spellEnd"/>
      <w:r>
        <w:t xml:space="preserve"> transmitted parasites.</w:t>
      </w:r>
    </w:p>
    <w:tbl>
      <w:tblPr>
        <w:tblW w:w="4840" w:type="pct"/>
        <w:tblLook w:val="07E0" w:firstRow="1" w:lastRow="1" w:firstColumn="1" w:lastColumn="1" w:noHBand="1" w:noVBand="1"/>
      </w:tblPr>
      <w:tblGrid>
        <w:gridCol w:w="968"/>
        <w:gridCol w:w="3280"/>
        <w:gridCol w:w="1255"/>
        <w:gridCol w:w="2502"/>
        <w:gridCol w:w="1370"/>
      </w:tblGrid>
      <w:tr w:rsidR="0004046D" w:rsidRPr="00A10FE4" w14:paraId="48D6EA51" w14:textId="77777777" w:rsidTr="006457DB">
        <w:tc>
          <w:tcPr>
            <w:tcW w:w="0" w:type="auto"/>
            <w:tcBorders>
              <w:bottom w:val="single" w:sz="0" w:space="0" w:color="auto"/>
            </w:tcBorders>
            <w:vAlign w:val="bottom"/>
          </w:tcPr>
          <w:p w14:paraId="5D592F2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Metric</w:t>
            </w:r>
          </w:p>
        </w:tc>
        <w:tc>
          <w:tcPr>
            <w:tcW w:w="0" w:type="auto"/>
            <w:tcBorders>
              <w:bottom w:val="single" w:sz="0" w:space="0" w:color="auto"/>
            </w:tcBorders>
            <w:vAlign w:val="bottom"/>
          </w:tcPr>
          <w:p w14:paraId="41739BD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Model Coefficient (ref="warm")</w:t>
            </w:r>
          </w:p>
        </w:tc>
        <w:tc>
          <w:tcPr>
            <w:tcW w:w="0" w:type="auto"/>
            <w:tcBorders>
              <w:bottom w:val="single" w:sz="0" w:space="0" w:color="auto"/>
            </w:tcBorders>
            <w:vAlign w:val="bottom"/>
          </w:tcPr>
          <w:p w14:paraId="0B2DDCA0"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Std</w:t>
            </w:r>
            <w:proofErr w:type="spellEnd"/>
            <w:r w:rsidRPr="00A10FE4">
              <w:rPr>
                <w:rFonts w:ascii="Times New Roman" w:hAnsi="Times New Roman"/>
                <w:sz w:val="18"/>
                <w:szCs w:val="18"/>
              </w:rPr>
              <w:t xml:space="preserve"> Error</w:t>
            </w:r>
          </w:p>
        </w:tc>
        <w:tc>
          <w:tcPr>
            <w:tcW w:w="0" w:type="auto"/>
            <w:tcBorders>
              <w:bottom w:val="single" w:sz="0" w:space="0" w:color="auto"/>
            </w:tcBorders>
            <w:vAlign w:val="bottom"/>
          </w:tcPr>
          <w:p w14:paraId="797599F9" w14:textId="77777777" w:rsidR="0004046D" w:rsidRPr="00A10FE4" w:rsidRDefault="0004046D" w:rsidP="006457DB">
            <w:pPr>
              <w:pStyle w:val="Compact"/>
              <w:rPr>
                <w:rFonts w:ascii="Times New Roman" w:hAnsi="Times New Roman"/>
                <w:sz w:val="18"/>
                <w:szCs w:val="18"/>
              </w:rPr>
            </w:pPr>
            <w:proofErr w:type="spellStart"/>
            <w:r w:rsidRPr="00A10FE4">
              <w:rPr>
                <w:rFonts w:ascii="Times New Roman" w:hAnsi="Times New Roman"/>
                <w:sz w:val="18"/>
                <w:szCs w:val="18"/>
              </w:rPr>
              <w:t>Conf</w:t>
            </w:r>
            <w:proofErr w:type="spellEnd"/>
            <w:r w:rsidRPr="00A10FE4">
              <w:rPr>
                <w:rFonts w:ascii="Times New Roman" w:hAnsi="Times New Roman"/>
                <w:sz w:val="18"/>
                <w:szCs w:val="18"/>
              </w:rPr>
              <w:t xml:space="preserve"> </w:t>
            </w:r>
            <w:proofErr w:type="spellStart"/>
            <w:r w:rsidRPr="00A10FE4">
              <w:rPr>
                <w:rFonts w:ascii="Times New Roman" w:hAnsi="Times New Roman"/>
                <w:sz w:val="18"/>
                <w:szCs w:val="18"/>
              </w:rPr>
              <w:t>Int</w:t>
            </w:r>
            <w:proofErr w:type="spellEnd"/>
          </w:p>
        </w:tc>
        <w:tc>
          <w:tcPr>
            <w:tcW w:w="0" w:type="auto"/>
            <w:tcBorders>
              <w:bottom w:val="single" w:sz="0" w:space="0" w:color="auto"/>
            </w:tcBorders>
            <w:vAlign w:val="bottom"/>
          </w:tcPr>
          <w:p w14:paraId="2FA0D9F9"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Z-score</w:t>
            </w:r>
          </w:p>
        </w:tc>
      </w:tr>
      <w:tr w:rsidR="0004046D" w:rsidRPr="00A10FE4" w14:paraId="0F55DBA0" w14:textId="77777777" w:rsidTr="006457DB">
        <w:tc>
          <w:tcPr>
            <w:tcW w:w="0" w:type="auto"/>
          </w:tcPr>
          <w:p w14:paraId="77E7FC7D" w14:textId="77777777" w:rsidR="0004046D" w:rsidRPr="00A10FE4" w:rsidRDefault="0004046D" w:rsidP="006457DB">
            <w:pPr>
              <w:pStyle w:val="Compact"/>
              <w:rPr>
                <w:rFonts w:ascii="Times New Roman" w:hAnsi="Times New Roman"/>
                <w:sz w:val="18"/>
                <w:szCs w:val="18"/>
              </w:rPr>
            </w:pPr>
            <w:proofErr w:type="gramStart"/>
            <w:r w:rsidRPr="00A10FE4">
              <w:rPr>
                <w:rFonts w:ascii="Times New Roman" w:hAnsi="Times New Roman"/>
                <w:sz w:val="18"/>
                <w:szCs w:val="18"/>
              </w:rPr>
              <w:t>degree</w:t>
            </w:r>
            <w:proofErr w:type="gramEnd"/>
          </w:p>
        </w:tc>
        <w:tc>
          <w:tcPr>
            <w:tcW w:w="0" w:type="auto"/>
          </w:tcPr>
          <w:p w14:paraId="19CE4A2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0.6627308</w:t>
            </w:r>
          </w:p>
        </w:tc>
        <w:tc>
          <w:tcPr>
            <w:tcW w:w="0" w:type="auto"/>
          </w:tcPr>
          <w:p w14:paraId="19FFDF6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0.0364354</w:t>
            </w:r>
          </w:p>
        </w:tc>
        <w:tc>
          <w:tcPr>
            <w:tcW w:w="0" w:type="auto"/>
          </w:tcPr>
          <w:p w14:paraId="0829A04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0.591304, 0.7341342</w:t>
            </w:r>
          </w:p>
        </w:tc>
        <w:tc>
          <w:tcPr>
            <w:tcW w:w="0" w:type="auto"/>
          </w:tcPr>
          <w:p w14:paraId="3FF75A7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18.1891753</w:t>
            </w:r>
          </w:p>
        </w:tc>
      </w:tr>
      <w:tr w:rsidR="0004046D" w:rsidRPr="00A10FE4" w14:paraId="591E4FEA" w14:textId="77777777" w:rsidTr="006457DB">
        <w:tc>
          <w:tcPr>
            <w:tcW w:w="0" w:type="auto"/>
          </w:tcPr>
          <w:p w14:paraId="6BD7478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G</w:t>
            </w:r>
          </w:p>
        </w:tc>
        <w:tc>
          <w:tcPr>
            <w:tcW w:w="0" w:type="auto"/>
          </w:tcPr>
          <w:p w14:paraId="3CE05EB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0.5811795</w:t>
            </w:r>
          </w:p>
        </w:tc>
        <w:tc>
          <w:tcPr>
            <w:tcW w:w="0" w:type="auto"/>
          </w:tcPr>
          <w:p w14:paraId="069F37D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0.0684301</w:t>
            </w:r>
          </w:p>
        </w:tc>
        <w:tc>
          <w:tcPr>
            <w:tcW w:w="0" w:type="auto"/>
          </w:tcPr>
          <w:p w14:paraId="252D7837"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0.4473767, 0.7156506</w:t>
            </w:r>
          </w:p>
        </w:tc>
        <w:tc>
          <w:tcPr>
            <w:tcW w:w="0" w:type="auto"/>
          </w:tcPr>
          <w:p w14:paraId="5C69924C"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8.4930403</w:t>
            </w:r>
          </w:p>
        </w:tc>
      </w:tr>
      <w:tr w:rsidR="0004046D" w:rsidRPr="00A10FE4" w14:paraId="175BA428" w14:textId="77777777" w:rsidTr="006457DB">
        <w:tc>
          <w:tcPr>
            <w:tcW w:w="0" w:type="auto"/>
          </w:tcPr>
          <w:p w14:paraId="7AECA9D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SPD</w:t>
            </w:r>
          </w:p>
        </w:tc>
        <w:tc>
          <w:tcPr>
            <w:tcW w:w="0" w:type="auto"/>
          </w:tcPr>
          <w:p w14:paraId="643C4ACF"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0.0285904</w:t>
            </w:r>
          </w:p>
        </w:tc>
        <w:tc>
          <w:tcPr>
            <w:tcW w:w="0" w:type="auto"/>
          </w:tcPr>
          <w:p w14:paraId="780EDFE8"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0.0033896</w:t>
            </w:r>
          </w:p>
        </w:tc>
        <w:tc>
          <w:tcPr>
            <w:tcW w:w="0" w:type="auto"/>
          </w:tcPr>
          <w:p w14:paraId="6DB0B905"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0.0219448, 0.0352359</w:t>
            </w:r>
          </w:p>
        </w:tc>
        <w:tc>
          <w:tcPr>
            <w:tcW w:w="0" w:type="auto"/>
          </w:tcPr>
          <w:p w14:paraId="2FB6EAD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8.4347864</w:t>
            </w:r>
          </w:p>
        </w:tc>
      </w:tr>
      <w:tr w:rsidR="0004046D" w:rsidRPr="00A10FE4" w14:paraId="23CFB46E" w14:textId="77777777" w:rsidTr="006457DB">
        <w:tc>
          <w:tcPr>
            <w:tcW w:w="0" w:type="auto"/>
          </w:tcPr>
          <w:p w14:paraId="31B53D8B"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SESPD</w:t>
            </w:r>
          </w:p>
        </w:tc>
        <w:tc>
          <w:tcPr>
            <w:tcW w:w="0" w:type="auto"/>
          </w:tcPr>
          <w:p w14:paraId="1106BB04"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-1.0868156</w:t>
            </w:r>
          </w:p>
        </w:tc>
        <w:tc>
          <w:tcPr>
            <w:tcW w:w="0" w:type="auto"/>
          </w:tcPr>
          <w:p w14:paraId="4A4140CD"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0.2633792</w:t>
            </w:r>
          </w:p>
        </w:tc>
        <w:tc>
          <w:tcPr>
            <w:tcW w:w="0" w:type="auto"/>
          </w:tcPr>
          <w:p w14:paraId="445FC2BA"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-1.6034515, -0.5701797</w:t>
            </w:r>
          </w:p>
        </w:tc>
        <w:tc>
          <w:tcPr>
            <w:tcW w:w="0" w:type="auto"/>
          </w:tcPr>
          <w:p w14:paraId="28BE33A3" w14:textId="77777777" w:rsidR="0004046D" w:rsidRPr="00A10FE4" w:rsidRDefault="0004046D" w:rsidP="006457DB">
            <w:pPr>
              <w:pStyle w:val="Compact"/>
              <w:rPr>
                <w:rFonts w:ascii="Times New Roman" w:hAnsi="Times New Roman"/>
                <w:sz w:val="18"/>
                <w:szCs w:val="18"/>
              </w:rPr>
            </w:pPr>
            <w:r w:rsidRPr="00A10FE4">
              <w:rPr>
                <w:rFonts w:ascii="Times New Roman" w:hAnsi="Times New Roman"/>
                <w:sz w:val="18"/>
                <w:szCs w:val="18"/>
              </w:rPr>
              <w:t>-4.1264295</w:t>
            </w:r>
          </w:p>
        </w:tc>
      </w:tr>
    </w:tbl>
    <w:p w14:paraId="433C6AD7" w14:textId="77777777" w:rsidR="00A10FE4" w:rsidRDefault="00C5713C" w:rsidP="00A10FE4">
      <w:r>
        <w:br w:type="page"/>
      </w:r>
    </w:p>
    <w:p w14:paraId="67F3A718" w14:textId="35C565B8" w:rsidR="006473CD" w:rsidRPr="00B84085" w:rsidRDefault="006473CD" w:rsidP="00B84085">
      <w:pPr>
        <w:pStyle w:val="Subtitle"/>
        <w:jc w:val="left"/>
        <w:rPr>
          <w:sz w:val="32"/>
        </w:rPr>
      </w:pPr>
      <w:r w:rsidRPr="00B84085">
        <w:lastRenderedPageBreak/>
        <w:t>Figure</w:t>
      </w:r>
      <w:r w:rsidR="00B84085">
        <w:t>s</w:t>
      </w:r>
    </w:p>
    <w:p w14:paraId="7D38CABE" w14:textId="77777777" w:rsidR="006473CD" w:rsidRPr="006473CD" w:rsidRDefault="006473CD" w:rsidP="006473CD">
      <w:pPr>
        <w:rPr>
          <w:color w:val="333333"/>
          <w:shd w:val="clear" w:color="auto" w:fill="FFFFFF"/>
        </w:rPr>
      </w:pPr>
    </w:p>
    <w:p w14:paraId="7C79DA9D" w14:textId="77777777" w:rsidR="00C630FE" w:rsidRDefault="00C630FE" w:rsidP="00C630FE">
      <w:pPr>
        <w:keepNext/>
      </w:pPr>
      <w:r>
        <w:rPr>
          <w:noProof/>
          <w:lang w:val="en-US" w:eastAsia="en-US"/>
        </w:rPr>
        <w:drawing>
          <wp:inline distT="0" distB="0" distL="0" distR="0" wp14:anchorId="3B1D09AB" wp14:editId="6408BFC8">
            <wp:extent cx="6012815" cy="601281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1.jpeg"/>
                    <pic:cNvPicPr/>
                  </pic:nvPicPr>
                  <pic:blipFill>
                    <a:blip r:embed="rId20">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69C4B9E9" w14:textId="23B23557" w:rsidR="00C630FE" w:rsidRDefault="00C630FE" w:rsidP="00C630FE">
      <w:pPr>
        <w:pStyle w:val="Caption"/>
      </w:pPr>
      <w:r>
        <w:t xml:space="preserve">Figure </w:t>
      </w:r>
      <w:r>
        <w:fldChar w:fldCharType="begin"/>
      </w:r>
      <w:r>
        <w:instrText xml:space="preserve"> SEQ Figure \* ARABIC </w:instrText>
      </w:r>
      <w:r>
        <w:fldChar w:fldCharType="separate"/>
      </w:r>
      <w:r w:rsidR="00E67DD5">
        <w:rPr>
          <w:noProof/>
        </w:rPr>
        <w:t>1</w:t>
      </w:r>
      <w:r>
        <w:fldChar w:fldCharType="end"/>
      </w:r>
      <w:r>
        <w:t xml:space="preserve">: Relationship between </w:t>
      </w:r>
      <w:proofErr w:type="spellStart"/>
      <w:r>
        <w:t>generalism</w:t>
      </w:r>
      <w:proofErr w:type="spellEnd"/>
      <w:r>
        <w:t xml:space="preserve"> metrics (rows) and length metrics (columns) for directly transmitted parasites. </w:t>
      </w:r>
      <w:r w:rsidR="006457DB">
        <w:t xml:space="preserve">Blue line shows </w:t>
      </w:r>
      <w:r w:rsidR="00EB702E">
        <w:t xml:space="preserve">fitted model with confidence intervals in </w:t>
      </w:r>
      <w:proofErr w:type="spellStart"/>
      <w:r w:rsidR="00EB702E">
        <w:t>gray</w:t>
      </w:r>
      <w:proofErr w:type="spellEnd"/>
      <w:r w:rsidR="00EB702E">
        <w:t xml:space="preserve">. </w:t>
      </w:r>
      <w:proofErr w:type="gramStart"/>
      <w:r w:rsidR="00EB702E">
        <w:t>For G, size of points scale with number of points having that value.</w:t>
      </w:r>
      <w:proofErr w:type="gramEnd"/>
    </w:p>
    <w:p w14:paraId="1300CC7B" w14:textId="77777777" w:rsidR="00B32AE8" w:rsidRDefault="00B32AE8"/>
    <w:p w14:paraId="36BB6A47" w14:textId="77777777" w:rsidR="00E67DD5" w:rsidRDefault="00E67DD5">
      <w:r>
        <w:br w:type="page"/>
      </w:r>
    </w:p>
    <w:p w14:paraId="4EE8FDD5" w14:textId="0398E434" w:rsidR="00E67DD5" w:rsidRDefault="007F7377" w:rsidP="00E67DD5">
      <w:pPr>
        <w:keepNext/>
      </w:pPr>
      <w:r>
        <w:rPr>
          <w:noProof/>
          <w:lang w:val="en-US" w:eastAsia="en-US"/>
        </w:rPr>
        <w:lastRenderedPageBreak/>
        <w:drawing>
          <wp:inline distT="0" distB="0" distL="0" distR="0" wp14:anchorId="1B776327" wp14:editId="461B74DB">
            <wp:extent cx="6012815" cy="601281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hic1.jpeg"/>
                    <pic:cNvPicPr/>
                  </pic:nvPicPr>
                  <pic:blipFill>
                    <a:blip r:embed="rId21">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5B5EBEA0" w14:textId="42F78597" w:rsidR="00E67DD5" w:rsidRDefault="00E67DD5" w:rsidP="00E67DD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Relationship between </w:t>
      </w:r>
      <w:proofErr w:type="spellStart"/>
      <w:r>
        <w:t>generalism</w:t>
      </w:r>
      <w:proofErr w:type="spellEnd"/>
      <w:r>
        <w:t xml:space="preserve"> metrics (rows) and length metrics (columns) for </w:t>
      </w:r>
      <w:proofErr w:type="spellStart"/>
      <w:r>
        <w:t>trophically</w:t>
      </w:r>
      <w:proofErr w:type="spellEnd"/>
      <w:r>
        <w:t xml:space="preserve"> transmitted parasites</w:t>
      </w:r>
      <w:r w:rsidR="007F7377">
        <w:t>.</w:t>
      </w:r>
      <w:r w:rsidR="00EB702E">
        <w:t xml:space="preserve"> Blue line shows fitted model with confidence intervals in </w:t>
      </w:r>
      <w:proofErr w:type="spellStart"/>
      <w:r w:rsidR="00EB702E">
        <w:t>gray</w:t>
      </w:r>
      <w:proofErr w:type="spellEnd"/>
      <w:r w:rsidR="00EB702E">
        <w:t xml:space="preserve">. </w:t>
      </w:r>
      <w:proofErr w:type="gramStart"/>
      <w:r w:rsidR="00EB702E">
        <w:t>For G, size of points scale with number of points having that value.</w:t>
      </w:r>
      <w:proofErr w:type="gramEnd"/>
    </w:p>
    <w:p w14:paraId="427455FF" w14:textId="7CF3F999" w:rsidR="00C630FE" w:rsidRDefault="00C630FE">
      <w:r>
        <w:br w:type="page"/>
      </w:r>
    </w:p>
    <w:p w14:paraId="0413F0CE" w14:textId="77777777" w:rsidR="00C630FE" w:rsidRDefault="00C630FE" w:rsidP="00C630FE">
      <w:pPr>
        <w:pStyle w:val="titlersos"/>
        <w:keepNext/>
        <w:numPr>
          <w:ilvl w:val="0"/>
          <w:numId w:val="0"/>
        </w:numPr>
      </w:pPr>
      <w:r>
        <w:rPr>
          <w:rFonts w:ascii="Times New Roman" w:hAnsi="Times New Roman"/>
          <w:b w:val="0"/>
          <w:noProof/>
          <w:sz w:val="24"/>
          <w:szCs w:val="24"/>
          <w:lang w:val="en-US" w:eastAsia="en-US"/>
        </w:rPr>
        <w:lastRenderedPageBreak/>
        <w:drawing>
          <wp:inline distT="0" distB="0" distL="0" distR="0" wp14:anchorId="6E507EA5" wp14:editId="21177129">
            <wp:extent cx="6012815" cy="60128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2.jpeg"/>
                    <pic:cNvPicPr/>
                  </pic:nvPicPr>
                  <pic:blipFill>
                    <a:blip r:embed="rId22">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0C09C829" w14:textId="1BB2035F" w:rsidR="00C630FE" w:rsidRPr="006473CD" w:rsidRDefault="00C630FE" w:rsidP="00C630FE">
      <w:pPr>
        <w:pStyle w:val="Caption"/>
        <w:rPr>
          <w:b w:val="0"/>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Generalism</w:t>
      </w:r>
      <w:proofErr w:type="spellEnd"/>
      <w:r>
        <w:t xml:space="preserve"> metric by geographic region, for directly transmitted parasites</w:t>
      </w:r>
      <w:r w:rsidR="007F7377">
        <w:t xml:space="preserve">. Warm regions are shown in red and cool regions in blue. For G, which </w:t>
      </w:r>
      <w:proofErr w:type="gramStart"/>
      <w:r w:rsidR="007F7377">
        <w:t>is</w:t>
      </w:r>
      <w:proofErr w:type="gramEnd"/>
      <w:r w:rsidR="007F7377">
        <w:t xml:space="preserve"> binary, point size scales with the number of parasites that have each value shown. </w:t>
      </w:r>
    </w:p>
    <w:p w14:paraId="434A46B8" w14:textId="5FC277A1" w:rsidR="00C630FE" w:rsidRDefault="00C630FE">
      <w:r>
        <w:br w:type="page"/>
      </w:r>
    </w:p>
    <w:p w14:paraId="75A0C535" w14:textId="77777777" w:rsidR="00C630FE" w:rsidRDefault="00C630FE" w:rsidP="00C630FE">
      <w:pPr>
        <w:pStyle w:val="BodyText"/>
        <w:keepNext/>
      </w:pPr>
      <w:r>
        <w:rPr>
          <w:rFonts w:ascii="Times New Roman" w:hAnsi="Times New Roman"/>
          <w:noProof/>
        </w:rPr>
        <w:lastRenderedPageBreak/>
        <w:drawing>
          <wp:inline distT="0" distB="0" distL="0" distR="0" wp14:anchorId="1146210E" wp14:editId="4A6ED3AD">
            <wp:extent cx="6012815" cy="60128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hic2.jpeg"/>
                    <pic:cNvPicPr/>
                  </pic:nvPicPr>
                  <pic:blipFill>
                    <a:blip r:embed="rId23">
                      <a:extLst>
                        <a:ext uri="{28A0092B-C50C-407E-A947-70E740481C1C}">
                          <a14:useLocalDpi xmlns:a14="http://schemas.microsoft.com/office/drawing/2010/main" val="0"/>
                        </a:ext>
                      </a:extLst>
                    </a:blip>
                    <a:stretch>
                      <a:fillRect/>
                    </a:stretch>
                  </pic:blipFill>
                  <pic:spPr>
                    <a:xfrm>
                      <a:off x="0" y="0"/>
                      <a:ext cx="6012815" cy="6012815"/>
                    </a:xfrm>
                    <a:prstGeom prst="rect">
                      <a:avLst/>
                    </a:prstGeom>
                  </pic:spPr>
                </pic:pic>
              </a:graphicData>
            </a:graphic>
          </wp:inline>
        </w:drawing>
      </w:r>
    </w:p>
    <w:p w14:paraId="33BA6875" w14:textId="6258D725" w:rsidR="00C630FE" w:rsidRDefault="00C630FE" w:rsidP="00C630F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Generalism</w:t>
      </w:r>
      <w:proofErr w:type="spellEnd"/>
      <w:r>
        <w:t xml:space="preserve"> metrics by geographic region for </w:t>
      </w:r>
      <w:proofErr w:type="spellStart"/>
      <w:r>
        <w:t>trophically</w:t>
      </w:r>
      <w:proofErr w:type="spellEnd"/>
      <w:r>
        <w:t xml:space="preserve"> transmitted parasites.</w:t>
      </w:r>
      <w:r w:rsidR="007F7377">
        <w:t xml:space="preserve"> Warm regions are shown in red and cool regions in blue. For G, which </w:t>
      </w:r>
      <w:proofErr w:type="gramStart"/>
      <w:r w:rsidR="007F7377">
        <w:t>is</w:t>
      </w:r>
      <w:proofErr w:type="gramEnd"/>
      <w:r w:rsidR="007F7377">
        <w:t xml:space="preserve"> binary, point size scales with the number of parasites that have each value shown.</w:t>
      </w:r>
    </w:p>
    <w:p w14:paraId="5C4246BE" w14:textId="77777777" w:rsidR="00C630FE" w:rsidRPr="006473CD" w:rsidRDefault="00C630FE"/>
    <w:sectPr w:rsidR="00C630FE" w:rsidRPr="006473CD" w:rsidSect="00D774E2">
      <w:type w:val="continuous"/>
      <w:pgSz w:w="11907" w:h="16840" w:code="9"/>
      <w:pgMar w:top="960" w:right="1134" w:bottom="851" w:left="1304" w:header="340" w:footer="567" w:gutter="0"/>
      <w:cols w:space="397" w:equalWidth="0">
        <w:col w:w="9780" w:space="720"/>
      </w:cols>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G Walker" w:date="2016-07-20T16:30:00Z" w:initials="JW">
    <w:p w14:paraId="38508D5A" w14:textId="054B8DBD" w:rsidR="00E83717" w:rsidRDefault="00E83717">
      <w:pPr>
        <w:pStyle w:val="CommentText"/>
      </w:pPr>
      <w:r>
        <w:rPr>
          <w:rStyle w:val="CommentReference"/>
        </w:rPr>
        <w:annotationRef/>
      </w:r>
      <w:r>
        <w:t>Can everyone double check their affiliations and also add their funding source(s) at the end of the document?</w:t>
      </w:r>
    </w:p>
  </w:comment>
  <w:comment w:id="6" w:author="JG Walker" w:date="2016-06-13T17:37:00Z" w:initials="JW">
    <w:p w14:paraId="512D8E7D" w14:textId="77777777" w:rsidR="00E83717" w:rsidRPr="005E6190" w:rsidRDefault="00E83717" w:rsidP="005E6190">
      <w:pPr>
        <w:rPr>
          <w:rFonts w:ascii="Palatino-Roman" w:hAnsi="Palatino-Roman" w:cs="Arial"/>
          <w:color w:val="333333"/>
          <w:sz w:val="20"/>
          <w:shd w:val="clear" w:color="auto" w:fill="FFFFFF"/>
        </w:rPr>
      </w:pPr>
      <w:r>
        <w:rPr>
          <w:rStyle w:val="CommentReference"/>
        </w:rPr>
        <w:annotationRef/>
      </w:r>
      <w:r w:rsidRPr="0034068D">
        <w:rPr>
          <w:rFonts w:ascii="Palatino-Roman" w:hAnsi="Palatino-Roman" w:cs="Arial"/>
          <w:color w:val="333333"/>
          <w:sz w:val="20"/>
          <w:shd w:val="clear" w:color="auto" w:fill="FFFFFF"/>
        </w:rPr>
        <w:t>The abstract should be no more than 200 words and should not contain references or unexplained abbreviations or acronyms. Your abstract should be concise and informative and should read well as a standalone piece. The general scope of the article as well as the main results and conclusions should be summarised. Please also ensure that your abstract contains all likely search terms, to assist indexers (e.g. PubMed) which scan only the title and abstract of articles. If possible, it is beneficial to have all your keywords written into the abstract.</w:t>
      </w:r>
    </w:p>
  </w:comment>
  <w:comment w:id="7" w:author="Josephine Walker" w:date="2016-07-20T16:30:00Z" w:initials="JW">
    <w:p w14:paraId="3E894F8C" w14:textId="638D8C68" w:rsidR="00E83717" w:rsidRDefault="00E83717">
      <w:pPr>
        <w:pStyle w:val="CommentText"/>
      </w:pPr>
      <w:r>
        <w:rPr>
          <w:rStyle w:val="CommentReference"/>
        </w:rPr>
        <w:annotationRef/>
      </w:r>
      <w:r>
        <w:t>Note: I took out the line numbers because they are added automatically at submission.</w:t>
      </w:r>
    </w:p>
  </w:comment>
  <w:comment w:id="18" w:author="Mark Viney" w:date="2016-07-23T08:40:00Z" w:initials="MV">
    <w:p w14:paraId="27C54DCF" w14:textId="1638095F" w:rsidR="00E83717" w:rsidRDefault="00E83717">
      <w:pPr>
        <w:pStyle w:val="CommentText"/>
      </w:pPr>
      <w:r>
        <w:rPr>
          <w:rStyle w:val="CommentReference"/>
        </w:rPr>
        <w:annotationRef/>
      </w:r>
      <w:r>
        <w:t xml:space="preserve">Line 1 is ‘host specificity” – I think </w:t>
      </w:r>
      <w:proofErr w:type="spellStart"/>
      <w:r>
        <w:t>consistencyof</w:t>
      </w:r>
      <w:proofErr w:type="spellEnd"/>
      <w:r>
        <w:t xml:space="preserve"> language is very important</w:t>
      </w:r>
    </w:p>
  </w:comment>
  <w:comment w:id="24" w:author="Mark Viney" w:date="2016-07-23T08:42:00Z" w:initials="MV">
    <w:p w14:paraId="196CF4CE" w14:textId="00D0A2EA" w:rsidR="00E83717" w:rsidRDefault="00E83717">
      <w:pPr>
        <w:pStyle w:val="CommentText"/>
      </w:pPr>
      <w:r>
        <w:rPr>
          <w:rStyle w:val="CommentReference"/>
        </w:rPr>
        <w:annotationRef/>
      </w:r>
      <w:r>
        <w:t>Somewhat vague?</w:t>
      </w:r>
    </w:p>
  </w:comment>
  <w:comment w:id="25" w:author="Mark Viney" w:date="2016-07-23T08:43:00Z" w:initials="MV">
    <w:p w14:paraId="5F0694BE" w14:textId="79F5C39B" w:rsidR="00E83717" w:rsidRDefault="00E83717">
      <w:pPr>
        <w:pStyle w:val="CommentText"/>
      </w:pPr>
      <w:r>
        <w:rPr>
          <w:rStyle w:val="CommentReference"/>
        </w:rPr>
        <w:annotationRef/>
      </w:r>
      <w:r>
        <w:t xml:space="preserve">Again, a </w:t>
      </w:r>
      <w:proofErr w:type="spellStart"/>
      <w:r>
        <w:t>lisghtly</w:t>
      </w:r>
      <w:proofErr w:type="spellEnd"/>
      <w:r>
        <w:t xml:space="preserve"> </w:t>
      </w:r>
      <w:proofErr w:type="spellStart"/>
      <w:r>
        <w:t>differnet</w:t>
      </w:r>
      <w:proofErr w:type="spellEnd"/>
      <w:r>
        <w:t xml:space="preserve"> phrase than line 1 of the abstract. Does ‘range’ = ‘specificity’?</w:t>
      </w:r>
    </w:p>
  </w:comment>
  <w:comment w:id="26" w:author="Mark Viney" w:date="2016-07-23T08:43:00Z" w:initials="MV">
    <w:p w14:paraId="645E163B" w14:textId="65C48520" w:rsidR="00E83717" w:rsidRDefault="00E83717">
      <w:pPr>
        <w:pStyle w:val="CommentText"/>
      </w:pPr>
      <w:r>
        <w:rPr>
          <w:rStyle w:val="CommentReference"/>
        </w:rPr>
        <w:annotationRef/>
      </w:r>
      <w:r>
        <w:t>As above</w:t>
      </w:r>
    </w:p>
  </w:comment>
  <w:comment w:id="32" w:author="Mark Viney" w:date="2016-07-23T08:46:00Z" w:initials="MV">
    <w:p w14:paraId="6E60E250" w14:textId="15D716E5" w:rsidR="00E83717" w:rsidRDefault="00E83717">
      <w:pPr>
        <w:pStyle w:val="CommentText"/>
      </w:pPr>
      <w:r>
        <w:rPr>
          <w:rStyle w:val="CommentReference"/>
        </w:rPr>
        <w:annotationRef/>
      </w:r>
    </w:p>
  </w:comment>
  <w:comment w:id="37" w:author="Mark Viney" w:date="2016-07-23T08:48:00Z" w:initials="MV">
    <w:p w14:paraId="2E85F92F" w14:textId="45026399" w:rsidR="00E83717" w:rsidRDefault="00E83717">
      <w:pPr>
        <w:pStyle w:val="CommentText"/>
      </w:pPr>
      <w:r>
        <w:rPr>
          <w:rStyle w:val="CommentReference"/>
        </w:rPr>
        <w:annotationRef/>
      </w:r>
      <w:r>
        <w:t xml:space="preserve">This doesn’t quite follow-on from the </w:t>
      </w:r>
      <w:proofErr w:type="spellStart"/>
      <w:r>
        <w:t>previosu</w:t>
      </w:r>
      <w:proofErr w:type="spellEnd"/>
      <w:r>
        <w:t xml:space="preserve"> paragraph</w:t>
      </w:r>
    </w:p>
  </w:comment>
  <w:comment w:id="43" w:author="Mark Viney" w:date="2016-07-23T08:50:00Z" w:initials="MV">
    <w:p w14:paraId="126553D2" w14:textId="45545AAC" w:rsidR="00E83717" w:rsidRDefault="00E83717">
      <w:pPr>
        <w:pStyle w:val="CommentText"/>
      </w:pPr>
      <w:ins w:id="44" w:author="Mark Viney" w:date="2016-07-23T08:49:00Z">
        <w:r>
          <w:rPr>
            <w:rStyle w:val="CommentReference"/>
          </w:rPr>
          <w:annotationRef/>
        </w:r>
      </w:ins>
      <w:r>
        <w:t xml:space="preserve">And it’s difficult </w:t>
      </w:r>
      <w:proofErr w:type="spellStart"/>
      <w:r>
        <w:t>othave</w:t>
      </w:r>
      <w:proofErr w:type="spellEnd"/>
      <w:r>
        <w:t xml:space="preserve"> ‘greater’ unless it’s clear what this is comparing to.</w:t>
      </w:r>
    </w:p>
  </w:comment>
  <w:comment w:id="46" w:author="Mark Viney" w:date="2016-07-23T08:51:00Z" w:initials="MV">
    <w:p w14:paraId="4422F1AF" w14:textId="0B9EA882" w:rsidR="00E83717" w:rsidRDefault="00E83717">
      <w:pPr>
        <w:pStyle w:val="CommentText"/>
      </w:pPr>
      <w:r>
        <w:rPr>
          <w:rStyle w:val="CommentReference"/>
        </w:rPr>
        <w:annotationRef/>
      </w:r>
    </w:p>
  </w:comment>
  <w:comment w:id="48" w:author="Mark Viney" w:date="2016-07-23T08:54:00Z" w:initials="MV">
    <w:p w14:paraId="6C79E36D" w14:textId="4F7B78A8" w:rsidR="00E83717" w:rsidRDefault="00E83717">
      <w:pPr>
        <w:pStyle w:val="CommentText"/>
      </w:pPr>
      <w:r>
        <w:rPr>
          <w:rStyle w:val="CommentReference"/>
        </w:rPr>
        <w:annotationRef/>
      </w:r>
      <w:r>
        <w:t>This really could imply that temperature affects the, say geographical, range of a species – do you mean this?</w:t>
      </w:r>
    </w:p>
  </w:comment>
  <w:comment w:id="58" w:author="Mark Viney" w:date="2016-07-23T08:54:00Z" w:initials="MV">
    <w:p w14:paraId="6F4887D4" w14:textId="4C8FBA43" w:rsidR="00E83717" w:rsidRDefault="00E83717">
      <w:pPr>
        <w:pStyle w:val="CommentText"/>
      </w:pPr>
      <w:r>
        <w:rPr>
          <w:rStyle w:val="CommentReference"/>
        </w:rPr>
        <w:annotationRef/>
      </w:r>
    </w:p>
  </w:comment>
  <w:comment w:id="59" w:author="Mark Viney" w:date="2016-07-23T08:56:00Z" w:initials="MV">
    <w:p w14:paraId="4B704ECD" w14:textId="75016462" w:rsidR="00E83717" w:rsidRDefault="00E83717">
      <w:pPr>
        <w:pStyle w:val="CommentText"/>
      </w:pPr>
      <w:r>
        <w:rPr>
          <w:rStyle w:val="CommentReference"/>
        </w:rPr>
        <w:annotationRef/>
      </w:r>
      <w:r>
        <w:t xml:space="preserve">What is the ‘correlation’? (A) </w:t>
      </w:r>
      <w:proofErr w:type="gramStart"/>
      <w:r>
        <w:t>host</w:t>
      </w:r>
      <w:proofErr w:type="gramEnd"/>
      <w:r>
        <w:t xml:space="preserve"> and </w:t>
      </w:r>
      <w:proofErr w:type="spellStart"/>
      <w:r>
        <w:t>parasaite</w:t>
      </w:r>
      <w:proofErr w:type="spellEnd"/>
      <w:r>
        <w:t xml:space="preserve"> and </w:t>
      </w:r>
      <w:proofErr w:type="spellStart"/>
      <w:r>
        <w:t>environemnt</w:t>
      </w:r>
      <w:proofErr w:type="spellEnd"/>
      <w:r>
        <w:t xml:space="preserve"> or (B) (host parasite and </w:t>
      </w:r>
      <w:proofErr w:type="spellStart"/>
      <w:r>
        <w:t>enviroemtn</w:t>
      </w:r>
      <w:proofErr w:type="spellEnd"/>
      <w:r>
        <w:t>) and (specificity/</w:t>
      </w:r>
      <w:proofErr w:type="spellStart"/>
      <w:r>
        <w:t>generalism</w:t>
      </w:r>
      <w:proofErr w:type="spellEnd"/>
      <w:r>
        <w:t>)?</w:t>
      </w:r>
    </w:p>
  </w:comment>
  <w:comment w:id="65" w:author="Mark Viney" w:date="2016-07-23T08:59:00Z" w:initials="MV">
    <w:p w14:paraId="4C17D70C" w14:textId="2C7A418E" w:rsidR="00E83717" w:rsidRDefault="00E83717">
      <w:pPr>
        <w:pStyle w:val="CommentText"/>
      </w:pPr>
      <w:r>
        <w:rPr>
          <w:rStyle w:val="CommentReference"/>
        </w:rPr>
        <w:annotationRef/>
      </w:r>
      <w:r>
        <w:t xml:space="preserve">Specificity / </w:t>
      </w:r>
      <w:proofErr w:type="spellStart"/>
      <w:r>
        <w:t>generalism</w:t>
      </w:r>
      <w:proofErr w:type="spellEnd"/>
    </w:p>
  </w:comment>
  <w:comment w:id="83" w:author="Josephine Walker" w:date="2016-07-20T17:23:00Z" w:initials="JW">
    <w:p w14:paraId="6819E720" w14:textId="60B748BF" w:rsidR="00E83717" w:rsidRDefault="00E83717">
      <w:pPr>
        <w:pStyle w:val="CommentText"/>
      </w:pPr>
      <w:r>
        <w:rPr>
          <w:rStyle w:val="CommentReference"/>
        </w:rPr>
        <w:annotationRef/>
      </w:r>
      <w:r>
        <w:t>So M refers to part of the matrix that we don’t need, that is non-zero… I’m not familiar with this notation, perhaps we should clarify for non-mathematicians?</w:t>
      </w:r>
    </w:p>
  </w:comment>
  <w:comment w:id="110" w:author="Josephine Walker" w:date="2016-07-23T09:15:00Z" w:initials="JW">
    <w:p w14:paraId="166BCDC7" w14:textId="73B96073" w:rsidR="00E83717" w:rsidRDefault="00E83717">
      <w:pPr>
        <w:pStyle w:val="CommentText"/>
      </w:pPr>
      <w:r>
        <w:rPr>
          <w:rStyle w:val="CommentReference"/>
        </w:rPr>
        <w:annotationRef/>
      </w:r>
      <w:r>
        <w:t>From Jo C:</w:t>
      </w:r>
    </w:p>
    <w:p w14:paraId="0FD938A4" w14:textId="6F130852" w:rsidR="00E83717" w:rsidRDefault="00E83717">
      <w:pPr>
        <w:pStyle w:val="CommentText"/>
      </w:pPr>
      <w:r>
        <w:t xml:space="preserve">Not looked at this reference – but is this just </w:t>
      </w:r>
      <w:proofErr w:type="spellStart"/>
      <w:r>
        <w:t>cos</w:t>
      </w:r>
      <w:proofErr w:type="spellEnd"/>
      <w:r>
        <w:t xml:space="preserve"> assume </w:t>
      </w:r>
      <w:proofErr w:type="spellStart"/>
      <w:r>
        <w:t>endoparasites</w:t>
      </w:r>
      <w:proofErr w:type="spellEnd"/>
      <w:r>
        <w:t xml:space="preserve"> will have more “area” of the </w:t>
      </w:r>
      <w:proofErr w:type="spellStart"/>
      <w:r>
        <w:t>hsot</w:t>
      </w:r>
      <w:proofErr w:type="spellEnd"/>
      <w:r>
        <w:t xml:space="preserve"> to infect? In which case, this is probably not true at all because many </w:t>
      </w:r>
      <w:proofErr w:type="spellStart"/>
      <w:r>
        <w:t>endoparasites</w:t>
      </w:r>
      <w:proofErr w:type="spellEnd"/>
      <w:r>
        <w:t xml:space="preserve"> are restricted within the host to particular tissue or organ</w:t>
      </w:r>
    </w:p>
    <w:p w14:paraId="68222765" w14:textId="77777777" w:rsidR="00E83717" w:rsidRDefault="00E83717">
      <w:pPr>
        <w:pStyle w:val="CommentText"/>
      </w:pPr>
    </w:p>
    <w:p w14:paraId="014E46B4" w14:textId="6845112C" w:rsidR="00E83717" w:rsidRDefault="00E83717">
      <w:pPr>
        <w:pStyle w:val="CommentText"/>
      </w:pPr>
      <w:r>
        <w:t>But, Jo C, that one little area will increase in size too</w:t>
      </w:r>
    </w:p>
  </w:comment>
  <w:comment w:id="121" w:author="Josephine Walker" w:date="2016-07-20T18:04:00Z" w:initials="JW">
    <w:p w14:paraId="48332A80" w14:textId="1E3B4FEE" w:rsidR="00E83717" w:rsidRDefault="00E83717">
      <w:pPr>
        <w:pStyle w:val="CommentText"/>
      </w:pPr>
      <w:r>
        <w:rPr>
          <w:rStyle w:val="CommentReference"/>
        </w:rPr>
        <w:annotationRef/>
      </w:r>
      <w:r>
        <w:t xml:space="preserve">In relation to Jo C’s question above, would it be more accurate to say that R0 increases more rapidly with host size/temperature for </w:t>
      </w:r>
      <w:proofErr w:type="spellStart"/>
      <w:r>
        <w:t>endo</w:t>
      </w:r>
      <w:proofErr w:type="spellEnd"/>
      <w:r>
        <w:t xml:space="preserve"> than </w:t>
      </w:r>
      <w:proofErr w:type="spellStart"/>
      <w:r>
        <w:t>ectoparasites</w:t>
      </w:r>
      <w:proofErr w:type="spellEnd"/>
      <w:r>
        <w:t>, rather than that shedding rate is always higher?</w:t>
      </w:r>
    </w:p>
  </w:comment>
  <w:comment w:id="122" w:author="Mark Viney" w:date="2016-07-23T09:18:00Z" w:initials="MV">
    <w:p w14:paraId="3CB0A11C" w14:textId="3D2ABF9B" w:rsidR="00E83717" w:rsidRDefault="00E83717">
      <w:pPr>
        <w:pStyle w:val="CommentText"/>
      </w:pPr>
      <w:r>
        <w:rPr>
          <w:rStyle w:val="CommentReference"/>
        </w:rPr>
        <w:annotationRef/>
      </w:r>
      <w:r>
        <w:t xml:space="preserve">This isn’t obvious to me why </w:t>
      </w:r>
      <w:proofErr w:type="spellStart"/>
      <w:r>
        <w:t>endoparasites</w:t>
      </w:r>
      <w:proofErr w:type="spellEnd"/>
      <w:r>
        <w:t xml:space="preserve"> shed more – and is that per capita or in total?</w:t>
      </w:r>
    </w:p>
    <w:p w14:paraId="5E2B4609" w14:textId="77777777" w:rsidR="00E83717" w:rsidRDefault="00E83717">
      <w:pPr>
        <w:pStyle w:val="CommentText"/>
      </w:pPr>
    </w:p>
    <w:p w14:paraId="2C056C36" w14:textId="6715115B" w:rsidR="00E83717" w:rsidRDefault="00E83717">
      <w:pPr>
        <w:pStyle w:val="CommentText"/>
      </w:pPr>
      <w:r>
        <w:t>I also agree with the comment 18 above.</w:t>
      </w:r>
    </w:p>
  </w:comment>
  <w:comment w:id="120" w:author="Clay Cressler" w:date="2016-07-25T17:15:00Z" w:initials="CC">
    <w:p w14:paraId="2CB3CF90" w14:textId="4435C87C" w:rsidR="00E83717" w:rsidRDefault="00E83717">
      <w:pPr>
        <w:pStyle w:val="CommentText"/>
      </w:pPr>
      <w:r>
        <w:rPr>
          <w:rStyle w:val="CommentReference"/>
        </w:rPr>
        <w:annotationRef/>
      </w:r>
      <w:r>
        <w:t xml:space="preserve">I tried to head off comments 18 and 19 with the “all else equal”. Assuming you have two hosts that have identical mass, and that </w:t>
      </w:r>
      <w:r>
        <w:rPr>
          <w:i/>
        </w:rPr>
        <w:t>Q3, E, k, and T</w:t>
      </w:r>
      <w:r>
        <w:t xml:space="preserve"> are all equal, then the </w:t>
      </w:r>
      <w:proofErr w:type="spellStart"/>
      <w:r>
        <w:t>endoparasite</w:t>
      </w:r>
      <w:proofErr w:type="spellEnd"/>
      <w:r>
        <w:t xml:space="preserve"> will have a higher shedding rate than the </w:t>
      </w:r>
      <w:proofErr w:type="spellStart"/>
      <w:r>
        <w:t>ectoparasite</w:t>
      </w:r>
      <w:proofErr w:type="spellEnd"/>
      <w:r>
        <w:t>.</w:t>
      </w:r>
    </w:p>
    <w:p w14:paraId="79B7D5E6" w14:textId="77777777" w:rsidR="00E83717" w:rsidRDefault="00E83717">
      <w:pPr>
        <w:pStyle w:val="CommentText"/>
      </w:pPr>
    </w:p>
    <w:p w14:paraId="3B7211AA" w14:textId="77777777" w:rsidR="00E83717" w:rsidRDefault="00E83717">
      <w:pPr>
        <w:pStyle w:val="CommentText"/>
      </w:pPr>
      <w:r>
        <w:t xml:space="preserve">Also, regarding the question about per capita: lambda (the shedding rate) has units of parasites per host per time, so it is per capita in that sense. It is not, however, a shedding rate per parasite. However, Q3 does essentially account for the shedding rate per parasite. </w:t>
      </w:r>
    </w:p>
    <w:p w14:paraId="392DEE63" w14:textId="77777777" w:rsidR="00E83717" w:rsidRDefault="00E83717">
      <w:pPr>
        <w:pStyle w:val="CommentText"/>
      </w:pPr>
    </w:p>
    <w:p w14:paraId="1C95E054" w14:textId="221C77D5" w:rsidR="00E83717" w:rsidRDefault="00E83717">
      <w:pPr>
        <w:pStyle w:val="CommentText"/>
      </w:pPr>
      <w:r>
        <w:t xml:space="preserve">We are assuming that the total abundance of parasites within a host is equal to </w:t>
      </w:r>
    </w:p>
    <w:p w14:paraId="08F9E0C4" w14:textId="52A5D5D2" w:rsidR="00E83717" w:rsidRDefault="00E83717">
      <w:pPr>
        <w:pStyle w:val="CommentText"/>
      </w:pPr>
      <w:r>
        <w:t xml:space="preserve">C * </w:t>
      </w:r>
      <w:proofErr w:type="spellStart"/>
      <w:proofErr w:type="gramStart"/>
      <w:r>
        <w:t>exp</w:t>
      </w:r>
      <w:proofErr w:type="spellEnd"/>
      <w:r>
        <w:t>(</w:t>
      </w:r>
      <w:proofErr w:type="gramEnd"/>
      <w:r>
        <w:t>-E/</w:t>
      </w:r>
      <w:proofErr w:type="spellStart"/>
      <w:r>
        <w:t>kT</w:t>
      </w:r>
      <w:proofErr w:type="spellEnd"/>
      <w:r>
        <w:t>) * W^(3/4)</w:t>
      </w:r>
    </w:p>
    <w:p w14:paraId="5D02E206" w14:textId="5B55E77D" w:rsidR="00E83717" w:rsidRDefault="00E83717">
      <w:pPr>
        <w:pStyle w:val="CommentText"/>
      </w:pPr>
      <w:r>
        <w:t>If you assume that shedding rate per parasite is R, then the shedding rate from an infected host is</w:t>
      </w:r>
    </w:p>
    <w:p w14:paraId="2D77787C" w14:textId="099E9A54" w:rsidR="00E83717" w:rsidRDefault="00E83717">
      <w:pPr>
        <w:pStyle w:val="CommentText"/>
      </w:pPr>
      <w:r>
        <w:t xml:space="preserve">R * C * </w:t>
      </w:r>
      <w:proofErr w:type="spellStart"/>
      <w:proofErr w:type="gramStart"/>
      <w:r>
        <w:t>exp</w:t>
      </w:r>
      <w:proofErr w:type="spellEnd"/>
      <w:r>
        <w:t>(</w:t>
      </w:r>
      <w:proofErr w:type="gramEnd"/>
      <w:r>
        <w:t>-E/</w:t>
      </w:r>
      <w:proofErr w:type="spellStart"/>
      <w:r>
        <w:t>kT</w:t>
      </w:r>
      <w:proofErr w:type="spellEnd"/>
      <w:r>
        <w:t>) * W^(3/4)</w:t>
      </w:r>
    </w:p>
    <w:p w14:paraId="0AF4C36B" w14:textId="01CAA3B3" w:rsidR="00923F6D" w:rsidRDefault="00923F6D">
      <w:pPr>
        <w:pStyle w:val="CommentText"/>
      </w:pPr>
      <w:r>
        <w:t>We just let Q3 = R * C for simplicity.</w:t>
      </w:r>
    </w:p>
    <w:p w14:paraId="6AF9875B" w14:textId="77777777" w:rsidR="00923F6D" w:rsidRDefault="00923F6D">
      <w:pPr>
        <w:pStyle w:val="CommentText"/>
      </w:pPr>
    </w:p>
    <w:p w14:paraId="55F6C465" w14:textId="76D943A3" w:rsidR="00923F6D" w:rsidRPr="00520515" w:rsidRDefault="00923F6D">
      <w:pPr>
        <w:pStyle w:val="CommentText"/>
      </w:pPr>
      <w:r>
        <w:t xml:space="preserve">Thus, while lambda is not the per-parasite shedding rate, that is incorporated into its calculation. </w:t>
      </w:r>
    </w:p>
  </w:comment>
  <w:comment w:id="135" w:author="Mark Viney" w:date="2016-07-23T09:21:00Z" w:initials="MV">
    <w:p w14:paraId="5795DEB6" w14:textId="58BEE5F5" w:rsidR="00E83717" w:rsidRDefault="00E83717">
      <w:pPr>
        <w:pStyle w:val="CommentText"/>
      </w:pPr>
      <w:r>
        <w:rPr>
          <w:rStyle w:val="CommentReference"/>
        </w:rPr>
        <w:annotationRef/>
      </w:r>
      <w:r>
        <w:t>Suggested edit as above</w:t>
      </w:r>
    </w:p>
  </w:comment>
  <w:comment w:id="138" w:author="Josephine Walker" w:date="2016-07-25T16:29:00Z" w:initials="JW">
    <w:p w14:paraId="3698A101" w14:textId="0D8065AA" w:rsidR="00E83717" w:rsidRDefault="00E83717">
      <w:pPr>
        <w:pStyle w:val="CommentText"/>
      </w:pPr>
      <w:r>
        <w:rPr>
          <w:rStyle w:val="CommentReference"/>
        </w:rPr>
        <w:annotationRef/>
      </w:r>
      <w:r>
        <w:t>From Jo C:</w:t>
      </w:r>
    </w:p>
    <w:p w14:paraId="38FE43EB" w14:textId="77777777" w:rsidR="00E83717" w:rsidRDefault="00E83717">
      <w:pPr>
        <w:pStyle w:val="CommentText"/>
      </w:pPr>
    </w:p>
    <w:p w14:paraId="3A92EF76" w14:textId="214568DA" w:rsidR="00E83717" w:rsidRDefault="00E83717">
      <w:pPr>
        <w:pStyle w:val="CommentText"/>
      </w:pPr>
      <w:r>
        <w:t xml:space="preserve">Some parasites are negatively affected by temp…most have optimal range </w:t>
      </w:r>
      <w:proofErr w:type="spellStart"/>
      <w:r>
        <w:t>ie</w:t>
      </w:r>
      <w:proofErr w:type="spellEnd"/>
      <w:r>
        <w:t xml:space="preserve"> reach a point when increase in fecundity becomes a decrease</w:t>
      </w:r>
    </w:p>
    <w:p w14:paraId="2BE1FA7E" w14:textId="77777777" w:rsidR="00E83717" w:rsidRDefault="00E83717">
      <w:pPr>
        <w:pStyle w:val="CommentText"/>
      </w:pPr>
    </w:p>
    <w:p w14:paraId="17537809" w14:textId="2919BD20" w:rsidR="00E83717" w:rsidRDefault="00E83717">
      <w:pPr>
        <w:pStyle w:val="CommentText"/>
      </w:pPr>
      <w:r>
        <w:t>JW: The model is making predictions based on how the host characteristics are affected by temperature, and knock on effects for the parasite, rather than incorporating information on the effects on the parasites directly, right?</w:t>
      </w:r>
    </w:p>
    <w:p w14:paraId="1CAA1ECD" w14:textId="77777777" w:rsidR="00E83717" w:rsidRDefault="00E83717">
      <w:pPr>
        <w:pStyle w:val="CommentText"/>
      </w:pPr>
    </w:p>
    <w:p w14:paraId="456C5C10" w14:textId="3D06E3FA" w:rsidR="00E83717" w:rsidRDefault="00E83717">
      <w:pPr>
        <w:pStyle w:val="CommentText"/>
      </w:pPr>
      <w:r>
        <w:t xml:space="preserve">CEC: This is something that could be discussed in the Discussion section. I haven’t taken into consideration any aspects of parasite mass or temperature </w:t>
      </w:r>
      <w:proofErr w:type="spellStart"/>
      <w:r>
        <w:t>depedencne</w:t>
      </w:r>
      <w:proofErr w:type="spellEnd"/>
      <w:r>
        <w:t xml:space="preserve"> – I assume all temperature dependence comes through the host. This is of course unreasonable but including it would be impossible because you’d have to have so much more data.</w:t>
      </w:r>
    </w:p>
  </w:comment>
  <w:comment w:id="142" w:author="Josephine Walker" w:date="2016-07-20T18:14:00Z" w:initials="JW">
    <w:p w14:paraId="28D4FECF" w14:textId="1CA52746" w:rsidR="00E83717" w:rsidRDefault="00E83717">
      <w:pPr>
        <w:pStyle w:val="CommentText"/>
      </w:pPr>
      <w:r>
        <w:rPr>
          <w:rStyle w:val="CommentReference"/>
        </w:rPr>
        <w:annotationRef/>
      </w:r>
      <w:r>
        <w:t>From Jo C:</w:t>
      </w:r>
    </w:p>
    <w:p w14:paraId="4E11D1A9" w14:textId="77777777" w:rsidR="00E83717" w:rsidRDefault="00E83717">
      <w:pPr>
        <w:pStyle w:val="CommentText"/>
      </w:pPr>
    </w:p>
    <w:p w14:paraId="053D23C3" w14:textId="77777777" w:rsidR="00E83717" w:rsidRDefault="00E83717" w:rsidP="002101E7">
      <w:pPr>
        <w:pStyle w:val="CommentText"/>
      </w:pPr>
      <w:r>
        <w:t>What is rationale for that as default?</w:t>
      </w:r>
    </w:p>
    <w:p w14:paraId="2629E030" w14:textId="77777777" w:rsidR="00E83717" w:rsidRDefault="00E83717" w:rsidP="002101E7">
      <w:pPr>
        <w:pStyle w:val="CommentText"/>
      </w:pPr>
    </w:p>
    <w:p w14:paraId="2F8A4A16" w14:textId="2F988221" w:rsidR="00E83717" w:rsidRDefault="00E83717" w:rsidP="002101E7">
      <w:pPr>
        <w:pStyle w:val="CommentText"/>
      </w:pPr>
      <w:r>
        <w:t>JW: Has to do with ease of calculating R0??</w:t>
      </w:r>
    </w:p>
    <w:p w14:paraId="653B60F2" w14:textId="77777777" w:rsidR="00E83717" w:rsidRDefault="00E83717">
      <w:pPr>
        <w:pStyle w:val="CommentText"/>
      </w:pPr>
    </w:p>
  </w:comment>
  <w:comment w:id="152" w:author="Mark Viney" w:date="2016-07-23T15:36:00Z" w:initials="MV">
    <w:p w14:paraId="185C781C" w14:textId="6ADED9EE" w:rsidR="00E83717" w:rsidRDefault="00E83717">
      <w:pPr>
        <w:pStyle w:val="CommentText"/>
      </w:pPr>
      <w:r>
        <w:rPr>
          <w:rStyle w:val="CommentReference"/>
        </w:rPr>
        <w:annotationRef/>
      </w:r>
      <w:r>
        <w:t xml:space="preserve">Do you </w:t>
      </w:r>
      <w:proofErr w:type="spellStart"/>
      <w:r>
        <w:t>mena</w:t>
      </w:r>
      <w:proofErr w:type="spellEnd"/>
      <w:r>
        <w:t xml:space="preserve"> that this reduces parasite virulence (so that there is a causal relationship), or that by definition virulence has to be less because hosts are more robust (for want of a better word). The trouble with ‘virulence’ is that it is a host-parasite </w:t>
      </w:r>
      <w:proofErr w:type="spellStart"/>
      <w:r>
        <w:t>intereaction</w:t>
      </w:r>
      <w:proofErr w:type="spellEnd"/>
      <w:r>
        <w:t xml:space="preserve"> effect </w:t>
      </w:r>
    </w:p>
  </w:comment>
  <w:comment w:id="161" w:author="Mark Viney" w:date="2016-07-23T15:40:00Z" w:initials="MV">
    <w:p w14:paraId="2BE6B037" w14:textId="545A31E6" w:rsidR="00E83717" w:rsidRDefault="00E83717">
      <w:pPr>
        <w:pStyle w:val="CommentText"/>
      </w:pPr>
      <w:r>
        <w:rPr>
          <w:rStyle w:val="CommentReference"/>
        </w:rPr>
        <w:annotationRef/>
      </w:r>
      <w:r>
        <w:t xml:space="preserve">It’s not clear </w:t>
      </w:r>
      <w:proofErr w:type="spellStart"/>
      <w:r>
        <w:t>ot</w:t>
      </w:r>
      <w:proofErr w:type="spellEnd"/>
      <w:r>
        <w:t xml:space="preserve"> me how this measure </w:t>
      </w:r>
      <w:proofErr w:type="spellStart"/>
      <w:r>
        <w:t>specalism</w:t>
      </w:r>
      <w:proofErr w:type="spellEnd"/>
      <w:r>
        <w:t xml:space="preserve"> / </w:t>
      </w:r>
      <w:proofErr w:type="spellStart"/>
      <w:r>
        <w:t>generalism</w:t>
      </w:r>
      <w:proofErr w:type="spellEnd"/>
    </w:p>
  </w:comment>
  <w:comment w:id="163" w:author="Mark Viney" w:date="2016-07-23T15:41:00Z" w:initials="MV">
    <w:p w14:paraId="44FF0F6E" w14:textId="30E45C95" w:rsidR="00E83717" w:rsidRDefault="00E83717">
      <w:pPr>
        <w:pStyle w:val="CommentText"/>
      </w:pPr>
      <w:r>
        <w:rPr>
          <w:rStyle w:val="CommentReference"/>
        </w:rPr>
        <w:annotationRef/>
      </w:r>
      <w:r>
        <w:t>Define – this is very unclear</w:t>
      </w:r>
    </w:p>
  </w:comment>
  <w:comment w:id="164" w:author="Mark Viney" w:date="2016-07-23T15:43:00Z" w:initials="MV">
    <w:p w14:paraId="43C097F2" w14:textId="50545D8B" w:rsidR="00E83717" w:rsidRDefault="00E83717">
      <w:pPr>
        <w:pStyle w:val="CommentText"/>
      </w:pPr>
      <w:r>
        <w:rPr>
          <w:rStyle w:val="CommentReference"/>
        </w:rPr>
        <w:annotationRef/>
      </w:r>
      <w:r>
        <w:t>Ditto. For parasites, or hosts? – </w:t>
      </w:r>
      <w:proofErr w:type="gramStart"/>
      <w:r>
        <w:t>the</w:t>
      </w:r>
      <w:proofErr w:type="gramEnd"/>
      <w:r>
        <w:t xml:space="preserve"> </w:t>
      </w:r>
      <w:proofErr w:type="spellStart"/>
      <w:r>
        <w:t>parenthese</w:t>
      </w:r>
      <w:proofErr w:type="spellEnd"/>
      <w:r>
        <w:t xml:space="preserve"> say </w:t>
      </w:r>
      <w:proofErr w:type="spellStart"/>
      <w:r>
        <w:t>hosr</w:t>
      </w:r>
      <w:proofErr w:type="spellEnd"/>
      <w:r>
        <w:t xml:space="preserve">, but the rest of the sentence says parasite – but I think </w:t>
      </w:r>
      <w:proofErr w:type="spellStart"/>
      <w:r>
        <w:t>yo</w:t>
      </w:r>
      <w:proofErr w:type="spellEnd"/>
      <w:r>
        <w:t xml:space="preserve"> </w:t>
      </w:r>
      <w:proofErr w:type="spellStart"/>
      <w:r>
        <w:t>umena</w:t>
      </w:r>
      <w:proofErr w:type="spellEnd"/>
      <w:r>
        <w:t xml:space="preserve"> for hosts which the parasite parasitized.</w:t>
      </w:r>
    </w:p>
  </w:comment>
  <w:comment w:id="165" w:author="Mark Viney" w:date="2016-07-23T15:44:00Z" w:initials="MV">
    <w:p w14:paraId="4F9587F8" w14:textId="09809CDB" w:rsidR="00E83717" w:rsidRDefault="00E83717">
      <w:pPr>
        <w:pStyle w:val="CommentText"/>
      </w:pPr>
      <w:r>
        <w:rPr>
          <w:rStyle w:val="CommentReference"/>
        </w:rPr>
        <w:annotationRef/>
      </w:r>
      <w:r>
        <w:t>Or host?</w:t>
      </w:r>
    </w:p>
  </w:comment>
  <w:comment w:id="166" w:author="Mark Viney" w:date="2016-07-23T15:44:00Z" w:initials="MV">
    <w:p w14:paraId="066B1938" w14:textId="53C11E9A" w:rsidR="00E83717" w:rsidRDefault="00E83717">
      <w:pPr>
        <w:pStyle w:val="CommentText"/>
      </w:pPr>
      <w:r>
        <w:rPr>
          <w:rStyle w:val="CommentReference"/>
        </w:rPr>
        <w:annotationRef/>
      </w:r>
      <w:r>
        <w:t xml:space="preserve">It’s </w:t>
      </w:r>
    </w:p>
  </w:comment>
  <w:comment w:id="173" w:author="Josephine Walker" w:date="2016-07-20T19:17:00Z" w:initials="JW">
    <w:p w14:paraId="35595507" w14:textId="24108946" w:rsidR="00E83717" w:rsidRDefault="00E83717">
      <w:pPr>
        <w:pStyle w:val="CommentText"/>
      </w:pPr>
      <w:r>
        <w:rPr>
          <w:rStyle w:val="CommentReference"/>
        </w:rPr>
        <w:annotationRef/>
      </w:r>
      <w:r>
        <w:t>1/3076 is labelled as “both”</w:t>
      </w:r>
    </w:p>
  </w:comment>
  <w:comment w:id="179" w:author="Mark Viney" w:date="2016-07-23T15:51:00Z" w:initials="MV">
    <w:p w14:paraId="3238A804" w14:textId="6AA3934A" w:rsidR="00E83717" w:rsidRDefault="00E83717">
      <w:pPr>
        <w:pStyle w:val="CommentText"/>
      </w:pPr>
      <w:r>
        <w:rPr>
          <w:rStyle w:val="CommentReference"/>
        </w:rPr>
        <w:annotationRef/>
      </w:r>
      <w:proofErr w:type="gramStart"/>
      <w:r>
        <w:t>as</w:t>
      </w:r>
      <w:proofErr w:type="gramEnd"/>
      <w:r>
        <w:t xml:space="preserve"> above</w:t>
      </w:r>
    </w:p>
  </w:comment>
  <w:comment w:id="194" w:author="Clay Cressler" w:date="2016-07-20T19:21:00Z" w:initials="CC">
    <w:p w14:paraId="46B35670" w14:textId="77777777" w:rsidR="00E83717" w:rsidRDefault="00E83717">
      <w:pPr>
        <w:pStyle w:val="CommentText"/>
      </w:pPr>
      <w:r>
        <w:rPr>
          <w:rStyle w:val="CommentReference"/>
        </w:rPr>
        <w:annotationRef/>
      </w:r>
      <w:r>
        <w:t xml:space="preserve">Obviously we cannot statistically test for significant differences. It would still be interesting to report something here, perhaps the mean </w:t>
      </w:r>
      <w:proofErr w:type="spellStart"/>
      <w:r>
        <w:t>generalism</w:t>
      </w:r>
      <w:proofErr w:type="spellEnd"/>
      <w:r>
        <w:t xml:space="preserve"> index for </w:t>
      </w:r>
      <w:proofErr w:type="spellStart"/>
      <w:r>
        <w:t>endoparasites</w:t>
      </w:r>
      <w:proofErr w:type="spellEnd"/>
      <w:r>
        <w:t xml:space="preserve"> compared to </w:t>
      </w:r>
      <w:proofErr w:type="spellStart"/>
      <w:r>
        <w:t>ectoparasites</w:t>
      </w:r>
      <w:proofErr w:type="spellEnd"/>
      <w:r>
        <w:t xml:space="preserve">? Is there </w:t>
      </w:r>
      <w:r>
        <w:rPr>
          <w:i/>
        </w:rPr>
        <w:t>any</w:t>
      </w:r>
      <w:r>
        <w:t xml:space="preserve"> evidence for or against the model prediction?</w:t>
      </w:r>
    </w:p>
    <w:p w14:paraId="34C9BE22" w14:textId="77777777" w:rsidR="00E83717" w:rsidRDefault="00E83717">
      <w:pPr>
        <w:pStyle w:val="CommentText"/>
      </w:pPr>
    </w:p>
    <w:p w14:paraId="3A8FE383" w14:textId="0C6D46D3" w:rsidR="00E83717" w:rsidRPr="00514D86" w:rsidRDefault="00E83717">
      <w:pPr>
        <w:pStyle w:val="CommentText"/>
      </w:pPr>
      <w:r>
        <w:t>JW: I’ll come back to this.</w:t>
      </w:r>
    </w:p>
  </w:comment>
  <w:comment w:id="195" w:author="Mark Viney" w:date="2016-07-23T15:57:00Z" w:initials="MV">
    <w:p w14:paraId="64330C9C" w14:textId="4B7E7576" w:rsidR="00E83717" w:rsidRDefault="00E83717">
      <w:pPr>
        <w:pStyle w:val="CommentText"/>
      </w:pPr>
      <w:r>
        <w:rPr>
          <w:rStyle w:val="CommentReference"/>
        </w:rPr>
        <w:annotationRef/>
      </w:r>
      <w:r>
        <w:t xml:space="preserve">It could be worth going through these results a bit more here, instead of </w:t>
      </w:r>
      <w:proofErr w:type="spellStart"/>
      <w:r>
        <w:t>refering</w:t>
      </w:r>
      <w:proofErr w:type="spellEnd"/>
      <w:r>
        <w:t xml:space="preserve"> the reader to figures and </w:t>
      </w:r>
      <w:proofErr w:type="spellStart"/>
      <w:r>
        <w:t>Tabels</w:t>
      </w:r>
      <w:proofErr w:type="spellEnd"/>
      <w:r>
        <w:t xml:space="preserve"> </w:t>
      </w:r>
      <w:proofErr w:type="spellStart"/>
      <w:r>
        <w:t>withouy</w:t>
      </w:r>
      <w:proofErr w:type="spellEnd"/>
      <w:r>
        <w:t xml:space="preserve"> further text.</w:t>
      </w:r>
    </w:p>
  </w:comment>
  <w:comment w:id="199" w:author="Mark Viney" w:date="2016-07-23T15:57:00Z" w:initials="MV">
    <w:p w14:paraId="5776C39F" w14:textId="05C317B2" w:rsidR="00E83717" w:rsidRDefault="00E83717">
      <w:pPr>
        <w:pStyle w:val="CommentText"/>
      </w:pPr>
      <w:r>
        <w:rPr>
          <w:rStyle w:val="CommentReference"/>
        </w:rPr>
        <w:annotationRef/>
      </w:r>
      <w:r>
        <w:t>Comment as above</w:t>
      </w:r>
    </w:p>
  </w:comment>
  <w:comment w:id="200" w:author="Mark Viney" w:date="2016-07-23T15:57:00Z" w:initials="MV">
    <w:p w14:paraId="2870C6C1" w14:textId="438A27D5" w:rsidR="00E83717" w:rsidRDefault="00E83717">
      <w:pPr>
        <w:pStyle w:val="CommentText"/>
      </w:pPr>
      <w:r>
        <w:rPr>
          <w:rStyle w:val="CommentReference"/>
        </w:rPr>
        <w:annotationRef/>
      </w:r>
      <w:r>
        <w:t xml:space="preserve"> Between what and what</w:t>
      </w:r>
    </w:p>
  </w:comment>
  <w:comment w:id="203" w:author="Mark Viney" w:date="2016-07-23T16:40:00Z" w:initials="MV">
    <w:p w14:paraId="5CDDDDD3" w14:textId="541F8C1E" w:rsidR="00E83717" w:rsidRDefault="00E83717">
      <w:pPr>
        <w:pStyle w:val="CommentText"/>
      </w:pPr>
      <w:r>
        <w:rPr>
          <w:rStyle w:val="CommentReference"/>
        </w:rPr>
        <w:annotationRef/>
      </w:r>
      <w:r>
        <w:t xml:space="preserve">? </w:t>
      </w:r>
      <w:proofErr w:type="gramStart"/>
      <w:r>
        <w:t>don’t</w:t>
      </w:r>
      <w:proofErr w:type="gramEnd"/>
      <w:r>
        <w:t xml:space="preserve"> get it</w:t>
      </w:r>
    </w:p>
  </w:comment>
  <w:comment w:id="204" w:author="Josephine Walker" w:date="2016-07-20T19:23:00Z" w:initials="JW">
    <w:p w14:paraId="45C13438" w14:textId="7A03E3BC" w:rsidR="00E83717" w:rsidRDefault="00E83717">
      <w:pPr>
        <w:pStyle w:val="CommentText"/>
      </w:pPr>
      <w:r>
        <w:rPr>
          <w:rStyle w:val="CommentReference"/>
        </w:rPr>
        <w:annotationRef/>
      </w:r>
      <w:r>
        <w:t xml:space="preserve">There is a correlation between host body size and geographic region so I’ll add a supplementary bit about this. </w:t>
      </w:r>
    </w:p>
  </w:comment>
  <w:comment w:id="205" w:author="Mark Viney" w:date="2016-07-23T16:42:00Z" w:initials="MV">
    <w:p w14:paraId="594F4C57" w14:textId="52307F98" w:rsidR="00E83717" w:rsidRDefault="00E83717">
      <w:pPr>
        <w:pStyle w:val="CommentText"/>
      </w:pPr>
      <w:r>
        <w:rPr>
          <w:rStyle w:val="CommentReference"/>
        </w:rPr>
        <w:annotationRef/>
      </w:r>
    </w:p>
  </w:comment>
  <w:comment w:id="208" w:author="Mark Viney" w:date="2016-07-23T16:42:00Z" w:initials="MV">
    <w:p w14:paraId="1397789C" w14:textId="34FAB776" w:rsidR="00E83717" w:rsidRDefault="00E83717">
      <w:pPr>
        <w:pStyle w:val="CommentText"/>
      </w:pPr>
      <w:r>
        <w:rPr>
          <w:rStyle w:val="CommentReference"/>
        </w:rPr>
        <w:annotationRef/>
      </w:r>
    </w:p>
  </w:comment>
  <w:comment w:id="209" w:author="Mark Viney" w:date="2016-07-23T16:43:00Z" w:initials="MV">
    <w:p w14:paraId="115D0BF4" w14:textId="55280F47" w:rsidR="00E83717" w:rsidRDefault="00E83717">
      <w:pPr>
        <w:pStyle w:val="CommentText"/>
      </w:pPr>
      <w:r>
        <w:rPr>
          <w:rStyle w:val="CommentReference"/>
        </w:rPr>
        <w:annotationRef/>
      </w:r>
      <w:r>
        <w:t>Being a generalist?</w:t>
      </w:r>
    </w:p>
  </w:comment>
  <w:comment w:id="213" w:author="Mark Viney" w:date="2016-07-23T16:47:00Z" w:initials="MV">
    <w:p w14:paraId="01828F2C" w14:textId="08BB3818" w:rsidR="00E83717" w:rsidRDefault="00E83717">
      <w:pPr>
        <w:pStyle w:val="CommentText"/>
      </w:pPr>
      <w:r>
        <w:rPr>
          <w:rStyle w:val="CommentReference"/>
        </w:rPr>
        <w:annotationRef/>
      </w:r>
    </w:p>
  </w:comment>
  <w:comment w:id="214" w:author="Josephine Walker" w:date="2016-07-20T09:56:00Z" w:initials="JW">
    <w:p w14:paraId="79F21A60" w14:textId="37B89174" w:rsidR="00E83717" w:rsidRDefault="00E83717">
      <w:pPr>
        <w:pStyle w:val="CommentText"/>
      </w:pPr>
      <w:r>
        <w:rPr>
          <w:rStyle w:val="CommentReference"/>
        </w:rPr>
        <w:annotationRef/>
      </w:r>
      <w:r>
        <w:t>From Jo C:</w:t>
      </w:r>
    </w:p>
    <w:p w14:paraId="3801CA3E" w14:textId="41315341" w:rsidR="00E83717" w:rsidRDefault="00E83717">
      <w:pPr>
        <w:pStyle w:val="CommentText"/>
      </w:pPr>
      <w:r>
        <w:t>I guessed this above…now I understand what you mean but still don't get the biological reasoning…many hosts experience trickle infections over time – this is still an interesting point but not clear to me</w:t>
      </w:r>
    </w:p>
  </w:comment>
  <w:comment w:id="215" w:author="Josephine Walker" w:date="2016-07-20T19:27:00Z" w:initials="JW">
    <w:p w14:paraId="771BC2F9" w14:textId="4FC8BD9B" w:rsidR="00E83717" w:rsidRDefault="00E83717">
      <w:pPr>
        <w:pStyle w:val="CommentText"/>
      </w:pPr>
      <w:r>
        <w:rPr>
          <w:rStyle w:val="CommentReference"/>
        </w:rPr>
        <w:annotationRef/>
      </w:r>
      <w:r>
        <w:t xml:space="preserve">This makes sense in the context of acquiring a </w:t>
      </w:r>
      <w:r w:rsidRPr="00E132EB">
        <w:rPr>
          <w:i/>
          <w:iCs/>
        </w:rPr>
        <w:t>new</w:t>
      </w:r>
      <w:r>
        <w:t xml:space="preserve"> host as is being modelled, but since being already infected won’t generally stop a </w:t>
      </w:r>
      <w:proofErr w:type="spellStart"/>
      <w:r>
        <w:t>macroparasite</w:t>
      </w:r>
      <w:proofErr w:type="spellEnd"/>
      <w:r>
        <w:t xml:space="preserve"> from infecting that host, would this affect the shedding rate, or does it not matter for the R0 calculation since it is the first generation? I think if we can clarify this it will be very helpful!</w:t>
      </w:r>
    </w:p>
  </w:comment>
  <w:comment w:id="219" w:author="Mark Viney" w:date="2016-07-25T16:36:00Z" w:initials="MV">
    <w:p w14:paraId="37463ED2" w14:textId="6ABA57C2" w:rsidR="00E83717" w:rsidRDefault="00E83717">
      <w:pPr>
        <w:pStyle w:val="CommentText"/>
      </w:pPr>
      <w:r>
        <w:rPr>
          <w:rStyle w:val="CommentReference"/>
        </w:rPr>
        <w:annotationRef/>
      </w:r>
      <w:r>
        <w:t xml:space="preserve">So </w:t>
      </w:r>
      <w:r>
        <w:rPr>
          <w:i/>
        </w:rPr>
        <w:t>a</w:t>
      </w:r>
      <w:r>
        <w:t xml:space="preserve"> isn’t a </w:t>
      </w:r>
      <w:r>
        <w:rPr>
          <w:i/>
        </w:rPr>
        <w:t xml:space="preserve">per </w:t>
      </w:r>
      <w:proofErr w:type="gramStart"/>
      <w:r>
        <w:rPr>
          <w:i/>
        </w:rPr>
        <w:t xml:space="preserve">capita </w:t>
      </w:r>
      <w:r>
        <w:t xml:space="preserve"> effect</w:t>
      </w:r>
      <w:proofErr w:type="gramEnd"/>
      <w:r>
        <w:t>?</w:t>
      </w:r>
    </w:p>
    <w:p w14:paraId="1E9910EF" w14:textId="77777777" w:rsidR="00E83717" w:rsidRDefault="00E83717">
      <w:pPr>
        <w:pStyle w:val="CommentText"/>
      </w:pPr>
    </w:p>
    <w:p w14:paraId="712B5DBD" w14:textId="27B80F5A" w:rsidR="00E83717" w:rsidRPr="0063389E" w:rsidRDefault="00E83717">
      <w:pPr>
        <w:pStyle w:val="CommentText"/>
      </w:pPr>
      <w:r>
        <w:t>Not sure what you mean here.</w:t>
      </w:r>
    </w:p>
  </w:comment>
  <w:comment w:id="220" w:author="Mark Viney" w:date="2016-07-25T16:36:00Z" w:initials="MV">
    <w:p w14:paraId="09C5AD28" w14:textId="6A287B41" w:rsidR="00E83717" w:rsidRDefault="00E83717">
      <w:pPr>
        <w:pStyle w:val="CommentText"/>
      </w:pPr>
      <w:r>
        <w:rPr>
          <w:rStyle w:val="CommentReference"/>
        </w:rPr>
        <w:annotationRef/>
      </w:r>
      <w:r>
        <w:t>Really – and then only one reference?</w:t>
      </w:r>
    </w:p>
    <w:p w14:paraId="5E1679F5" w14:textId="77777777" w:rsidR="00E83717" w:rsidRDefault="00E83717">
      <w:pPr>
        <w:pStyle w:val="CommentText"/>
      </w:pPr>
    </w:p>
    <w:p w14:paraId="1F519967" w14:textId="1876BF64" w:rsidR="00E83717" w:rsidRDefault="00E83717">
      <w:pPr>
        <w:pStyle w:val="CommentText"/>
      </w:pPr>
      <w:r>
        <w:t>CEC: 56 is a review paper!</w:t>
      </w:r>
    </w:p>
  </w:comment>
  <w:comment w:id="223" w:author="Mark Viney" w:date="2016-07-25T16:37:00Z" w:initials="MV">
    <w:p w14:paraId="49ABBD90" w14:textId="0C5308A8" w:rsidR="00E83717" w:rsidRDefault="00E83717">
      <w:pPr>
        <w:pStyle w:val="CommentText"/>
      </w:pPr>
      <w:r>
        <w:rPr>
          <w:rStyle w:val="CommentReference"/>
        </w:rPr>
        <w:annotationRef/>
      </w:r>
      <w:r>
        <w:t>It could actually be any taxonomic level – not just ‘genus’, I guess?</w:t>
      </w:r>
    </w:p>
    <w:p w14:paraId="5B31B48E" w14:textId="77777777" w:rsidR="00E83717" w:rsidRDefault="00E83717">
      <w:pPr>
        <w:pStyle w:val="CommentText"/>
      </w:pPr>
    </w:p>
    <w:p w14:paraId="1CE882A8" w14:textId="48ECBB3F" w:rsidR="00E83717" w:rsidRDefault="00E83717">
      <w:pPr>
        <w:pStyle w:val="CommentText"/>
      </w:pPr>
      <w:r>
        <w:t>CEC: yes, genus was just used for simplicity</w:t>
      </w:r>
    </w:p>
  </w:comment>
  <w:comment w:id="230" w:author="Mark Viney" w:date="2016-07-23T17:55:00Z" w:initials="MV">
    <w:p w14:paraId="7DD2CA61" w14:textId="1AAAE24D" w:rsidR="00E83717" w:rsidRDefault="00E83717">
      <w:pPr>
        <w:pStyle w:val="CommentText"/>
      </w:pPr>
      <w:r>
        <w:rPr>
          <w:rStyle w:val="CommentReference"/>
        </w:rPr>
        <w:annotationRef/>
      </w:r>
    </w:p>
  </w:comment>
  <w:comment w:id="332" w:author="Josephine Walker" w:date="2016-07-20T19:28:00Z" w:initials="JW">
    <w:p w14:paraId="40B720B8" w14:textId="25E5B2EA" w:rsidR="00E83717" w:rsidRDefault="00E83717">
      <w:pPr>
        <w:pStyle w:val="CommentText"/>
      </w:pPr>
      <w:r>
        <w:rPr>
          <w:rStyle w:val="CommentReference"/>
        </w:rPr>
        <w:annotationRef/>
      </w:r>
      <w:r>
        <w:t xml:space="preserve">To add a bit explaining the pattern between region and host size and how it affects the relationship between region and </w:t>
      </w:r>
      <w:proofErr w:type="spellStart"/>
      <w:r>
        <w:t>generalism</w:t>
      </w:r>
      <w:proofErr w:type="spellEnd"/>
      <w:r>
        <w:t>.</w:t>
      </w:r>
    </w:p>
  </w:comment>
  <w:comment w:id="333" w:author="Mark Viney" w:date="2016-07-23T18:14:00Z" w:initials="MV">
    <w:p w14:paraId="2F7A75E5" w14:textId="2C616060" w:rsidR="00E83717" w:rsidRDefault="00E83717">
      <w:pPr>
        <w:pStyle w:val="CommentText"/>
      </w:pPr>
      <w:r>
        <w:rPr>
          <w:rStyle w:val="CommentReference"/>
        </w:rPr>
        <w:annotationRef/>
      </w:r>
      <w:r>
        <w:t>Are host characteristics ‘ecology’</w:t>
      </w:r>
    </w:p>
  </w:comment>
  <w:comment w:id="340" w:author="Mark Viney" w:date="2016-07-23T18:16:00Z" w:initials="MV">
    <w:p w14:paraId="6E545F5A" w14:textId="7DFBDFA3" w:rsidR="00E83717" w:rsidRDefault="00E83717">
      <w:pPr>
        <w:pStyle w:val="CommentText"/>
      </w:pPr>
      <w:r>
        <w:rPr>
          <w:rStyle w:val="CommentReference"/>
        </w:rPr>
        <w:annotationRef/>
      </w:r>
      <w:r>
        <w:t>I think this resonates with my previous comment about whether these are per capita or total measures</w:t>
      </w:r>
    </w:p>
  </w:comment>
  <w:comment w:id="347" w:author="Mark Viney" w:date="2016-07-23T18:16:00Z" w:initials="MV">
    <w:p w14:paraId="42BF7EA7" w14:textId="15661BA9" w:rsidR="00E83717" w:rsidRDefault="00E83717">
      <w:pPr>
        <w:pStyle w:val="CommentText"/>
      </w:pPr>
      <w:r>
        <w:rPr>
          <w:rStyle w:val="CommentReference"/>
        </w:rPr>
        <w:annotationRef/>
      </w:r>
      <w:r>
        <w:t>Again, my comment above about this being an interaction phenotype</w:t>
      </w:r>
    </w:p>
  </w:comment>
  <w:comment w:id="349" w:author="Mark Viney" w:date="2016-07-23T18:17:00Z" w:initials="MV">
    <w:p w14:paraId="597FFA3A" w14:textId="6D63931B" w:rsidR="00E83717" w:rsidRDefault="00E83717">
      <w:pPr>
        <w:pStyle w:val="CommentText"/>
      </w:pPr>
      <w:r>
        <w:rPr>
          <w:rStyle w:val="CommentReference"/>
        </w:rPr>
        <w:annotationRef/>
      </w:r>
      <w:r>
        <w:t xml:space="preserve">Which it </w:t>
      </w:r>
      <w:proofErr w:type="spellStart"/>
      <w:r>
        <w:t>typiclay</w:t>
      </w:r>
      <w:proofErr w:type="spellEnd"/>
      <w:r>
        <w:t xml:space="preserve"> does for </w:t>
      </w:r>
      <w:proofErr w:type="spellStart"/>
      <w:r>
        <w:t>macroparasites</w:t>
      </w:r>
      <w:proofErr w:type="spellEnd"/>
    </w:p>
  </w:comment>
  <w:comment w:id="350" w:author="Mark Viney" w:date="2016-07-23T18:17:00Z" w:initials="MV">
    <w:p w14:paraId="200F5AE3" w14:textId="57A7579E" w:rsidR="00E83717" w:rsidRDefault="00E83717">
      <w:pPr>
        <w:pStyle w:val="CommentText"/>
      </w:pPr>
      <w:r>
        <w:rPr>
          <w:rStyle w:val="CommentReference"/>
        </w:rPr>
        <w:annotationRef/>
      </w:r>
      <w:r>
        <w:t>I don’t’ really like this term – I’d call it parasite fecundity</w:t>
      </w:r>
    </w:p>
  </w:comment>
  <w:comment w:id="354" w:author="JG Walker" w:date="2016-06-13T17:37:00Z" w:initials="JW">
    <w:p w14:paraId="5587909D" w14:textId="77777777" w:rsidR="00E83717" w:rsidRDefault="00E83717">
      <w:pPr>
        <w:pStyle w:val="CommentText"/>
      </w:pPr>
      <w:r>
        <w:rPr>
          <w:rStyle w:val="CommentReference"/>
        </w:rPr>
        <w:annotationRef/>
      </w:r>
      <w:r>
        <w:t xml:space="preserve">I can create a </w:t>
      </w:r>
      <w:proofErr w:type="spellStart"/>
      <w:r>
        <w:t>spreadsheet</w:t>
      </w:r>
      <w:proofErr w:type="spellEnd"/>
      <w:r>
        <w:t xml:space="preserve"> with the final metrics &amp; traits to include in supplementary?</w:t>
      </w:r>
    </w:p>
  </w:comment>
  <w:comment w:id="355" w:author="JG Walker" w:date="2016-06-13T17:37:00Z" w:initials="JW">
    <w:p w14:paraId="4CC3CA46" w14:textId="77777777" w:rsidR="00E83717" w:rsidRPr="006473CD" w:rsidRDefault="00E83717" w:rsidP="00194D56">
      <w:pPr>
        <w:shd w:val="clear" w:color="auto" w:fill="FFFFFF"/>
        <w:textAlignment w:val="baseline"/>
        <w:rPr>
          <w:color w:val="333333"/>
        </w:rPr>
      </w:pPr>
      <w:r>
        <w:rPr>
          <w:rStyle w:val="CommentReference"/>
        </w:rPr>
        <w:annotationRef/>
      </w:r>
    </w:p>
    <w:p w14:paraId="0E33C735" w14:textId="77777777" w:rsidR="00E83717" w:rsidRDefault="00E83717" w:rsidP="00194D56">
      <w:pPr>
        <w:pStyle w:val="CommentText"/>
      </w:pPr>
      <w:r w:rsidRPr="006473CD">
        <w:rPr>
          <w:color w:val="333333"/>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 All contributors who do not meet all of these criteria should be included in the acknowledgements.</w:t>
      </w:r>
    </w:p>
  </w:comment>
  <w:comment w:id="356" w:author="JG Walker" w:date="2016-06-13T17:37:00Z" w:initials="JW">
    <w:p w14:paraId="736E05AE" w14:textId="77777777" w:rsidR="00E83717" w:rsidRDefault="00E83717" w:rsidP="00194D56">
      <w:pPr>
        <w:rPr>
          <w:color w:val="333333"/>
          <w:shd w:val="clear" w:color="auto" w:fill="FFFFFF"/>
        </w:rPr>
      </w:pPr>
      <w:r>
        <w:rPr>
          <w:rStyle w:val="CommentReference"/>
        </w:rPr>
        <w:annotationRef/>
      </w:r>
      <w:r w:rsidRPr="006473CD">
        <w:rPr>
          <w:color w:val="333333"/>
          <w:shd w:val="clear" w:color="auto" w:fill="FFFFFF"/>
        </w:rPr>
        <w:t>Please list the source of funding for each author.</w:t>
      </w:r>
    </w:p>
    <w:p w14:paraId="5EDCE4B6" w14:textId="77777777" w:rsidR="00E83717" w:rsidRDefault="00E83717">
      <w:pPr>
        <w:pStyle w:val="CommentText"/>
      </w:pPr>
    </w:p>
  </w:comment>
  <w:comment w:id="357" w:author="JG Walker" w:date="2016-06-13T17:37:00Z" w:initials="JW">
    <w:p w14:paraId="5B3F07BC" w14:textId="77777777" w:rsidR="00E83717" w:rsidRDefault="00E83717" w:rsidP="006473CD">
      <w:pPr>
        <w:pStyle w:val="CommentText"/>
      </w:pPr>
      <w:r>
        <w:rPr>
          <w:rStyle w:val="CommentReference"/>
        </w:rPr>
        <w:annotationRef/>
      </w:r>
      <w:r>
        <w:t>To format and proofread.</w:t>
      </w:r>
    </w:p>
  </w:comment>
  <w:comment w:id="358" w:author="Josephine Walker" w:date="2016-07-20T18:49:00Z" w:initials="JW">
    <w:p w14:paraId="1C0714AE" w14:textId="60CB956B" w:rsidR="00E83717" w:rsidRDefault="00E83717">
      <w:pPr>
        <w:pStyle w:val="CommentText"/>
      </w:pPr>
      <w:r>
        <w:rPr>
          <w:rStyle w:val="CommentReference"/>
        </w:rPr>
        <w:annotationRef/>
      </w:r>
      <w:r>
        <w:t>Re number references and cross check</w:t>
      </w:r>
    </w:p>
  </w:comment>
  <w:comment w:id="359" w:author="Josephine Walker" w:date="2016-07-20T19:13:00Z" w:initials="JW">
    <w:p w14:paraId="73BC8D6A" w14:textId="4C906FAA" w:rsidR="00E83717" w:rsidRDefault="00E83717">
      <w:pPr>
        <w:pStyle w:val="CommentText"/>
      </w:pPr>
      <w:r>
        <w:rPr>
          <w:rStyle w:val="CommentReference"/>
        </w:rPr>
        <w:annotationRef/>
      </w:r>
      <w:r>
        <w:t>Need to reformat these to make the number formatting consistent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D1F33" w14:textId="77777777" w:rsidR="00E83717" w:rsidRDefault="00E83717">
      <w:r>
        <w:separator/>
      </w:r>
    </w:p>
  </w:endnote>
  <w:endnote w:type="continuationSeparator" w:id="0">
    <w:p w14:paraId="17A6C8D1" w14:textId="77777777" w:rsidR="00E83717" w:rsidRDefault="00E83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MyriadPro-Cond">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Palatino-Roman">
    <w:altName w:val="Palatino"/>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5E254" w14:textId="77777777" w:rsidR="00E83717" w:rsidRDefault="00E83717" w:rsidP="00D774E2">
    <w:pPr>
      <w:tabs>
        <w:tab w:val="right" w:pos="9923"/>
      </w:tabs>
      <w:rPr>
        <w:rFonts w:ascii="Arial" w:hAnsi="Arial" w:cs="Arial"/>
        <w:b/>
        <w:sz w:val="17"/>
        <w:szCs w:val="17"/>
      </w:rPr>
    </w:pPr>
  </w:p>
  <w:p w14:paraId="79B882EF" w14:textId="77777777" w:rsidR="00E83717" w:rsidRPr="004E5F6D" w:rsidRDefault="00E83717" w:rsidP="00D774E2">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93C6D" w14:textId="77777777" w:rsidR="00E83717" w:rsidRPr="00D3653D" w:rsidRDefault="00E83717" w:rsidP="00D774E2">
    <w:pPr>
      <w:tabs>
        <w:tab w:val="right" w:pos="9923"/>
      </w:tabs>
      <w:rPr>
        <w:i/>
        <w:color w:val="666666"/>
        <w:sz w:val="18"/>
        <w:szCs w:val="18"/>
      </w:rPr>
    </w:pPr>
  </w:p>
  <w:p w14:paraId="5C4FE209" w14:textId="77777777" w:rsidR="00E83717" w:rsidRPr="001B02A0" w:rsidRDefault="00E83717" w:rsidP="00D774E2">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1</w:t>
    </w:r>
    <w:r w:rsidRPr="003F3A19">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BC23B" w14:textId="77777777" w:rsidR="00E83717" w:rsidRPr="00F234D5" w:rsidRDefault="00E83717" w:rsidP="00D774E2">
    <w:pPr>
      <w:rPr>
        <w:szCs w:val="17"/>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11CEA" w14:textId="77777777" w:rsidR="00E83717" w:rsidRDefault="00E83717">
      <w:r>
        <w:separator/>
      </w:r>
    </w:p>
  </w:footnote>
  <w:footnote w:type="continuationSeparator" w:id="0">
    <w:p w14:paraId="40C6BA1F" w14:textId="77777777" w:rsidR="00E83717" w:rsidRDefault="00E837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7D084" w14:textId="77777777" w:rsidR="00E83717" w:rsidRPr="00516B22" w:rsidRDefault="00E83717" w:rsidP="00D774E2">
    <w:pPr>
      <w:pBdr>
        <w:bottom w:val="single" w:sz="6" w:space="1" w:color="auto"/>
      </w:pBdr>
      <w:spacing w:after="180"/>
      <w:jc w:val="center"/>
      <w:rPr>
        <w:rFonts w:ascii="Arial" w:hAnsi="Arial"/>
        <w:b/>
        <w:color w:val="000000"/>
        <w:lang w:val="fr-FR"/>
      </w:rPr>
    </w:pPr>
    <w:r>
      <w:rPr>
        <w:rFonts w:ascii="Arial" w:hAnsi="Arial"/>
        <w:b/>
        <w:i/>
        <w:color w:val="000000"/>
        <w:lang w:val="fr-FR"/>
      </w:rPr>
      <w:t xml:space="preserve">R. Soc. </w:t>
    </w:r>
    <w:proofErr w:type="gramStart"/>
    <w:r>
      <w:rPr>
        <w:rFonts w:ascii="Arial" w:hAnsi="Arial"/>
        <w:b/>
        <w:i/>
        <w:color w:val="000000"/>
        <w:lang w:val="fr-FR"/>
      </w:rPr>
      <w:t>open</w:t>
    </w:r>
    <w:proofErr w:type="gramEnd"/>
    <w:r>
      <w:rPr>
        <w:rFonts w:ascii="Arial" w:hAnsi="Arial"/>
        <w:b/>
        <w:i/>
        <w:color w:val="000000"/>
        <w:lang w:val="fr-FR"/>
      </w:rPr>
      <w:t xml:space="preserve"> </w:t>
    </w:r>
    <w:proofErr w:type="spellStart"/>
    <w:r>
      <w:rPr>
        <w:rFonts w:ascii="Arial" w:hAnsi="Arial"/>
        <w:b/>
        <w:i/>
        <w:color w:val="000000"/>
        <w:lang w:val="fr-FR"/>
      </w:rPr>
      <w:t>sci</w:t>
    </w:r>
    <w:proofErr w:type="spellEnd"/>
    <w:r>
      <w:rPr>
        <w:rFonts w:ascii="Arial" w:hAnsi="Arial"/>
        <w:b/>
        <w:i/>
        <w:color w:val="000000"/>
        <w:lang w:val="fr-FR"/>
      </w:rPr>
      <w:t>.</w:t>
    </w:r>
    <w:r w:rsidRPr="00516B22">
      <w:rPr>
        <w:rFonts w:ascii="Arial" w:hAnsi="Arial"/>
        <w:b/>
        <w:color w:val="000000"/>
        <w:lang w:val="fr-FR"/>
      </w:rPr>
      <w:t xml:space="preserve"> </w:t>
    </w:r>
    <w:proofErr w:type="gramStart"/>
    <w:r w:rsidRPr="00516B22">
      <w:rPr>
        <w:rFonts w:ascii="Arial" w:hAnsi="Arial"/>
        <w:b/>
        <w:color w:val="000000"/>
        <w:lang w:val="fr-FR"/>
      </w:rPr>
      <w:t>article</w:t>
    </w:r>
    <w:proofErr w:type="gramEnd"/>
    <w:r w:rsidRPr="00516B22">
      <w:rPr>
        <w:rFonts w:ascii="Arial" w:hAnsi="Arial"/>
        <w:b/>
        <w:color w:val="000000"/>
        <w:lang w:val="fr-FR"/>
      </w:rPr>
      <w:t xml:space="preserve"> </w:t>
    </w:r>
    <w:proofErr w:type="spellStart"/>
    <w:r w:rsidRPr="00516B22">
      <w:rPr>
        <w:rFonts w:ascii="Arial" w:hAnsi="Arial"/>
        <w:b/>
        <w:color w:val="000000"/>
        <w:lang w:val="fr-FR"/>
      </w:rPr>
      <w:t>template</w:t>
    </w:r>
    <w:proofErr w:type="spellEnd"/>
    <w:r w:rsidRPr="00516B22">
      <w:rPr>
        <w:rFonts w:ascii="Arial" w:hAnsi="Arial"/>
        <w:b/>
        <w:color w:val="000000"/>
        <w:lang w:val="fr-FR"/>
      </w:rPr>
      <w:t xml:space="preserve"> </w:t>
    </w:r>
  </w:p>
  <w:p w14:paraId="311759A8" w14:textId="77777777" w:rsidR="00E83717" w:rsidRPr="003F3A19" w:rsidRDefault="00E83717" w:rsidP="00D774E2">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67D745B0" w14:textId="77777777" w:rsidR="00E83717" w:rsidRDefault="00E83717" w:rsidP="00D774E2">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86A3A" w14:textId="77777777" w:rsidR="00E83717" w:rsidRPr="00516B22" w:rsidRDefault="00E83717" w:rsidP="00D774E2">
    <w:pPr>
      <w:spacing w:after="180"/>
      <w:jc w:val="center"/>
      <w:rPr>
        <w:rFonts w:ascii="Arial" w:hAnsi="Arial"/>
        <w:b/>
        <w:color w:val="000000"/>
        <w:lang w:val="fr-FR"/>
      </w:rPr>
    </w:pPr>
    <w:r>
      <w:rPr>
        <w:rFonts w:ascii="Arial" w:hAnsi="Arial"/>
        <w:b/>
        <w:i/>
        <w:color w:val="000000"/>
        <w:lang w:val="fr-FR"/>
      </w:rPr>
      <w:t xml:space="preserve">Phil. </w:t>
    </w:r>
    <w:proofErr w:type="spellStart"/>
    <w:r>
      <w:rPr>
        <w:rFonts w:ascii="Arial" w:hAnsi="Arial"/>
        <w:b/>
        <w:i/>
        <w:color w:val="000000"/>
        <w:lang w:val="fr-FR"/>
      </w:rPr>
      <w:t>Trans</w:t>
    </w:r>
    <w:proofErr w:type="spellEnd"/>
    <w:r>
      <w:rPr>
        <w:rFonts w:ascii="Arial" w:hAnsi="Arial"/>
        <w:b/>
        <w:i/>
        <w:color w:val="000000"/>
        <w:lang w:val="fr-FR"/>
      </w:rPr>
      <w:t>. R. Soc. B</w:t>
    </w:r>
    <w:r w:rsidRPr="006848D8">
      <w:rPr>
        <w:rFonts w:ascii="Arial" w:hAnsi="Arial"/>
        <w:b/>
        <w:i/>
        <w:color w:val="000000"/>
        <w:lang w:val="fr-FR"/>
      </w:rPr>
      <w:t>.</w:t>
    </w:r>
    <w:r w:rsidRPr="00516B22">
      <w:rPr>
        <w:rFonts w:ascii="Arial" w:hAnsi="Arial"/>
        <w:b/>
        <w:color w:val="000000"/>
        <w:lang w:val="fr-FR"/>
      </w:rPr>
      <w:t xml:space="preserve"> article </w:t>
    </w:r>
    <w:proofErr w:type="spellStart"/>
    <w:r w:rsidRPr="00516B22">
      <w:rPr>
        <w:rFonts w:ascii="Arial" w:hAnsi="Arial"/>
        <w:b/>
        <w:color w:val="000000"/>
        <w:lang w:val="fr-FR"/>
      </w:rPr>
      <w:t>template</w:t>
    </w:r>
    <w:proofErr w:type="spellEnd"/>
    <w:r w:rsidRPr="00516B22">
      <w:rPr>
        <w:rFonts w:ascii="Arial" w:hAnsi="Arial"/>
        <w:b/>
        <w:color w:val="000000"/>
        <w:lang w:val="fr-FR"/>
      </w:rPr>
      <w:t xml:space="preserve"> </w:t>
    </w:r>
  </w:p>
  <w:p w14:paraId="695FE32C" w14:textId="77777777" w:rsidR="00E83717" w:rsidRPr="00516B22" w:rsidRDefault="00E83717" w:rsidP="00D774E2">
    <w:pPr>
      <w:pBdr>
        <w:bottom w:val="single" w:sz="6" w:space="1" w:color="auto"/>
      </w:pBdr>
      <w:tabs>
        <w:tab w:val="right" w:pos="9923"/>
      </w:tabs>
      <w:jc w:val="right"/>
      <w:rPr>
        <w:i/>
        <w:color w:val="000000"/>
        <w:sz w:val="18"/>
        <w:szCs w:val="18"/>
        <w:lang w:val="fr-FR"/>
      </w:rPr>
    </w:pPr>
  </w:p>
  <w:p w14:paraId="1E9B005B" w14:textId="77777777" w:rsidR="00E83717" w:rsidRDefault="00E83717" w:rsidP="00D774E2">
    <w:pPr>
      <w:pBdr>
        <w:bottom w:val="single" w:sz="6" w:space="1" w:color="auto"/>
      </w:pBdr>
      <w:tabs>
        <w:tab w:val="right" w:pos="9923"/>
      </w:tabs>
      <w:rPr>
        <w:rFonts w:ascii="Arial" w:hAnsi="Arial"/>
        <w:b/>
        <w:i/>
        <w:color w:val="000000"/>
        <w:lang w:val="fr-FR"/>
      </w:rPr>
    </w:pPr>
    <w:r>
      <w:rPr>
        <w:noProof/>
        <w:lang w:val="en-US" w:eastAsia="en-US"/>
      </w:rPr>
      <w:drawing>
        <wp:anchor distT="0" distB="0" distL="114300" distR="114300" simplePos="0" relativeHeight="251657728" behindDoc="0" locked="0" layoutInCell="1" allowOverlap="1" wp14:anchorId="0A605583" wp14:editId="2CBD388A">
          <wp:simplePos x="0" y="0"/>
          <wp:positionH relativeFrom="column">
            <wp:posOffset>635</wp:posOffset>
          </wp:positionH>
          <wp:positionV relativeFrom="paragraph">
            <wp:posOffset>0</wp:posOffset>
          </wp:positionV>
          <wp:extent cx="2400300" cy="457200"/>
          <wp:effectExtent l="0" t="0" r="12700" b="0"/>
          <wp:wrapSquare wrapText="bothSides"/>
          <wp:docPr id="6" name="Picture 6" descr="Description: Description: \\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rsnet.local\dfs\Marketing\Logos\Journal logos\PHILOSOPHICAL TRANSACTIONS B\Web\PHILOSOPHICAL TRANSACTIONS B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95B2E" w14:textId="77777777" w:rsidR="00E83717" w:rsidRPr="00FF0DAA" w:rsidRDefault="00E83717" w:rsidP="00D774E2">
    <w:pPr>
      <w:pBdr>
        <w:bottom w:val="single" w:sz="6" w:space="1" w:color="auto"/>
      </w:pBdr>
      <w:tabs>
        <w:tab w:val="right" w:pos="9923"/>
      </w:tabs>
      <w:jc w:val="right"/>
      <w:rPr>
        <w:i/>
        <w:color w:val="000000"/>
        <w:sz w:val="18"/>
        <w:szCs w:val="18"/>
      </w:rPr>
    </w:pPr>
    <w:r>
      <w:rPr>
        <w:i/>
        <w:color w:val="000000"/>
        <w:sz w:val="18"/>
        <w:szCs w:val="18"/>
      </w:rPr>
      <w:t>Phil. Trans. R. Soc. B.</w:t>
    </w:r>
  </w:p>
  <w:p w14:paraId="53DBCF6C" w14:textId="77777777" w:rsidR="00E83717" w:rsidRPr="00FF0DAA" w:rsidRDefault="00E83717" w:rsidP="00D774E2">
    <w:pPr>
      <w:pBdr>
        <w:bottom w:val="single" w:sz="6" w:space="1" w:color="auto"/>
      </w:pBdr>
      <w:tabs>
        <w:tab w:val="right" w:pos="9923"/>
      </w:tabs>
      <w:jc w:val="right"/>
      <w:rPr>
        <w:color w:val="000000"/>
        <w:sz w:val="18"/>
        <w:szCs w:val="18"/>
      </w:rPr>
    </w:pPr>
    <w:proofErr w:type="gramStart"/>
    <w:r w:rsidRPr="00FF0DAA">
      <w:rPr>
        <w:color w:val="000000"/>
        <w:sz w:val="18"/>
        <w:szCs w:val="18"/>
      </w:rPr>
      <w:t>doi:10.1098</w:t>
    </w:r>
    <w:proofErr w:type="gramEnd"/>
    <w:r w:rsidRPr="00FF0DAA">
      <w:rPr>
        <w:color w:val="000000"/>
        <w:sz w:val="18"/>
        <w:szCs w:val="18"/>
      </w:rPr>
      <w:t>/not yet assigned</w:t>
    </w:r>
  </w:p>
  <w:p w14:paraId="32B148AA" w14:textId="77777777" w:rsidR="00E83717" w:rsidRPr="000063D6" w:rsidRDefault="00E83717" w:rsidP="00D774E2">
    <w:pPr>
      <w:pBdr>
        <w:bottom w:val="single" w:sz="6" w:space="1" w:color="auto"/>
      </w:pBdr>
      <w:tabs>
        <w:tab w:val="right" w:pos="9923"/>
      </w:tabs>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46EE1" w14:textId="77777777" w:rsidR="00E83717" w:rsidRDefault="00E8371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332CA" w14:textId="77777777" w:rsidR="00E83717" w:rsidRPr="00090077" w:rsidRDefault="00E83717" w:rsidP="00D774E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D88F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BC1363"/>
    <w:multiLevelType w:val="multilevel"/>
    <w:tmpl w:val="D51AF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D"/>
    <w:multiLevelType w:val="singleLevel"/>
    <w:tmpl w:val="78200842"/>
    <w:lvl w:ilvl="0">
      <w:start w:val="1"/>
      <w:numFmt w:val="decimal"/>
      <w:lvlText w:val="%1."/>
      <w:lvlJc w:val="left"/>
      <w:pPr>
        <w:tabs>
          <w:tab w:val="num" w:pos="1209"/>
        </w:tabs>
        <w:ind w:left="1209" w:hanging="360"/>
      </w:pPr>
    </w:lvl>
  </w:abstractNum>
  <w:abstractNum w:abstractNumId="3">
    <w:nsid w:val="FFFFFF7E"/>
    <w:multiLevelType w:val="singleLevel"/>
    <w:tmpl w:val="CF56D2CC"/>
    <w:lvl w:ilvl="0">
      <w:start w:val="1"/>
      <w:numFmt w:val="decimal"/>
      <w:lvlText w:val="%1."/>
      <w:lvlJc w:val="left"/>
      <w:pPr>
        <w:tabs>
          <w:tab w:val="num" w:pos="926"/>
        </w:tabs>
        <w:ind w:left="926" w:hanging="360"/>
      </w:pPr>
    </w:lvl>
  </w:abstractNum>
  <w:abstractNum w:abstractNumId="4">
    <w:nsid w:val="FFFFFF7F"/>
    <w:multiLevelType w:val="singleLevel"/>
    <w:tmpl w:val="938013B0"/>
    <w:lvl w:ilvl="0">
      <w:start w:val="1"/>
      <w:numFmt w:val="decimal"/>
      <w:lvlText w:val="%1."/>
      <w:lvlJc w:val="left"/>
      <w:pPr>
        <w:tabs>
          <w:tab w:val="num" w:pos="643"/>
        </w:tabs>
        <w:ind w:left="643" w:hanging="360"/>
      </w:pPr>
    </w:lvl>
  </w:abstractNum>
  <w:abstractNum w:abstractNumId="5">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62A6B8"/>
    <w:lvl w:ilvl="0">
      <w:start w:val="1"/>
      <w:numFmt w:val="decimal"/>
      <w:lvlText w:val="%1."/>
      <w:lvlJc w:val="left"/>
      <w:pPr>
        <w:tabs>
          <w:tab w:val="num" w:pos="360"/>
        </w:tabs>
        <w:ind w:left="360" w:hanging="360"/>
      </w:pPr>
    </w:lvl>
  </w:abstractNum>
  <w:abstractNum w:abstractNumId="1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11">
    <w:nsid w:val="0580303E"/>
    <w:multiLevelType w:val="hybridMultilevel"/>
    <w:tmpl w:val="CEFA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4">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FC2532"/>
    <w:multiLevelType w:val="hybridMultilevel"/>
    <w:tmpl w:val="0202527A"/>
    <w:lvl w:ilvl="0" w:tplc="5FD26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C3258F"/>
    <w:multiLevelType w:val="hybridMultilevel"/>
    <w:tmpl w:val="25C8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803FFB"/>
    <w:multiLevelType w:val="hybridMultilevel"/>
    <w:tmpl w:val="90F0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925DF8"/>
    <w:multiLevelType w:val="hybridMultilevel"/>
    <w:tmpl w:val="58D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70B825E3"/>
    <w:multiLevelType w:val="hybridMultilevel"/>
    <w:tmpl w:val="47C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631FC"/>
    <w:multiLevelType w:val="hybridMultilevel"/>
    <w:tmpl w:val="83724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3"/>
  </w:num>
  <w:num w:numId="11">
    <w:abstractNumId w:val="20"/>
  </w:num>
  <w:num w:numId="12">
    <w:abstractNumId w:val="24"/>
  </w:num>
  <w:num w:numId="13">
    <w:abstractNumId w:val="17"/>
  </w:num>
  <w:num w:numId="14">
    <w:abstractNumId w:val="16"/>
  </w:num>
  <w:num w:numId="15">
    <w:abstractNumId w:val="21"/>
  </w:num>
  <w:num w:numId="16">
    <w:abstractNumId w:val="18"/>
  </w:num>
  <w:num w:numId="17">
    <w:abstractNumId w:val="14"/>
  </w:num>
  <w:num w:numId="18">
    <w:abstractNumId w:val="12"/>
  </w:num>
  <w:num w:numId="19">
    <w:abstractNumId w:val="21"/>
    <w:lvlOverride w:ilvl="0">
      <w:startOverride w:val="1"/>
    </w:lvlOverride>
  </w:num>
  <w:num w:numId="20">
    <w:abstractNumId w:val="11"/>
  </w:num>
  <w:num w:numId="21">
    <w:abstractNumId w:val="26"/>
  </w:num>
  <w:num w:numId="22">
    <w:abstractNumId w:val="25"/>
  </w:num>
  <w:num w:numId="23">
    <w:abstractNumId w:val="0"/>
  </w:num>
  <w:num w:numId="24">
    <w:abstractNumId w:val="1"/>
  </w:num>
  <w:num w:numId="25">
    <w:abstractNumId w:val="23"/>
  </w:num>
  <w:num w:numId="26">
    <w:abstractNumId w:val="22"/>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CD"/>
    <w:rsid w:val="00005766"/>
    <w:rsid w:val="00006F10"/>
    <w:rsid w:val="00007180"/>
    <w:rsid w:val="000230E3"/>
    <w:rsid w:val="00033E3B"/>
    <w:rsid w:val="00034292"/>
    <w:rsid w:val="00040142"/>
    <w:rsid w:val="0004046D"/>
    <w:rsid w:val="00040BB0"/>
    <w:rsid w:val="000423BE"/>
    <w:rsid w:val="0004764D"/>
    <w:rsid w:val="00054085"/>
    <w:rsid w:val="00055205"/>
    <w:rsid w:val="00062231"/>
    <w:rsid w:val="000650C2"/>
    <w:rsid w:val="0007435A"/>
    <w:rsid w:val="000766E8"/>
    <w:rsid w:val="00076CEE"/>
    <w:rsid w:val="00077EEF"/>
    <w:rsid w:val="000834B0"/>
    <w:rsid w:val="00084FBD"/>
    <w:rsid w:val="000902B3"/>
    <w:rsid w:val="000A67C9"/>
    <w:rsid w:val="000B6A1C"/>
    <w:rsid w:val="000C2410"/>
    <w:rsid w:val="000C52B9"/>
    <w:rsid w:val="000C642D"/>
    <w:rsid w:val="000D3361"/>
    <w:rsid w:val="000D47FF"/>
    <w:rsid w:val="000D64C5"/>
    <w:rsid w:val="000D7886"/>
    <w:rsid w:val="000D7E2E"/>
    <w:rsid w:val="000E25BA"/>
    <w:rsid w:val="000E3760"/>
    <w:rsid w:val="000E617C"/>
    <w:rsid w:val="000E6E6C"/>
    <w:rsid w:val="000F3223"/>
    <w:rsid w:val="00102E53"/>
    <w:rsid w:val="0010542B"/>
    <w:rsid w:val="0010775A"/>
    <w:rsid w:val="00115E86"/>
    <w:rsid w:val="00117852"/>
    <w:rsid w:val="001178B4"/>
    <w:rsid w:val="001243E9"/>
    <w:rsid w:val="00125BA7"/>
    <w:rsid w:val="00127901"/>
    <w:rsid w:val="001401A9"/>
    <w:rsid w:val="001420FF"/>
    <w:rsid w:val="00146C34"/>
    <w:rsid w:val="001473DB"/>
    <w:rsid w:val="0015787C"/>
    <w:rsid w:val="001604E4"/>
    <w:rsid w:val="00161F5E"/>
    <w:rsid w:val="0017367B"/>
    <w:rsid w:val="00175FA1"/>
    <w:rsid w:val="00192BA9"/>
    <w:rsid w:val="00192E15"/>
    <w:rsid w:val="001937A1"/>
    <w:rsid w:val="001945FC"/>
    <w:rsid w:val="00194D56"/>
    <w:rsid w:val="001A04F2"/>
    <w:rsid w:val="001A18BB"/>
    <w:rsid w:val="001A1E01"/>
    <w:rsid w:val="001B1701"/>
    <w:rsid w:val="001B4A32"/>
    <w:rsid w:val="001C3027"/>
    <w:rsid w:val="001C526B"/>
    <w:rsid w:val="001D033E"/>
    <w:rsid w:val="001E742B"/>
    <w:rsid w:val="001E7B91"/>
    <w:rsid w:val="001F03E9"/>
    <w:rsid w:val="001F5415"/>
    <w:rsid w:val="0020341A"/>
    <w:rsid w:val="002101E7"/>
    <w:rsid w:val="002152F5"/>
    <w:rsid w:val="002247D6"/>
    <w:rsid w:val="00227F33"/>
    <w:rsid w:val="00234865"/>
    <w:rsid w:val="002354A6"/>
    <w:rsid w:val="00244C68"/>
    <w:rsid w:val="00245CFF"/>
    <w:rsid w:val="00246C30"/>
    <w:rsid w:val="0025264C"/>
    <w:rsid w:val="00252759"/>
    <w:rsid w:val="00253E79"/>
    <w:rsid w:val="00254332"/>
    <w:rsid w:val="0026057C"/>
    <w:rsid w:val="00263FED"/>
    <w:rsid w:val="00271AA6"/>
    <w:rsid w:val="0028030E"/>
    <w:rsid w:val="00282BF8"/>
    <w:rsid w:val="00283404"/>
    <w:rsid w:val="00284EB9"/>
    <w:rsid w:val="00290387"/>
    <w:rsid w:val="002A37A5"/>
    <w:rsid w:val="002A7AF6"/>
    <w:rsid w:val="002C1264"/>
    <w:rsid w:val="002D4F81"/>
    <w:rsid w:val="002D6057"/>
    <w:rsid w:val="002D6AE8"/>
    <w:rsid w:val="002D71EF"/>
    <w:rsid w:val="002E2D7E"/>
    <w:rsid w:val="002E4F3D"/>
    <w:rsid w:val="002F2736"/>
    <w:rsid w:val="002F413B"/>
    <w:rsid w:val="002F4FE0"/>
    <w:rsid w:val="00300BF7"/>
    <w:rsid w:val="003165DF"/>
    <w:rsid w:val="00317D72"/>
    <w:rsid w:val="00317EF6"/>
    <w:rsid w:val="00322E3D"/>
    <w:rsid w:val="00325EB6"/>
    <w:rsid w:val="00327EB3"/>
    <w:rsid w:val="00330373"/>
    <w:rsid w:val="00331433"/>
    <w:rsid w:val="00337C99"/>
    <w:rsid w:val="003477E7"/>
    <w:rsid w:val="00351824"/>
    <w:rsid w:val="00352DBD"/>
    <w:rsid w:val="00354210"/>
    <w:rsid w:val="003542CA"/>
    <w:rsid w:val="00356449"/>
    <w:rsid w:val="00357AA8"/>
    <w:rsid w:val="00357BBC"/>
    <w:rsid w:val="003627AC"/>
    <w:rsid w:val="00366BDB"/>
    <w:rsid w:val="00372782"/>
    <w:rsid w:val="00381E14"/>
    <w:rsid w:val="00381EC0"/>
    <w:rsid w:val="003835C5"/>
    <w:rsid w:val="00383AF5"/>
    <w:rsid w:val="003861EA"/>
    <w:rsid w:val="00387F1F"/>
    <w:rsid w:val="00396C20"/>
    <w:rsid w:val="003B121B"/>
    <w:rsid w:val="003C2D94"/>
    <w:rsid w:val="003C6B03"/>
    <w:rsid w:val="003F0714"/>
    <w:rsid w:val="003F490D"/>
    <w:rsid w:val="003F4FB1"/>
    <w:rsid w:val="00400644"/>
    <w:rsid w:val="004027E3"/>
    <w:rsid w:val="004065CB"/>
    <w:rsid w:val="004076D7"/>
    <w:rsid w:val="00410B59"/>
    <w:rsid w:val="00412C71"/>
    <w:rsid w:val="00413925"/>
    <w:rsid w:val="00415F58"/>
    <w:rsid w:val="00417D0E"/>
    <w:rsid w:val="00420C16"/>
    <w:rsid w:val="004307C2"/>
    <w:rsid w:val="00437A17"/>
    <w:rsid w:val="00437D42"/>
    <w:rsid w:val="00447632"/>
    <w:rsid w:val="004525E0"/>
    <w:rsid w:val="00462E14"/>
    <w:rsid w:val="00465865"/>
    <w:rsid w:val="00467DA8"/>
    <w:rsid w:val="004742E6"/>
    <w:rsid w:val="00475689"/>
    <w:rsid w:val="00477BAB"/>
    <w:rsid w:val="00477F44"/>
    <w:rsid w:val="00481CEB"/>
    <w:rsid w:val="0048212F"/>
    <w:rsid w:val="0048301F"/>
    <w:rsid w:val="004855BC"/>
    <w:rsid w:val="00490105"/>
    <w:rsid w:val="0049150D"/>
    <w:rsid w:val="004B4040"/>
    <w:rsid w:val="004C25C4"/>
    <w:rsid w:val="004D246A"/>
    <w:rsid w:val="004D63A1"/>
    <w:rsid w:val="004D655C"/>
    <w:rsid w:val="004D6EAC"/>
    <w:rsid w:val="004E1607"/>
    <w:rsid w:val="004F45C0"/>
    <w:rsid w:val="00505B74"/>
    <w:rsid w:val="005146E6"/>
    <w:rsid w:val="00514D86"/>
    <w:rsid w:val="00517A9B"/>
    <w:rsid w:val="00520515"/>
    <w:rsid w:val="00524287"/>
    <w:rsid w:val="00525D84"/>
    <w:rsid w:val="0053328B"/>
    <w:rsid w:val="00533A27"/>
    <w:rsid w:val="005410DB"/>
    <w:rsid w:val="00541745"/>
    <w:rsid w:val="005652CC"/>
    <w:rsid w:val="0056682D"/>
    <w:rsid w:val="005671A0"/>
    <w:rsid w:val="00572542"/>
    <w:rsid w:val="005725D3"/>
    <w:rsid w:val="005801E3"/>
    <w:rsid w:val="0058312F"/>
    <w:rsid w:val="005859F2"/>
    <w:rsid w:val="005859FD"/>
    <w:rsid w:val="0058637E"/>
    <w:rsid w:val="0059086F"/>
    <w:rsid w:val="00591282"/>
    <w:rsid w:val="00591A11"/>
    <w:rsid w:val="00593DEF"/>
    <w:rsid w:val="00594DD7"/>
    <w:rsid w:val="0059523E"/>
    <w:rsid w:val="005A2329"/>
    <w:rsid w:val="005A498E"/>
    <w:rsid w:val="005A5223"/>
    <w:rsid w:val="005B325B"/>
    <w:rsid w:val="005B51B0"/>
    <w:rsid w:val="005C2D7F"/>
    <w:rsid w:val="005C5446"/>
    <w:rsid w:val="005E3143"/>
    <w:rsid w:val="005E6190"/>
    <w:rsid w:val="005E7538"/>
    <w:rsid w:val="005F3A1F"/>
    <w:rsid w:val="005F6E7B"/>
    <w:rsid w:val="00604138"/>
    <w:rsid w:val="006055D7"/>
    <w:rsid w:val="0060593F"/>
    <w:rsid w:val="006078EA"/>
    <w:rsid w:val="00615D9B"/>
    <w:rsid w:val="00621BBF"/>
    <w:rsid w:val="00622E6B"/>
    <w:rsid w:val="00631774"/>
    <w:rsid w:val="0063234F"/>
    <w:rsid w:val="0063389E"/>
    <w:rsid w:val="0064039E"/>
    <w:rsid w:val="00640BD2"/>
    <w:rsid w:val="006457DB"/>
    <w:rsid w:val="006473CD"/>
    <w:rsid w:val="006627E7"/>
    <w:rsid w:val="0067080C"/>
    <w:rsid w:val="00674725"/>
    <w:rsid w:val="00685FDE"/>
    <w:rsid w:val="006927D5"/>
    <w:rsid w:val="00692C34"/>
    <w:rsid w:val="006B1194"/>
    <w:rsid w:val="006B1F7A"/>
    <w:rsid w:val="006B370F"/>
    <w:rsid w:val="006B3BBF"/>
    <w:rsid w:val="006B4963"/>
    <w:rsid w:val="006B748E"/>
    <w:rsid w:val="006C3F5A"/>
    <w:rsid w:val="006C6017"/>
    <w:rsid w:val="006C6AAB"/>
    <w:rsid w:val="006D1A56"/>
    <w:rsid w:val="006D21D6"/>
    <w:rsid w:val="006D2D0F"/>
    <w:rsid w:val="006D4C68"/>
    <w:rsid w:val="006D6876"/>
    <w:rsid w:val="006E6ACC"/>
    <w:rsid w:val="006F3817"/>
    <w:rsid w:val="006F4A4D"/>
    <w:rsid w:val="006F62FF"/>
    <w:rsid w:val="006F7032"/>
    <w:rsid w:val="007006D0"/>
    <w:rsid w:val="007057DB"/>
    <w:rsid w:val="007143AD"/>
    <w:rsid w:val="007237AD"/>
    <w:rsid w:val="00732148"/>
    <w:rsid w:val="00734F85"/>
    <w:rsid w:val="0074104D"/>
    <w:rsid w:val="00745C34"/>
    <w:rsid w:val="0075280A"/>
    <w:rsid w:val="00752C50"/>
    <w:rsid w:val="00753B9C"/>
    <w:rsid w:val="007573BC"/>
    <w:rsid w:val="00760141"/>
    <w:rsid w:val="00761B04"/>
    <w:rsid w:val="00765DAC"/>
    <w:rsid w:val="0077133D"/>
    <w:rsid w:val="00772A14"/>
    <w:rsid w:val="00787F2D"/>
    <w:rsid w:val="00791A34"/>
    <w:rsid w:val="00794533"/>
    <w:rsid w:val="00795ED1"/>
    <w:rsid w:val="00796054"/>
    <w:rsid w:val="007A505A"/>
    <w:rsid w:val="007B5F59"/>
    <w:rsid w:val="007D11D1"/>
    <w:rsid w:val="007D1289"/>
    <w:rsid w:val="007D20A1"/>
    <w:rsid w:val="007D3C82"/>
    <w:rsid w:val="007D43FC"/>
    <w:rsid w:val="007D6B36"/>
    <w:rsid w:val="007D7B7D"/>
    <w:rsid w:val="007E1C3B"/>
    <w:rsid w:val="007E3B82"/>
    <w:rsid w:val="007E41C5"/>
    <w:rsid w:val="007F4464"/>
    <w:rsid w:val="007F4B49"/>
    <w:rsid w:val="007F5E20"/>
    <w:rsid w:val="007F7377"/>
    <w:rsid w:val="0080269C"/>
    <w:rsid w:val="008033C5"/>
    <w:rsid w:val="008043C2"/>
    <w:rsid w:val="00812FE2"/>
    <w:rsid w:val="0081336C"/>
    <w:rsid w:val="00815151"/>
    <w:rsid w:val="00816325"/>
    <w:rsid w:val="008231C6"/>
    <w:rsid w:val="00823E39"/>
    <w:rsid w:val="00824F54"/>
    <w:rsid w:val="008278E4"/>
    <w:rsid w:val="00827DC3"/>
    <w:rsid w:val="00834D54"/>
    <w:rsid w:val="00845852"/>
    <w:rsid w:val="008476F6"/>
    <w:rsid w:val="00851891"/>
    <w:rsid w:val="00867604"/>
    <w:rsid w:val="0087542F"/>
    <w:rsid w:val="008841E3"/>
    <w:rsid w:val="0088608A"/>
    <w:rsid w:val="008947DB"/>
    <w:rsid w:val="00896EE3"/>
    <w:rsid w:val="008B6378"/>
    <w:rsid w:val="008C199F"/>
    <w:rsid w:val="008C3276"/>
    <w:rsid w:val="008C55DB"/>
    <w:rsid w:val="008D0EBB"/>
    <w:rsid w:val="008D58FF"/>
    <w:rsid w:val="008D73A7"/>
    <w:rsid w:val="008E01F5"/>
    <w:rsid w:val="008E0C63"/>
    <w:rsid w:val="008E3AAD"/>
    <w:rsid w:val="008E5484"/>
    <w:rsid w:val="008F2018"/>
    <w:rsid w:val="008F6837"/>
    <w:rsid w:val="00905B74"/>
    <w:rsid w:val="00911177"/>
    <w:rsid w:val="009136B4"/>
    <w:rsid w:val="00915A40"/>
    <w:rsid w:val="00923F6D"/>
    <w:rsid w:val="00926B19"/>
    <w:rsid w:val="00937EEF"/>
    <w:rsid w:val="009514D7"/>
    <w:rsid w:val="00951B01"/>
    <w:rsid w:val="00961C62"/>
    <w:rsid w:val="00965F0B"/>
    <w:rsid w:val="0097118B"/>
    <w:rsid w:val="00975352"/>
    <w:rsid w:val="00976571"/>
    <w:rsid w:val="00980835"/>
    <w:rsid w:val="00981820"/>
    <w:rsid w:val="009872BF"/>
    <w:rsid w:val="00991FA8"/>
    <w:rsid w:val="0099284C"/>
    <w:rsid w:val="00992FEF"/>
    <w:rsid w:val="00993853"/>
    <w:rsid w:val="009964AE"/>
    <w:rsid w:val="00996710"/>
    <w:rsid w:val="00997BE6"/>
    <w:rsid w:val="009A3B29"/>
    <w:rsid w:val="009A3CEF"/>
    <w:rsid w:val="009A7FDD"/>
    <w:rsid w:val="009B55B9"/>
    <w:rsid w:val="009B68D1"/>
    <w:rsid w:val="009C45A0"/>
    <w:rsid w:val="009D0AEA"/>
    <w:rsid w:val="009E47A0"/>
    <w:rsid w:val="009E576D"/>
    <w:rsid w:val="00A10171"/>
    <w:rsid w:val="00A10FE4"/>
    <w:rsid w:val="00A11F64"/>
    <w:rsid w:val="00A21E28"/>
    <w:rsid w:val="00A2309A"/>
    <w:rsid w:val="00A30A38"/>
    <w:rsid w:val="00A30DB0"/>
    <w:rsid w:val="00A355E2"/>
    <w:rsid w:val="00A42B11"/>
    <w:rsid w:val="00A45A9A"/>
    <w:rsid w:val="00A51431"/>
    <w:rsid w:val="00A519A4"/>
    <w:rsid w:val="00A52D98"/>
    <w:rsid w:val="00A60B34"/>
    <w:rsid w:val="00A61767"/>
    <w:rsid w:val="00A65885"/>
    <w:rsid w:val="00A67202"/>
    <w:rsid w:val="00A67299"/>
    <w:rsid w:val="00A71C04"/>
    <w:rsid w:val="00A7488E"/>
    <w:rsid w:val="00A81CEA"/>
    <w:rsid w:val="00A8396A"/>
    <w:rsid w:val="00A87DD3"/>
    <w:rsid w:val="00A92A50"/>
    <w:rsid w:val="00A9781C"/>
    <w:rsid w:val="00AA16CE"/>
    <w:rsid w:val="00AA5378"/>
    <w:rsid w:val="00AB1B1C"/>
    <w:rsid w:val="00AB2838"/>
    <w:rsid w:val="00AC4D91"/>
    <w:rsid w:val="00AD4348"/>
    <w:rsid w:val="00AE050E"/>
    <w:rsid w:val="00AE1997"/>
    <w:rsid w:val="00AE2C42"/>
    <w:rsid w:val="00AF2317"/>
    <w:rsid w:val="00AF48F4"/>
    <w:rsid w:val="00AF631C"/>
    <w:rsid w:val="00B0189A"/>
    <w:rsid w:val="00B03396"/>
    <w:rsid w:val="00B06AA9"/>
    <w:rsid w:val="00B151AE"/>
    <w:rsid w:val="00B2007E"/>
    <w:rsid w:val="00B21331"/>
    <w:rsid w:val="00B32AE8"/>
    <w:rsid w:val="00B344D6"/>
    <w:rsid w:val="00B34BF1"/>
    <w:rsid w:val="00B4275C"/>
    <w:rsid w:val="00B477E8"/>
    <w:rsid w:val="00B50217"/>
    <w:rsid w:val="00B53449"/>
    <w:rsid w:val="00B563D8"/>
    <w:rsid w:val="00B57645"/>
    <w:rsid w:val="00B57820"/>
    <w:rsid w:val="00B67393"/>
    <w:rsid w:val="00B70E76"/>
    <w:rsid w:val="00B75723"/>
    <w:rsid w:val="00B838AA"/>
    <w:rsid w:val="00B84085"/>
    <w:rsid w:val="00B84506"/>
    <w:rsid w:val="00B93726"/>
    <w:rsid w:val="00B96125"/>
    <w:rsid w:val="00BA6DD7"/>
    <w:rsid w:val="00BB40DA"/>
    <w:rsid w:val="00BC70CE"/>
    <w:rsid w:val="00BC7503"/>
    <w:rsid w:val="00BD3BC3"/>
    <w:rsid w:val="00BD5BFF"/>
    <w:rsid w:val="00BE2A36"/>
    <w:rsid w:val="00BE3315"/>
    <w:rsid w:val="00BE4385"/>
    <w:rsid w:val="00BF0446"/>
    <w:rsid w:val="00BF7B27"/>
    <w:rsid w:val="00C00BBB"/>
    <w:rsid w:val="00C03A9E"/>
    <w:rsid w:val="00C0457E"/>
    <w:rsid w:val="00C054D7"/>
    <w:rsid w:val="00C061B9"/>
    <w:rsid w:val="00C26EA7"/>
    <w:rsid w:val="00C30ACA"/>
    <w:rsid w:val="00C40758"/>
    <w:rsid w:val="00C4217E"/>
    <w:rsid w:val="00C43144"/>
    <w:rsid w:val="00C5308B"/>
    <w:rsid w:val="00C548D4"/>
    <w:rsid w:val="00C5713C"/>
    <w:rsid w:val="00C6115E"/>
    <w:rsid w:val="00C61DD8"/>
    <w:rsid w:val="00C625A5"/>
    <w:rsid w:val="00C630FE"/>
    <w:rsid w:val="00C77808"/>
    <w:rsid w:val="00C80407"/>
    <w:rsid w:val="00C86E74"/>
    <w:rsid w:val="00C921CC"/>
    <w:rsid w:val="00C92235"/>
    <w:rsid w:val="00CA042B"/>
    <w:rsid w:val="00CA465E"/>
    <w:rsid w:val="00CA63A4"/>
    <w:rsid w:val="00CB38F4"/>
    <w:rsid w:val="00CB63FD"/>
    <w:rsid w:val="00CC17CD"/>
    <w:rsid w:val="00CC2C96"/>
    <w:rsid w:val="00CE6E3B"/>
    <w:rsid w:val="00CE7924"/>
    <w:rsid w:val="00CF34A7"/>
    <w:rsid w:val="00D06267"/>
    <w:rsid w:val="00D106CC"/>
    <w:rsid w:val="00D141B1"/>
    <w:rsid w:val="00D22E1C"/>
    <w:rsid w:val="00D24B85"/>
    <w:rsid w:val="00D335E5"/>
    <w:rsid w:val="00D403BC"/>
    <w:rsid w:val="00D43FA9"/>
    <w:rsid w:val="00D47709"/>
    <w:rsid w:val="00D47BDB"/>
    <w:rsid w:val="00D536A7"/>
    <w:rsid w:val="00D54EFD"/>
    <w:rsid w:val="00D57325"/>
    <w:rsid w:val="00D603F3"/>
    <w:rsid w:val="00D70908"/>
    <w:rsid w:val="00D71F1B"/>
    <w:rsid w:val="00D774E2"/>
    <w:rsid w:val="00D77BE6"/>
    <w:rsid w:val="00D82A75"/>
    <w:rsid w:val="00D84FD8"/>
    <w:rsid w:val="00D86F34"/>
    <w:rsid w:val="00DA3321"/>
    <w:rsid w:val="00DA4892"/>
    <w:rsid w:val="00DB0F4D"/>
    <w:rsid w:val="00DB235D"/>
    <w:rsid w:val="00DB2D3C"/>
    <w:rsid w:val="00DB3BB3"/>
    <w:rsid w:val="00DC2380"/>
    <w:rsid w:val="00DD52AF"/>
    <w:rsid w:val="00DE2747"/>
    <w:rsid w:val="00DF07B1"/>
    <w:rsid w:val="00DF4D57"/>
    <w:rsid w:val="00E032C6"/>
    <w:rsid w:val="00E03B4B"/>
    <w:rsid w:val="00E051A8"/>
    <w:rsid w:val="00E10E83"/>
    <w:rsid w:val="00E11671"/>
    <w:rsid w:val="00E11B97"/>
    <w:rsid w:val="00E12DE5"/>
    <w:rsid w:val="00E132EB"/>
    <w:rsid w:val="00E134DF"/>
    <w:rsid w:val="00E13880"/>
    <w:rsid w:val="00E30056"/>
    <w:rsid w:val="00E46F3F"/>
    <w:rsid w:val="00E47CFD"/>
    <w:rsid w:val="00E64679"/>
    <w:rsid w:val="00E65D81"/>
    <w:rsid w:val="00E67DD5"/>
    <w:rsid w:val="00E77400"/>
    <w:rsid w:val="00E77EBE"/>
    <w:rsid w:val="00E77F69"/>
    <w:rsid w:val="00E8246E"/>
    <w:rsid w:val="00E83717"/>
    <w:rsid w:val="00E8526D"/>
    <w:rsid w:val="00E854DB"/>
    <w:rsid w:val="00EA1C81"/>
    <w:rsid w:val="00EA1DC1"/>
    <w:rsid w:val="00EA438F"/>
    <w:rsid w:val="00EA50D4"/>
    <w:rsid w:val="00EB0425"/>
    <w:rsid w:val="00EB263B"/>
    <w:rsid w:val="00EB702E"/>
    <w:rsid w:val="00EC0534"/>
    <w:rsid w:val="00EC3869"/>
    <w:rsid w:val="00EC546D"/>
    <w:rsid w:val="00EC6886"/>
    <w:rsid w:val="00EC7CA7"/>
    <w:rsid w:val="00ED2B32"/>
    <w:rsid w:val="00ED3254"/>
    <w:rsid w:val="00EE0AED"/>
    <w:rsid w:val="00EE1532"/>
    <w:rsid w:val="00EE44FD"/>
    <w:rsid w:val="00EF3393"/>
    <w:rsid w:val="00EF4F9D"/>
    <w:rsid w:val="00F07A49"/>
    <w:rsid w:val="00F10295"/>
    <w:rsid w:val="00F131C8"/>
    <w:rsid w:val="00F20EA0"/>
    <w:rsid w:val="00F23969"/>
    <w:rsid w:val="00F25464"/>
    <w:rsid w:val="00F35980"/>
    <w:rsid w:val="00F52FD6"/>
    <w:rsid w:val="00F53A06"/>
    <w:rsid w:val="00F60BA7"/>
    <w:rsid w:val="00F66DF2"/>
    <w:rsid w:val="00F70940"/>
    <w:rsid w:val="00F71A73"/>
    <w:rsid w:val="00F730EE"/>
    <w:rsid w:val="00F7469B"/>
    <w:rsid w:val="00F7596B"/>
    <w:rsid w:val="00F76646"/>
    <w:rsid w:val="00F80455"/>
    <w:rsid w:val="00F87F91"/>
    <w:rsid w:val="00F9382C"/>
    <w:rsid w:val="00F95223"/>
    <w:rsid w:val="00FA03C6"/>
    <w:rsid w:val="00FA166D"/>
    <w:rsid w:val="00FA1C86"/>
    <w:rsid w:val="00FA5B25"/>
    <w:rsid w:val="00FB0950"/>
    <w:rsid w:val="00FB653B"/>
    <w:rsid w:val="00FB7451"/>
    <w:rsid w:val="00FC39ED"/>
    <w:rsid w:val="00FC5B2E"/>
    <w:rsid w:val="00FC610B"/>
    <w:rsid w:val="00FC6A26"/>
    <w:rsid w:val="00FD6674"/>
    <w:rsid w:val="00FD7D50"/>
    <w:rsid w:val="00FE471D"/>
    <w:rsid w:val="00FE756B"/>
    <w:rsid w:val="00FF282F"/>
    <w:rsid w:val="00FF33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113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link w:val="Heading5"/>
    <w:uiPriority w:val="9"/>
    <w:rsid w:val="006473CD"/>
    <w:rPr>
      <w:rFonts w:ascii="Cambria" w:eastAsia="ＭＳ ゴシック" w:hAnsi="Cambria" w:cs="Times New Roman"/>
      <w:i/>
      <w:iCs/>
      <w:color w:val="4F81BD"/>
    </w:rPr>
  </w:style>
  <w:style w:type="character" w:customStyle="1" w:styleId="Heading6Char">
    <w:name w:val="Heading 6 Char"/>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eastAsia="Times New Roman"/>
      <w:noProof/>
      <w:position w:val="8"/>
      <w:sz w:val="32"/>
      <w:szCs w:val="32"/>
      <w:lang w:val="en-GB" w:eastAsia="en-GB"/>
    </w:rPr>
  </w:style>
  <w:style w:type="paragraph" w:customStyle="1" w:styleId="02Authornames">
    <w:name w:val="02 Author names"/>
    <w:autoRedefine/>
    <w:rsid w:val="00A45A9A"/>
    <w:pPr>
      <w:spacing w:after="120"/>
      <w:ind w:left="600" w:right="568"/>
      <w:jc w:val="center"/>
    </w:pPr>
    <w:rPr>
      <w:rFonts w:ascii="Times New Roman" w:eastAsia="Times New Roman" w:hAnsi="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b/>
      <w:sz w:val="19"/>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i/>
      <w:noProof/>
      <w:sz w:val="19"/>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b/>
      <w:i/>
      <w:color w:val="000000"/>
      <w:sz w:val="18"/>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i/>
      <w:sz w:val="18"/>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i/>
      <w:sz w:val="19"/>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noProof/>
      <w:sz w:val="18"/>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rsid w:val="006473CD"/>
    <w:rPr>
      <w:rFonts w:ascii="Tahoma" w:hAnsi="Tahoma" w:cs="Tahoma"/>
      <w:sz w:val="16"/>
      <w:szCs w:val="16"/>
    </w:rPr>
  </w:style>
  <w:style w:type="character" w:customStyle="1" w:styleId="BalloonTextChar">
    <w:name w:val="Balloon Text Char"/>
    <w:link w:val="BalloonText"/>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eastAsia="Cambria" w:cs="Cambria"/>
      <w:color w:val="000000"/>
      <w:lang w:val="en-US"/>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lang w:val="en-US" w:eastAsia="en-US"/>
    </w:rPr>
  </w:style>
  <w:style w:type="character" w:customStyle="1" w:styleId="BodyTextChar">
    <w:name w:val="Body Text Char"/>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lang w:val="en-US"/>
    </w:rPr>
  </w:style>
  <w:style w:type="paragraph" w:styleId="Date">
    <w:name w:val="Date"/>
    <w:next w:val="BodyText"/>
    <w:link w:val="DateChar"/>
    <w:qFormat/>
    <w:rsid w:val="006473CD"/>
    <w:pPr>
      <w:keepNext/>
      <w:keepLines/>
      <w:spacing w:after="200"/>
      <w:jc w:val="center"/>
    </w:pPr>
    <w:rPr>
      <w:rFonts w:ascii="Calibri" w:eastAsia="Calibri" w:hAnsi="Calibri"/>
      <w:lang w:val="en-US"/>
    </w:rPr>
  </w:style>
  <w:style w:type="character" w:customStyle="1" w:styleId="DateChar">
    <w:name w:val="Date Char"/>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lang w:val="en-US" w:eastAsia="en-US"/>
    </w:rPr>
  </w:style>
  <w:style w:type="character" w:customStyle="1" w:styleId="FootnoteTextChar">
    <w:name w:val="Footnote Text Char"/>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lang w:val="en-US" w:eastAsia="en-US"/>
    </w:rPr>
  </w:style>
  <w:style w:type="paragraph" w:customStyle="1" w:styleId="Definition">
    <w:name w:val="Definition"/>
    <w:basedOn w:val="Normal"/>
    <w:rsid w:val="006473CD"/>
    <w:pPr>
      <w:spacing w:after="200"/>
    </w:pPr>
    <w:rPr>
      <w:rFonts w:ascii="Calibri" w:eastAsia="Calibri" w:hAnsi="Calibri"/>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ＭＳ 明朝" w:hAnsi="Consolas"/>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lang w:val="en-GB" w:eastAsia="en-GB"/>
    </w:rPr>
  </w:style>
  <w:style w:type="character" w:styleId="LineNumber">
    <w:name w:val="line number"/>
    <w:basedOn w:val="DefaultParagraphFont"/>
    <w:uiPriority w:val="99"/>
    <w:semiHidden/>
    <w:unhideWhenUsed/>
    <w:rsid w:val="00FB0950"/>
  </w:style>
  <w:style w:type="paragraph" w:styleId="EndnoteText">
    <w:name w:val="endnote text"/>
    <w:basedOn w:val="Normal"/>
    <w:link w:val="EndnoteTextChar"/>
    <w:uiPriority w:val="99"/>
    <w:unhideWhenUsed/>
    <w:rsid w:val="00B4275C"/>
  </w:style>
  <w:style w:type="character" w:customStyle="1" w:styleId="EndnoteTextChar">
    <w:name w:val="Endnote Text Char"/>
    <w:basedOn w:val="DefaultParagraphFont"/>
    <w:link w:val="EndnoteText"/>
    <w:uiPriority w:val="99"/>
    <w:rsid w:val="00B4275C"/>
    <w:rPr>
      <w:rFonts w:ascii="Times New Roman" w:eastAsia="Times New Roman" w:hAnsi="Times New Roman"/>
      <w:sz w:val="24"/>
      <w:szCs w:val="24"/>
      <w:lang w:val="en-GB" w:eastAsia="en-GB"/>
    </w:rPr>
  </w:style>
  <w:style w:type="character" w:styleId="EndnoteReference">
    <w:name w:val="endnote reference"/>
    <w:basedOn w:val="DefaultParagraphFont"/>
    <w:uiPriority w:val="99"/>
    <w:unhideWhenUsed/>
    <w:rsid w:val="00B4275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link w:val="Heading5"/>
    <w:uiPriority w:val="9"/>
    <w:rsid w:val="006473CD"/>
    <w:rPr>
      <w:rFonts w:ascii="Cambria" w:eastAsia="ＭＳ ゴシック" w:hAnsi="Cambria" w:cs="Times New Roman"/>
      <w:i/>
      <w:iCs/>
      <w:color w:val="4F81BD"/>
    </w:rPr>
  </w:style>
  <w:style w:type="character" w:customStyle="1" w:styleId="Heading6Char">
    <w:name w:val="Heading 6 Char"/>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eastAsia="Times New Roman"/>
      <w:noProof/>
      <w:position w:val="8"/>
      <w:sz w:val="32"/>
      <w:szCs w:val="32"/>
      <w:lang w:val="en-GB" w:eastAsia="en-GB"/>
    </w:rPr>
  </w:style>
  <w:style w:type="paragraph" w:customStyle="1" w:styleId="02Authornames">
    <w:name w:val="02 Author names"/>
    <w:autoRedefine/>
    <w:rsid w:val="00A45A9A"/>
    <w:pPr>
      <w:spacing w:after="120"/>
      <w:ind w:left="600" w:right="568"/>
      <w:jc w:val="center"/>
    </w:pPr>
    <w:rPr>
      <w:rFonts w:ascii="Times New Roman" w:eastAsia="Times New Roman" w:hAnsi="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b/>
      <w:sz w:val="19"/>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i/>
      <w:noProof/>
      <w:sz w:val="19"/>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b/>
      <w:i/>
      <w:color w:val="000000"/>
      <w:sz w:val="18"/>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i/>
      <w:sz w:val="18"/>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i/>
      <w:sz w:val="19"/>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noProof/>
      <w:sz w:val="18"/>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rsid w:val="006473CD"/>
    <w:rPr>
      <w:rFonts w:ascii="Tahoma" w:hAnsi="Tahoma" w:cs="Tahoma"/>
      <w:sz w:val="16"/>
      <w:szCs w:val="16"/>
    </w:rPr>
  </w:style>
  <w:style w:type="character" w:customStyle="1" w:styleId="BalloonTextChar">
    <w:name w:val="Balloon Text Char"/>
    <w:link w:val="BalloonText"/>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eastAsia="Cambria" w:cs="Cambria"/>
      <w:color w:val="000000"/>
      <w:lang w:val="en-US"/>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lang w:val="en-US" w:eastAsia="en-US"/>
    </w:rPr>
  </w:style>
  <w:style w:type="character" w:customStyle="1" w:styleId="BodyTextChar">
    <w:name w:val="Body Text Char"/>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lang w:val="en-US"/>
    </w:rPr>
  </w:style>
  <w:style w:type="paragraph" w:styleId="Date">
    <w:name w:val="Date"/>
    <w:next w:val="BodyText"/>
    <w:link w:val="DateChar"/>
    <w:qFormat/>
    <w:rsid w:val="006473CD"/>
    <w:pPr>
      <w:keepNext/>
      <w:keepLines/>
      <w:spacing w:after="200"/>
      <w:jc w:val="center"/>
    </w:pPr>
    <w:rPr>
      <w:rFonts w:ascii="Calibri" w:eastAsia="Calibri" w:hAnsi="Calibri"/>
      <w:lang w:val="en-US"/>
    </w:rPr>
  </w:style>
  <w:style w:type="character" w:customStyle="1" w:styleId="DateChar">
    <w:name w:val="Date Char"/>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lang w:val="en-US" w:eastAsia="en-US"/>
    </w:rPr>
  </w:style>
  <w:style w:type="character" w:customStyle="1" w:styleId="FootnoteTextChar">
    <w:name w:val="Footnote Text Char"/>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lang w:val="en-US" w:eastAsia="en-US"/>
    </w:rPr>
  </w:style>
  <w:style w:type="paragraph" w:customStyle="1" w:styleId="Definition">
    <w:name w:val="Definition"/>
    <w:basedOn w:val="Normal"/>
    <w:rsid w:val="006473CD"/>
    <w:pPr>
      <w:spacing w:after="200"/>
    </w:pPr>
    <w:rPr>
      <w:rFonts w:ascii="Calibri" w:eastAsia="Calibri" w:hAnsi="Calibri"/>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ＭＳ 明朝" w:hAnsi="Consolas"/>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lang w:val="en-GB" w:eastAsia="en-GB"/>
    </w:rPr>
  </w:style>
  <w:style w:type="character" w:styleId="LineNumber">
    <w:name w:val="line number"/>
    <w:basedOn w:val="DefaultParagraphFont"/>
    <w:uiPriority w:val="99"/>
    <w:semiHidden/>
    <w:unhideWhenUsed/>
    <w:rsid w:val="00FB0950"/>
  </w:style>
  <w:style w:type="paragraph" w:styleId="EndnoteText">
    <w:name w:val="endnote text"/>
    <w:basedOn w:val="Normal"/>
    <w:link w:val="EndnoteTextChar"/>
    <w:uiPriority w:val="99"/>
    <w:unhideWhenUsed/>
    <w:rsid w:val="00B4275C"/>
  </w:style>
  <w:style w:type="character" w:customStyle="1" w:styleId="EndnoteTextChar">
    <w:name w:val="Endnote Text Char"/>
    <w:basedOn w:val="DefaultParagraphFont"/>
    <w:link w:val="EndnoteText"/>
    <w:uiPriority w:val="99"/>
    <w:rsid w:val="00B4275C"/>
    <w:rPr>
      <w:rFonts w:ascii="Times New Roman" w:eastAsia="Times New Roman" w:hAnsi="Times New Roman"/>
      <w:sz w:val="24"/>
      <w:szCs w:val="24"/>
      <w:lang w:val="en-GB" w:eastAsia="en-GB"/>
    </w:rPr>
  </w:style>
  <w:style w:type="character" w:styleId="EndnoteReference">
    <w:name w:val="endnote reference"/>
    <w:basedOn w:val="DefaultParagraphFont"/>
    <w:uiPriority w:val="99"/>
    <w:unhideWhenUsed/>
    <w:rsid w:val="00B427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42622">
      <w:bodyDiv w:val="1"/>
      <w:marLeft w:val="0"/>
      <w:marRight w:val="0"/>
      <w:marTop w:val="0"/>
      <w:marBottom w:val="0"/>
      <w:divBdr>
        <w:top w:val="none" w:sz="0" w:space="0" w:color="auto"/>
        <w:left w:val="none" w:sz="0" w:space="0" w:color="auto"/>
        <w:bottom w:val="none" w:sz="0" w:space="0" w:color="auto"/>
        <w:right w:val="none" w:sz="0" w:space="0" w:color="auto"/>
      </w:divBdr>
    </w:div>
    <w:div w:id="529146123">
      <w:bodyDiv w:val="1"/>
      <w:marLeft w:val="0"/>
      <w:marRight w:val="0"/>
      <w:marTop w:val="0"/>
      <w:marBottom w:val="0"/>
      <w:divBdr>
        <w:top w:val="none" w:sz="0" w:space="0" w:color="auto"/>
        <w:left w:val="none" w:sz="0" w:space="0" w:color="auto"/>
        <w:bottom w:val="none" w:sz="0" w:space="0" w:color="auto"/>
        <w:right w:val="none" w:sz="0" w:space="0" w:color="auto"/>
      </w:divBdr>
    </w:div>
    <w:div w:id="597103195">
      <w:bodyDiv w:val="1"/>
      <w:marLeft w:val="0"/>
      <w:marRight w:val="0"/>
      <w:marTop w:val="0"/>
      <w:marBottom w:val="0"/>
      <w:divBdr>
        <w:top w:val="none" w:sz="0" w:space="0" w:color="auto"/>
        <w:left w:val="none" w:sz="0" w:space="0" w:color="auto"/>
        <w:bottom w:val="none" w:sz="0" w:space="0" w:color="auto"/>
        <w:right w:val="none" w:sz="0" w:space="0" w:color="auto"/>
      </w:divBdr>
    </w:div>
    <w:div w:id="1026950906">
      <w:bodyDiv w:val="1"/>
      <w:marLeft w:val="0"/>
      <w:marRight w:val="0"/>
      <w:marTop w:val="0"/>
      <w:marBottom w:val="0"/>
      <w:divBdr>
        <w:top w:val="none" w:sz="0" w:space="0" w:color="auto"/>
        <w:left w:val="none" w:sz="0" w:space="0" w:color="auto"/>
        <w:bottom w:val="none" w:sz="0" w:space="0" w:color="auto"/>
        <w:right w:val="none" w:sz="0" w:space="0" w:color="auto"/>
      </w:divBdr>
    </w:div>
    <w:div w:id="1078094887">
      <w:bodyDiv w:val="1"/>
      <w:marLeft w:val="0"/>
      <w:marRight w:val="0"/>
      <w:marTop w:val="0"/>
      <w:marBottom w:val="0"/>
      <w:divBdr>
        <w:top w:val="none" w:sz="0" w:space="0" w:color="auto"/>
        <w:left w:val="none" w:sz="0" w:space="0" w:color="auto"/>
        <w:bottom w:val="none" w:sz="0" w:space="0" w:color="auto"/>
        <w:right w:val="none" w:sz="0" w:space="0" w:color="auto"/>
      </w:divBdr>
    </w:div>
    <w:div w:id="1159032588">
      <w:bodyDiv w:val="1"/>
      <w:marLeft w:val="0"/>
      <w:marRight w:val="0"/>
      <w:marTop w:val="0"/>
      <w:marBottom w:val="0"/>
      <w:divBdr>
        <w:top w:val="none" w:sz="0" w:space="0" w:color="auto"/>
        <w:left w:val="none" w:sz="0" w:space="0" w:color="auto"/>
        <w:bottom w:val="none" w:sz="0" w:space="0" w:color="auto"/>
        <w:right w:val="none" w:sz="0" w:space="0" w:color="auto"/>
      </w:divBdr>
    </w:div>
    <w:div w:id="1265268078">
      <w:bodyDiv w:val="1"/>
      <w:marLeft w:val="0"/>
      <w:marRight w:val="0"/>
      <w:marTop w:val="0"/>
      <w:marBottom w:val="0"/>
      <w:divBdr>
        <w:top w:val="none" w:sz="0" w:space="0" w:color="auto"/>
        <w:left w:val="none" w:sz="0" w:space="0" w:color="auto"/>
        <w:bottom w:val="none" w:sz="0" w:space="0" w:color="auto"/>
        <w:right w:val="none" w:sz="0" w:space="0" w:color="auto"/>
      </w:divBdr>
    </w:div>
    <w:div w:id="1342007366">
      <w:bodyDiv w:val="1"/>
      <w:marLeft w:val="0"/>
      <w:marRight w:val="0"/>
      <w:marTop w:val="0"/>
      <w:marBottom w:val="0"/>
      <w:divBdr>
        <w:top w:val="none" w:sz="0" w:space="0" w:color="auto"/>
        <w:left w:val="none" w:sz="0" w:space="0" w:color="auto"/>
        <w:bottom w:val="none" w:sz="0" w:space="0" w:color="auto"/>
        <w:right w:val="none" w:sz="0" w:space="0" w:color="auto"/>
      </w:divBdr>
      <w:divsChild>
        <w:div w:id="1641184564">
          <w:marLeft w:val="0"/>
          <w:marRight w:val="0"/>
          <w:marTop w:val="0"/>
          <w:marBottom w:val="0"/>
          <w:divBdr>
            <w:top w:val="none" w:sz="0" w:space="0" w:color="auto"/>
            <w:left w:val="none" w:sz="0" w:space="0" w:color="auto"/>
            <w:bottom w:val="none" w:sz="0" w:space="0" w:color="auto"/>
            <w:right w:val="none" w:sz="0" w:space="0" w:color="auto"/>
          </w:divBdr>
          <w:divsChild>
            <w:div w:id="1401053734">
              <w:marLeft w:val="0"/>
              <w:marRight w:val="0"/>
              <w:marTop w:val="0"/>
              <w:marBottom w:val="0"/>
              <w:divBdr>
                <w:top w:val="none" w:sz="0" w:space="0" w:color="auto"/>
                <w:left w:val="none" w:sz="0" w:space="0" w:color="auto"/>
                <w:bottom w:val="none" w:sz="0" w:space="0" w:color="auto"/>
                <w:right w:val="none" w:sz="0" w:space="0" w:color="auto"/>
              </w:divBdr>
              <w:divsChild>
                <w:div w:id="1394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0596">
      <w:bodyDiv w:val="1"/>
      <w:marLeft w:val="0"/>
      <w:marRight w:val="0"/>
      <w:marTop w:val="0"/>
      <w:marBottom w:val="0"/>
      <w:divBdr>
        <w:top w:val="none" w:sz="0" w:space="0" w:color="auto"/>
        <w:left w:val="none" w:sz="0" w:space="0" w:color="auto"/>
        <w:bottom w:val="none" w:sz="0" w:space="0" w:color="auto"/>
        <w:right w:val="none" w:sz="0" w:space="0" w:color="auto"/>
      </w:divBdr>
    </w:div>
    <w:div w:id="1942714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ncbi.nlm.nih.gov/books/NBK179288/)" TargetMode="External"/><Relationship Id="rId15" Type="http://schemas.openxmlformats.org/officeDocument/2006/relationships/hyperlink" Target="http://www.nhm.ac.uk/research-curation/scientific-resources/taxonomy-systematics/host-parasites/database)" TargetMode="External"/><Relationship Id="rId16" Type="http://schemas.openxmlformats.org/officeDocument/2006/relationships/hyperlink" Target="http://www.lifewatch.be/data-services/)"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2898D-770E-0942-97EC-3D2BB188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22432</Words>
  <Characters>127865</Characters>
  <Application>Microsoft Macintosh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149998</CharactersWithSpaces>
  <SharedDoc>false</SharedDoc>
  <HLinks>
    <vt:vector size="36" baseType="variant">
      <vt:variant>
        <vt:i4>3145758</vt:i4>
      </vt:variant>
      <vt:variant>
        <vt:i4>159</vt:i4>
      </vt:variant>
      <vt:variant>
        <vt:i4>0</vt:i4>
      </vt:variant>
      <vt:variant>
        <vt:i4>5</vt:i4>
      </vt:variant>
      <vt:variant>
        <vt:lpwstr>http://www.ncbi.nlm.nih.gov/pubmed/18716001</vt:lpwstr>
      </vt:variant>
      <vt:variant>
        <vt:lpwstr/>
      </vt:variant>
      <vt:variant>
        <vt:i4>6684691</vt:i4>
      </vt:variant>
      <vt:variant>
        <vt:i4>150</vt:i4>
      </vt:variant>
      <vt:variant>
        <vt:i4>0</vt:i4>
      </vt:variant>
      <vt:variant>
        <vt:i4>5</vt:i4>
      </vt:variant>
      <vt:variant>
        <vt:lpwstr>http://dx.doi.org/10.1017/S0031182015001444</vt:lpwstr>
      </vt:variant>
      <vt:variant>
        <vt:lpwstr/>
      </vt:variant>
      <vt:variant>
        <vt:i4>2424834</vt:i4>
      </vt:variant>
      <vt:variant>
        <vt:i4>99</vt:i4>
      </vt:variant>
      <vt:variant>
        <vt:i4>0</vt:i4>
      </vt:variant>
      <vt:variant>
        <vt:i4>5</vt:i4>
      </vt:variant>
      <vt:variant>
        <vt:lpwstr>http://www.lifewatch.be/data-services/)</vt:lpwstr>
      </vt:variant>
      <vt:variant>
        <vt:lpwstr/>
      </vt:variant>
      <vt:variant>
        <vt:i4>5046332</vt:i4>
      </vt:variant>
      <vt:variant>
        <vt:i4>96</vt:i4>
      </vt:variant>
      <vt:variant>
        <vt:i4>0</vt:i4>
      </vt:variant>
      <vt:variant>
        <vt:i4>5</vt:i4>
      </vt:variant>
      <vt:variant>
        <vt:lpwstr>http://www.nhm.ac.uk/research-curation/scientific-resources/taxonomy-systematics/host-parasites/database)</vt:lpwstr>
      </vt:variant>
      <vt:variant>
        <vt:lpwstr/>
      </vt:variant>
      <vt:variant>
        <vt:i4>1703969</vt:i4>
      </vt:variant>
      <vt:variant>
        <vt:i4>90</vt:i4>
      </vt:variant>
      <vt:variant>
        <vt:i4>0</vt:i4>
      </vt:variant>
      <vt:variant>
        <vt:i4>5</vt:i4>
      </vt:variant>
      <vt:variant>
        <vt:lpwstr>http://www.ncbi.nlm.nih.gov/books/NBK179288/)</vt:lpwstr>
      </vt:variant>
      <vt:variant>
        <vt:lpwstr/>
      </vt:variant>
      <vt:variant>
        <vt:i4>4456546</vt:i4>
      </vt:variant>
      <vt:variant>
        <vt:i4>0</vt:i4>
      </vt:variant>
      <vt:variant>
        <vt:i4>0</vt:i4>
      </vt:variant>
      <vt:variant>
        <vt:i4>5</vt:i4>
      </vt:variant>
      <vt:variant>
        <vt:lpwstr>http://www.esapubs.org/archive/ecol/E094/045/metadata.php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 Cressler</cp:lastModifiedBy>
  <cp:revision>4</cp:revision>
  <dcterms:created xsi:type="dcterms:W3CDTF">2016-07-25T21:44:00Z</dcterms:created>
  <dcterms:modified xsi:type="dcterms:W3CDTF">2016-07-25T22:22:00Z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Mendeley Document_1">
    <vt:lpwstr>True</vt:lpwstr>
  </property>
  <property fmtid="{D5CDD505-2E9C-101B-9397-08002B2CF9AE}" pid="4" name="Mendeley User Name_1">
    <vt:lpwstr>jogwalker@gmail.com@www.mendeley.com</vt:lpwstr>
  </property>
  <property fmtid="{D5CDD505-2E9C-101B-9397-08002B2CF9AE}" pid="5" name="Mendeley Citation Style_1">
    <vt:lpwstr>http://www.zotero.org/styles/philosophical-transactions-of-the-royal-society-b</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http://www.zotero.org/styles/chicago-author-date</vt:lpwstr>
  </property>
  <property fmtid="{D5CDD505-2E9C-101B-9397-08002B2CF9AE}" pid="9" name="Mendeley Recent Style Name 1_1">
    <vt:lpwstr>Chicago Manual of Style 16th edition (author-date)</vt:lpwstr>
  </property>
  <property fmtid="{D5CDD505-2E9C-101B-9397-08002B2CF9AE}" pid="10" name="Mendeley Recent Style Id 2_1">
    <vt:lpwstr>http://www.zotero.org/styles/global-ecology-and-biogeography</vt:lpwstr>
  </property>
  <property fmtid="{D5CDD505-2E9C-101B-9397-08002B2CF9AE}" pid="11" name="Mendeley Recent Style Name 2_1">
    <vt:lpwstr>Global Ecology and Biogeography</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(author-date)</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http://www.zotero.org/styles/modern-humanities-research-association</vt:lpwstr>
  </property>
  <property fmtid="{D5CDD505-2E9C-101B-9397-08002B2CF9AE}" pid="17" name="Mendeley Recent Style Name 5_1">
    <vt:lpwstr>Modern Humanities Research Association 3rd edition (note with bibliography)</vt:lpwstr>
  </property>
  <property fmtid="{D5CDD505-2E9C-101B-9397-08002B2CF9AE}" pid="18" name="Mendeley Recent Style Id 6_1">
    <vt:lpwstr>http://www.zotero.org/styles/modern-language-association</vt:lpwstr>
  </property>
  <property fmtid="{D5CDD505-2E9C-101B-9397-08002B2CF9AE}" pid="19" name="Mendeley Recent Style Name 6_1">
    <vt:lpwstr>Modern Language Association 7th edition</vt:lpwstr>
  </property>
  <property fmtid="{D5CDD505-2E9C-101B-9397-08002B2CF9AE}" pid="20" name="Mendeley Recent Style Id 7_1">
    <vt:lpwstr>http://www.zotero.org/styles/nature</vt:lpwstr>
  </property>
  <property fmtid="{D5CDD505-2E9C-101B-9397-08002B2CF9AE}" pid="21" name="Mendeley Recent Style Name 7_1">
    <vt:lpwstr>Nature</vt:lpwstr>
  </property>
  <property fmtid="{D5CDD505-2E9C-101B-9397-08002B2CF9AE}" pid="22" name="Mendeley Recent Style Id 8_1">
    <vt:lpwstr>http://www.zotero.org/styles/philosophical-transactions-of-the-royal-society-b</vt:lpwstr>
  </property>
  <property fmtid="{D5CDD505-2E9C-101B-9397-08002B2CF9AE}" pid="23" name="Mendeley Recent Style Name 8_1">
    <vt:lpwstr>Philosophical Transactions of the Royal Society B</vt:lpwstr>
  </property>
  <property fmtid="{D5CDD505-2E9C-101B-9397-08002B2CF9AE}" pid="24" name="Mendeley Recent Style Id 9_1">
    <vt:lpwstr>http://www.zotero.org/styles/the-lancet</vt:lpwstr>
  </property>
  <property fmtid="{D5CDD505-2E9C-101B-9397-08002B2CF9AE}" pid="25" name="Mendeley Recent Style Name 9_1">
    <vt:lpwstr>The Lancet</vt:lpwstr>
  </property>
</Properties>
</file>